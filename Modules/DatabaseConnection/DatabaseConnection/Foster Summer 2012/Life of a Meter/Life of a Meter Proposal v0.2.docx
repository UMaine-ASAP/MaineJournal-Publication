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0D119" w14:textId="77777777" w:rsidR="001E5A59" w:rsidRPr="00EE185C" w:rsidRDefault="001E5A59">
      <w:pPr>
        <w:rPr>
          <w:rFonts w:ascii="Times New Roman" w:hAnsi="Times New Roman" w:cs="Times New Roman"/>
        </w:rPr>
      </w:pPr>
    </w:p>
    <w:p w14:paraId="03E28926" w14:textId="77777777" w:rsidR="008C24AC" w:rsidRDefault="008C24AC" w:rsidP="00B01819">
      <w:pPr>
        <w:jc w:val="center"/>
        <w:rPr>
          <w:rFonts w:ascii="Times New Roman" w:hAnsi="Times New Roman" w:cs="Times New Roman"/>
          <w:b/>
        </w:rPr>
      </w:pPr>
    </w:p>
    <w:p w14:paraId="24B41AD9" w14:textId="77777777" w:rsidR="008C24AC" w:rsidRDefault="008C24AC" w:rsidP="00B01819">
      <w:pPr>
        <w:jc w:val="center"/>
        <w:rPr>
          <w:rFonts w:ascii="Times New Roman" w:hAnsi="Times New Roman" w:cs="Times New Roman"/>
          <w:b/>
        </w:rPr>
      </w:pPr>
    </w:p>
    <w:p w14:paraId="2C76B879" w14:textId="77777777" w:rsidR="008C24AC" w:rsidRDefault="008C24AC" w:rsidP="00B01819">
      <w:pPr>
        <w:jc w:val="center"/>
        <w:rPr>
          <w:rFonts w:ascii="Times New Roman" w:hAnsi="Times New Roman" w:cs="Times New Roman"/>
          <w:b/>
        </w:rPr>
      </w:pPr>
    </w:p>
    <w:p w14:paraId="618FB1ED" w14:textId="77777777" w:rsidR="008C24AC" w:rsidRDefault="008C24AC" w:rsidP="00B01819">
      <w:pPr>
        <w:jc w:val="center"/>
        <w:rPr>
          <w:rFonts w:ascii="Times New Roman" w:hAnsi="Times New Roman" w:cs="Times New Roman"/>
          <w:b/>
        </w:rPr>
      </w:pPr>
    </w:p>
    <w:p w14:paraId="60A9C53C" w14:textId="77777777" w:rsidR="001C3050" w:rsidRPr="005B6D60" w:rsidRDefault="001C3050" w:rsidP="001C3050">
      <w:pPr>
        <w:rPr>
          <w:rFonts w:ascii="Times New Roman" w:hAnsi="Times New Roman" w:cs="Times New Roman"/>
        </w:rPr>
      </w:pPr>
    </w:p>
    <w:p w14:paraId="6C007D77" w14:textId="77777777" w:rsidR="001C3050" w:rsidRPr="005B6D60" w:rsidRDefault="001C3050" w:rsidP="001C3050">
      <w:pPr>
        <w:jc w:val="center"/>
        <w:rPr>
          <w:rFonts w:ascii="Times New Roman" w:hAnsi="Times New Roman" w:cs="Times New Roman"/>
          <w:b/>
          <w:sz w:val="48"/>
          <w:szCs w:val="48"/>
        </w:rPr>
      </w:pPr>
      <w:r>
        <w:rPr>
          <w:rFonts w:ascii="Times New Roman" w:hAnsi="Times New Roman" w:cs="Times New Roman"/>
          <w:b/>
          <w:sz w:val="48"/>
          <w:szCs w:val="48"/>
        </w:rPr>
        <w:t>Life of a Meter</w:t>
      </w:r>
    </w:p>
    <w:p w14:paraId="69DA22EF" w14:textId="77777777" w:rsidR="001C3050" w:rsidRPr="005B6D60" w:rsidRDefault="001C3050" w:rsidP="001C3050">
      <w:pPr>
        <w:jc w:val="center"/>
        <w:rPr>
          <w:rFonts w:ascii="Times New Roman" w:hAnsi="Times New Roman" w:cs="Times New Roman"/>
          <w:b/>
          <w:sz w:val="48"/>
          <w:szCs w:val="48"/>
        </w:rPr>
      </w:pPr>
    </w:p>
    <w:p w14:paraId="707B0975" w14:textId="77777777" w:rsidR="001C3050" w:rsidRPr="005B6D60" w:rsidRDefault="001C3050" w:rsidP="001C3050">
      <w:pPr>
        <w:jc w:val="center"/>
        <w:rPr>
          <w:rFonts w:ascii="Times New Roman" w:hAnsi="Times New Roman" w:cs="Times New Roman"/>
          <w:b/>
        </w:rPr>
      </w:pPr>
      <w:r w:rsidRPr="005B6D60">
        <w:rPr>
          <w:rFonts w:ascii="Times New Roman" w:hAnsi="Times New Roman" w:cs="Times New Roman"/>
          <w:b/>
        </w:rPr>
        <w:t>Presented to</w:t>
      </w:r>
    </w:p>
    <w:p w14:paraId="3B26B727" w14:textId="77777777" w:rsidR="001C3050" w:rsidRPr="005B6D60" w:rsidRDefault="001C3050" w:rsidP="001C3050">
      <w:pPr>
        <w:jc w:val="center"/>
        <w:rPr>
          <w:rFonts w:ascii="Times New Roman" w:hAnsi="Times New Roman" w:cs="Times New Roman"/>
          <w:b/>
        </w:rPr>
      </w:pPr>
    </w:p>
    <w:p w14:paraId="574D3180" w14:textId="77777777" w:rsidR="001C3050" w:rsidRPr="005B6D60" w:rsidRDefault="001C3050" w:rsidP="001C3050">
      <w:pPr>
        <w:jc w:val="center"/>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4770EFA4" w14:textId="77777777" w:rsidR="001C3050" w:rsidRPr="005B6D60" w:rsidRDefault="001C3050" w:rsidP="001C3050">
      <w:pPr>
        <w:rPr>
          <w:rFonts w:ascii="Times New Roman" w:hAnsi="Times New Roman" w:cs="Times New Roman"/>
        </w:rPr>
      </w:pPr>
    </w:p>
    <w:p w14:paraId="52A62EE2" w14:textId="77777777" w:rsidR="001C3050" w:rsidRPr="005B6D60" w:rsidRDefault="001C3050" w:rsidP="001C3050">
      <w:pPr>
        <w:rPr>
          <w:rFonts w:ascii="Times New Roman" w:hAnsi="Times New Roman" w:cs="Times New Roman"/>
        </w:rPr>
      </w:pPr>
    </w:p>
    <w:p w14:paraId="4C6178CE" w14:textId="77777777" w:rsidR="001C3050" w:rsidRPr="005B6D60" w:rsidRDefault="001C3050" w:rsidP="001C3050">
      <w:pPr>
        <w:rPr>
          <w:rFonts w:ascii="Times New Roman" w:hAnsi="Times New Roman" w:cs="Times New Roman"/>
        </w:rPr>
      </w:pPr>
    </w:p>
    <w:p w14:paraId="52645578" w14:textId="77777777" w:rsidR="001C3050" w:rsidRPr="005B6D60" w:rsidRDefault="001C3050" w:rsidP="001C3050">
      <w:pPr>
        <w:rPr>
          <w:rFonts w:ascii="Times New Roman" w:hAnsi="Times New Roman" w:cs="Times New Roman"/>
        </w:rPr>
      </w:pPr>
    </w:p>
    <w:p w14:paraId="6E2FC63D" w14:textId="77777777" w:rsidR="001C3050" w:rsidRPr="005B6D60" w:rsidRDefault="001C3050" w:rsidP="001C3050">
      <w:pPr>
        <w:rPr>
          <w:rFonts w:ascii="Times New Roman" w:hAnsi="Times New Roman" w:cs="Times New Roman"/>
        </w:rPr>
      </w:pPr>
    </w:p>
    <w:p w14:paraId="39D516B6" w14:textId="77777777" w:rsidR="001C3050" w:rsidRPr="005B6D60" w:rsidRDefault="001C3050" w:rsidP="001C3050">
      <w:pPr>
        <w:rPr>
          <w:rFonts w:ascii="Times New Roman" w:hAnsi="Times New Roman" w:cs="Times New Roman"/>
        </w:rPr>
      </w:pPr>
    </w:p>
    <w:p w14:paraId="3ED50408" w14:textId="77777777" w:rsidR="001C3050" w:rsidRPr="005B6D60" w:rsidRDefault="001C3050" w:rsidP="001C3050">
      <w:pPr>
        <w:rPr>
          <w:rFonts w:ascii="Times New Roman" w:hAnsi="Times New Roman" w:cs="Times New Roman"/>
        </w:rPr>
      </w:pPr>
    </w:p>
    <w:p w14:paraId="0D087E6D" w14:textId="77777777" w:rsidR="001C3050" w:rsidRPr="005B6D60" w:rsidRDefault="001C3050" w:rsidP="001C3050">
      <w:pPr>
        <w:rPr>
          <w:rFonts w:ascii="Times New Roman" w:hAnsi="Times New Roman" w:cs="Times New Roman"/>
        </w:rPr>
      </w:pPr>
    </w:p>
    <w:p w14:paraId="19E6D512" w14:textId="77777777" w:rsidR="001C3050" w:rsidRPr="005B6D60" w:rsidRDefault="001C3050" w:rsidP="001C3050">
      <w:pPr>
        <w:rPr>
          <w:rFonts w:ascii="Times New Roman" w:hAnsi="Times New Roman" w:cs="Times New Roman"/>
        </w:rPr>
      </w:pPr>
    </w:p>
    <w:p w14:paraId="4788D33A" w14:textId="77777777" w:rsidR="001C3050" w:rsidRPr="005B6D60" w:rsidRDefault="001C3050" w:rsidP="001C3050">
      <w:pPr>
        <w:rPr>
          <w:rFonts w:ascii="Times New Roman" w:hAnsi="Times New Roman" w:cs="Times New Roman"/>
        </w:rPr>
      </w:pPr>
    </w:p>
    <w:p w14:paraId="671C410B" w14:textId="77777777" w:rsidR="001C3050" w:rsidRPr="005B6D60" w:rsidRDefault="001C3050" w:rsidP="001C3050">
      <w:pPr>
        <w:rPr>
          <w:rFonts w:ascii="Times New Roman" w:hAnsi="Times New Roman" w:cs="Times New Roman"/>
        </w:rPr>
      </w:pPr>
    </w:p>
    <w:p w14:paraId="41F82F31" w14:textId="77777777" w:rsidR="001C3050" w:rsidRPr="005B6D60" w:rsidRDefault="001C3050" w:rsidP="001C3050">
      <w:pPr>
        <w:rPr>
          <w:rFonts w:ascii="Times New Roman" w:hAnsi="Times New Roman" w:cs="Times New Roman"/>
        </w:rPr>
      </w:pPr>
    </w:p>
    <w:p w14:paraId="69374FBA" w14:textId="77777777" w:rsidR="001C3050" w:rsidRDefault="001C3050" w:rsidP="001C3050">
      <w:pPr>
        <w:rPr>
          <w:rFonts w:ascii="Times New Roman" w:hAnsi="Times New Roman" w:cs="Times New Roman"/>
        </w:rPr>
      </w:pPr>
    </w:p>
    <w:p w14:paraId="09FA861D" w14:textId="77777777" w:rsidR="001C3050" w:rsidRDefault="001C3050" w:rsidP="001C3050">
      <w:pPr>
        <w:rPr>
          <w:rFonts w:ascii="Times New Roman" w:hAnsi="Times New Roman" w:cs="Times New Roman"/>
        </w:rPr>
      </w:pPr>
    </w:p>
    <w:p w14:paraId="6AF7BD75" w14:textId="77777777" w:rsidR="001C3050" w:rsidRDefault="001C3050" w:rsidP="001C3050">
      <w:pPr>
        <w:rPr>
          <w:rFonts w:ascii="Times New Roman" w:hAnsi="Times New Roman" w:cs="Times New Roman"/>
        </w:rPr>
      </w:pPr>
    </w:p>
    <w:p w14:paraId="3D2C10D0" w14:textId="77777777" w:rsidR="001C3050" w:rsidRDefault="001C3050" w:rsidP="001C3050">
      <w:pPr>
        <w:rPr>
          <w:rFonts w:ascii="Times New Roman" w:hAnsi="Times New Roman" w:cs="Times New Roman"/>
        </w:rPr>
      </w:pPr>
    </w:p>
    <w:p w14:paraId="5E8DD733" w14:textId="77777777" w:rsidR="001C3050" w:rsidRDefault="001C3050" w:rsidP="001C3050">
      <w:pPr>
        <w:rPr>
          <w:rFonts w:ascii="Times New Roman" w:hAnsi="Times New Roman" w:cs="Times New Roman"/>
        </w:rPr>
      </w:pPr>
    </w:p>
    <w:p w14:paraId="02859EFD" w14:textId="77777777" w:rsidR="001C3050" w:rsidRDefault="001C3050" w:rsidP="001C3050">
      <w:pPr>
        <w:rPr>
          <w:rFonts w:ascii="Times New Roman" w:hAnsi="Times New Roman" w:cs="Times New Roman"/>
        </w:rPr>
      </w:pPr>
    </w:p>
    <w:p w14:paraId="5B31131F" w14:textId="77777777" w:rsidR="001C3050" w:rsidRDefault="001C3050" w:rsidP="001C3050">
      <w:pPr>
        <w:rPr>
          <w:rFonts w:ascii="Times New Roman" w:hAnsi="Times New Roman" w:cs="Times New Roman"/>
        </w:rPr>
      </w:pPr>
    </w:p>
    <w:p w14:paraId="04B7637C" w14:textId="77777777" w:rsidR="001C3050" w:rsidRDefault="001C3050" w:rsidP="001C3050">
      <w:pPr>
        <w:rPr>
          <w:rFonts w:ascii="Times New Roman" w:hAnsi="Times New Roman" w:cs="Times New Roman"/>
        </w:rPr>
      </w:pPr>
    </w:p>
    <w:p w14:paraId="0A7040A6" w14:textId="77777777" w:rsidR="001C3050" w:rsidRPr="005B6D60" w:rsidRDefault="001C3050" w:rsidP="001C3050">
      <w:pPr>
        <w:rPr>
          <w:rFonts w:ascii="Times New Roman" w:hAnsi="Times New Roman" w:cs="Times New Roman"/>
        </w:rPr>
      </w:pPr>
    </w:p>
    <w:p w14:paraId="0F6CE76A" w14:textId="77777777" w:rsidR="001C3050" w:rsidRPr="005B6D60" w:rsidRDefault="001C3050" w:rsidP="001C3050">
      <w:pPr>
        <w:rPr>
          <w:rFonts w:ascii="Times New Roman" w:hAnsi="Times New Roman" w:cs="Times New Roman"/>
        </w:rPr>
      </w:pPr>
    </w:p>
    <w:p w14:paraId="5FF68F71" w14:textId="77777777" w:rsidR="001C3050" w:rsidRPr="005B6D60" w:rsidRDefault="001C3050" w:rsidP="001C3050">
      <w:pPr>
        <w:rPr>
          <w:rFonts w:ascii="Times New Roman" w:hAnsi="Times New Roman" w:cs="Times New Roman"/>
        </w:rPr>
      </w:pPr>
    </w:p>
    <w:p w14:paraId="10E9DC43" w14:textId="77777777" w:rsidR="001C3050" w:rsidRPr="005B6D60" w:rsidRDefault="001C3050" w:rsidP="001C3050">
      <w:pPr>
        <w:rPr>
          <w:rFonts w:ascii="Times New Roman" w:hAnsi="Times New Roman" w:cs="Times New Roman"/>
        </w:rPr>
      </w:pPr>
    </w:p>
    <w:p w14:paraId="76B3B3A1" w14:textId="77777777" w:rsidR="001C3050" w:rsidRPr="005B6D60" w:rsidRDefault="001C3050" w:rsidP="001C3050">
      <w:pPr>
        <w:rPr>
          <w:rFonts w:ascii="Times New Roman" w:hAnsi="Times New Roman" w:cs="Times New Roman"/>
        </w:rPr>
      </w:pPr>
    </w:p>
    <w:p w14:paraId="66FF17A7" w14:textId="77777777" w:rsidR="001C3050" w:rsidRPr="005B6D60" w:rsidRDefault="001C3050" w:rsidP="001C3050">
      <w:pPr>
        <w:rPr>
          <w:rFonts w:ascii="Times New Roman" w:hAnsi="Times New Roman" w:cs="Times New Roman"/>
        </w:rPr>
      </w:pPr>
    </w:p>
    <w:p w14:paraId="633B5EB9" w14:textId="77777777" w:rsidR="001C3050" w:rsidRPr="005B6D60" w:rsidRDefault="001C3050" w:rsidP="001C3050">
      <w:pPr>
        <w:rPr>
          <w:rFonts w:ascii="Times New Roman" w:hAnsi="Times New Roman" w:cs="Times New Roman"/>
        </w:rPr>
      </w:pPr>
    </w:p>
    <w:p w14:paraId="77ADBF1D" w14:textId="77777777" w:rsidR="001C3050" w:rsidRPr="005B6D60" w:rsidRDefault="001C3050" w:rsidP="001C3050">
      <w:pPr>
        <w:jc w:val="center"/>
        <w:rPr>
          <w:rFonts w:ascii="Times New Roman" w:hAnsi="Times New Roman" w:cs="Times New Roman"/>
        </w:rPr>
      </w:pPr>
      <w:r w:rsidRPr="005B6D60">
        <w:rPr>
          <w:rFonts w:ascii="Times New Roman" w:hAnsi="Times New Roman" w:cs="Times New Roman"/>
        </w:rPr>
        <w:t>Proposed by</w:t>
      </w:r>
    </w:p>
    <w:p w14:paraId="5F89A88E" w14:textId="77777777" w:rsidR="001C3050" w:rsidRPr="005B6D60" w:rsidRDefault="001C3050" w:rsidP="001C3050">
      <w:pPr>
        <w:jc w:val="center"/>
        <w:rPr>
          <w:rFonts w:ascii="Times New Roman" w:hAnsi="Times New Roman" w:cs="Times New Roman"/>
        </w:rPr>
      </w:pPr>
    </w:p>
    <w:p w14:paraId="3F143484" w14:textId="77777777" w:rsidR="001C3050" w:rsidRPr="005B6D60" w:rsidRDefault="001C3050" w:rsidP="001C3050">
      <w:pPr>
        <w:jc w:val="center"/>
        <w:rPr>
          <w:rFonts w:ascii="Times New Roman" w:hAnsi="Times New Roman" w:cs="Times New Roman"/>
          <w:b/>
        </w:rPr>
      </w:pPr>
      <w:r w:rsidRPr="005B6D60">
        <w:rPr>
          <w:rFonts w:ascii="Times New Roman" w:hAnsi="Times New Roman" w:cs="Times New Roman"/>
          <w:b/>
        </w:rPr>
        <w:t>ASAP Media Services</w:t>
      </w:r>
    </w:p>
    <w:p w14:paraId="052F7922" w14:textId="77777777" w:rsidR="001C3050" w:rsidRPr="005B6D60" w:rsidRDefault="001C3050" w:rsidP="001C3050">
      <w:pPr>
        <w:jc w:val="center"/>
        <w:rPr>
          <w:rFonts w:ascii="Times New Roman" w:hAnsi="Times New Roman" w:cs="Times New Roman"/>
        </w:rPr>
      </w:pPr>
      <w:r w:rsidRPr="005B6D60">
        <w:rPr>
          <w:rFonts w:ascii="Times New Roman" w:hAnsi="Times New Roman" w:cs="Times New Roman"/>
        </w:rPr>
        <w:t>University of Maine</w:t>
      </w:r>
    </w:p>
    <w:p w14:paraId="0946C447" w14:textId="77777777" w:rsidR="001C3050" w:rsidRPr="005B6D60" w:rsidRDefault="001C3050" w:rsidP="001C3050">
      <w:pPr>
        <w:jc w:val="center"/>
        <w:rPr>
          <w:rFonts w:ascii="Times New Roman" w:hAnsi="Times New Roman" w:cs="Times New Roman"/>
        </w:rPr>
      </w:pPr>
    </w:p>
    <w:p w14:paraId="7AE490BC" w14:textId="77777777" w:rsidR="001C3050" w:rsidRDefault="001C3050" w:rsidP="001C3050">
      <w:pPr>
        <w:jc w:val="center"/>
        <w:rPr>
          <w:rFonts w:ascii="Times New Roman" w:hAnsi="Times New Roman" w:cs="Times New Roman"/>
        </w:rPr>
      </w:pPr>
      <w:r>
        <w:rPr>
          <w:rFonts w:ascii="Times New Roman" w:hAnsi="Times New Roman" w:cs="Times New Roman"/>
        </w:rPr>
        <w:t>June 16</w:t>
      </w:r>
      <w:r w:rsidRPr="005B6D60">
        <w:rPr>
          <w:rFonts w:ascii="Times New Roman" w:hAnsi="Times New Roman" w:cs="Times New Roman"/>
        </w:rPr>
        <w:t>th, 2012</w:t>
      </w:r>
    </w:p>
    <w:p w14:paraId="2D917E4D" w14:textId="77777777" w:rsidR="00B01819" w:rsidRPr="00442530" w:rsidRDefault="004E0E16" w:rsidP="001C3050">
      <w:pPr>
        <w:rPr>
          <w:rFonts w:ascii="Times New Roman" w:hAnsi="Times New Roman" w:cs="Times New Roman"/>
        </w:rPr>
      </w:pPr>
      <w:r>
        <w:rPr>
          <w:rFonts w:ascii="Times New Roman" w:hAnsi="Times New Roman" w:cs="Times New Roman"/>
          <w:b/>
        </w:rPr>
        <w:lastRenderedPageBreak/>
        <w:t>Introduction</w:t>
      </w:r>
    </w:p>
    <w:p w14:paraId="41A70925" w14:textId="77777777" w:rsidR="00B01819" w:rsidRPr="00EE185C" w:rsidRDefault="00B01819">
      <w:pPr>
        <w:rPr>
          <w:rFonts w:ascii="Times New Roman" w:hAnsi="Times New Roman" w:cs="Times New Roman"/>
        </w:rPr>
      </w:pPr>
    </w:p>
    <w:p w14:paraId="40169A9F" w14:textId="647C2B30" w:rsidR="00B01819" w:rsidRPr="00EE185C" w:rsidRDefault="004F3047">
      <w:pPr>
        <w:rPr>
          <w:rFonts w:ascii="Times New Roman" w:hAnsi="Times New Roman" w:cs="Times New Roman"/>
        </w:rPr>
      </w:pPr>
      <w:r w:rsidRPr="004F3047">
        <w:rPr>
          <w:rFonts w:ascii="Times New Roman" w:hAnsi="Times New Roman" w:cs="Times New Roman"/>
        </w:rPr>
        <w:t xml:space="preserve">Bangor Hydro has requested development of a model </w:t>
      </w:r>
      <w:ins w:id="0" w:author="admin" w:date="2012-06-16T13:07:00Z">
        <w:r w:rsidR="00194A84">
          <w:rPr>
            <w:rFonts w:ascii="Times New Roman" w:hAnsi="Times New Roman" w:cs="Times New Roman"/>
          </w:rPr>
          <w:t xml:space="preserve">for their </w:t>
        </w:r>
      </w:ins>
      <w:ins w:id="1" w:author="admin" w:date="2012-06-16T13:08:00Z">
        <w:r w:rsidR="00194A84">
          <w:rPr>
            <w:rFonts w:ascii="Times New Roman" w:hAnsi="Times New Roman" w:cs="Times New Roman"/>
          </w:rPr>
          <w:t xml:space="preserve">employees </w:t>
        </w:r>
      </w:ins>
      <w:r w:rsidRPr="004F3047">
        <w:rPr>
          <w:rFonts w:ascii="Times New Roman" w:hAnsi="Times New Roman" w:cs="Times New Roman"/>
        </w:rPr>
        <w:t>that presents the connections each department has with each other through the process of designing, installing, and maintaining a Smart Meter.   To that end, ASAP has proposed the construction of a web-based, visual-driven system that will depict the “life of a meter”.  A graphical overview of the process will be created which highlights the larger phases</w:t>
      </w:r>
      <w:r>
        <w:rPr>
          <w:rFonts w:ascii="Times New Roman" w:hAnsi="Times New Roman" w:cs="Times New Roman"/>
        </w:rPr>
        <w:t xml:space="preserve"> surrounding purchasing, </w:t>
      </w:r>
      <w:r w:rsidRPr="004F3047">
        <w:rPr>
          <w:rFonts w:ascii="Times New Roman" w:hAnsi="Times New Roman" w:cs="Times New Roman"/>
        </w:rPr>
        <w:t>installing</w:t>
      </w:r>
      <w:r>
        <w:rPr>
          <w:rFonts w:ascii="Times New Roman" w:hAnsi="Times New Roman" w:cs="Times New Roman"/>
        </w:rPr>
        <w:t>, maintaining, and the retirement of</w:t>
      </w:r>
      <w:r w:rsidRPr="004F3047">
        <w:rPr>
          <w:rFonts w:ascii="Times New Roman" w:hAnsi="Times New Roman" w:cs="Times New Roman"/>
        </w:rPr>
        <w:t xml:space="preserve"> a Smart Meter.  Each of these phases can be explored, presenting users with job titles and descriptions and employee names and descriptions.  This system will give Bangor Hydro employees the opportunity to see the impact they make on the Smart Meter process as a whole, giving them a better sense of ownership of every Smart Meter and camaraderie among their fellow employees.</w:t>
      </w:r>
    </w:p>
    <w:p w14:paraId="3E3698DC" w14:textId="77777777" w:rsidR="00B01819" w:rsidRPr="00EE185C" w:rsidRDefault="00B01819">
      <w:pPr>
        <w:rPr>
          <w:rFonts w:ascii="Times New Roman" w:hAnsi="Times New Roman" w:cs="Times New Roman"/>
        </w:rPr>
      </w:pPr>
    </w:p>
    <w:p w14:paraId="4F92F441" w14:textId="77777777" w:rsidR="00B01819" w:rsidRPr="00442530" w:rsidRDefault="00B01819">
      <w:pPr>
        <w:rPr>
          <w:rFonts w:ascii="Times New Roman" w:hAnsi="Times New Roman" w:cs="Times New Roman"/>
          <w:b/>
        </w:rPr>
      </w:pPr>
      <w:r w:rsidRPr="00442530">
        <w:rPr>
          <w:rFonts w:ascii="Times New Roman" w:hAnsi="Times New Roman" w:cs="Times New Roman"/>
          <w:b/>
        </w:rPr>
        <w:t>Solution</w:t>
      </w:r>
    </w:p>
    <w:p w14:paraId="53B154A1" w14:textId="77777777" w:rsidR="004F3047" w:rsidRDefault="004F3047">
      <w:pPr>
        <w:rPr>
          <w:rFonts w:ascii="Times New Roman" w:hAnsi="Times New Roman" w:cs="Times New Roman"/>
        </w:rPr>
      </w:pPr>
    </w:p>
    <w:p w14:paraId="5508775C" w14:textId="77777777" w:rsidR="004806D8" w:rsidRDefault="004806D8">
      <w:pPr>
        <w:rPr>
          <w:rFonts w:ascii="Times New Roman" w:hAnsi="Times New Roman" w:cs="Times New Roman"/>
        </w:rPr>
      </w:pPr>
      <w:r>
        <w:rPr>
          <w:rFonts w:ascii="Times New Roman" w:hAnsi="Times New Roman" w:cs="Times New Roman"/>
        </w:rPr>
        <w:t>The propo</w:t>
      </w:r>
      <w:r w:rsidR="008C24AC">
        <w:rPr>
          <w:rFonts w:ascii="Times New Roman" w:hAnsi="Times New Roman" w:cs="Times New Roman"/>
        </w:rPr>
        <w:t>sed solution will be dev</w:t>
      </w:r>
      <w:r w:rsidR="004F3047">
        <w:rPr>
          <w:rFonts w:ascii="Times New Roman" w:hAnsi="Times New Roman" w:cs="Times New Roman"/>
        </w:rPr>
        <w:t>eloped as an HTML5 web app with department and employee-specific information stored in an external</w:t>
      </w:r>
      <w:r w:rsidR="008C24AC">
        <w:rPr>
          <w:rFonts w:ascii="Times New Roman" w:hAnsi="Times New Roman" w:cs="Times New Roman"/>
        </w:rPr>
        <w:t xml:space="preserve"> database</w:t>
      </w:r>
      <w:r>
        <w:rPr>
          <w:rFonts w:ascii="Times New Roman" w:hAnsi="Times New Roman" w:cs="Times New Roman"/>
        </w:rPr>
        <w:t>. The syst</w:t>
      </w:r>
      <w:r w:rsidR="002860BE">
        <w:rPr>
          <w:rFonts w:ascii="Times New Roman" w:hAnsi="Times New Roman" w:cs="Times New Roman"/>
        </w:rPr>
        <w:t xml:space="preserve">em will be developed </w:t>
      </w:r>
      <w:r w:rsidR="004F3047">
        <w:rPr>
          <w:rFonts w:ascii="Times New Roman" w:hAnsi="Times New Roman" w:cs="Times New Roman"/>
        </w:rPr>
        <w:t xml:space="preserve">so as </w:t>
      </w:r>
      <w:r w:rsidR="002860BE">
        <w:rPr>
          <w:rFonts w:ascii="Times New Roman" w:hAnsi="Times New Roman" w:cs="Times New Roman"/>
        </w:rPr>
        <w:t>to run i</w:t>
      </w:r>
      <w:r>
        <w:rPr>
          <w:rFonts w:ascii="Times New Roman" w:hAnsi="Times New Roman" w:cs="Times New Roman"/>
        </w:rPr>
        <w:t xml:space="preserve">n IE8, the dominant </w:t>
      </w:r>
      <w:r w:rsidR="002860BE">
        <w:rPr>
          <w:rFonts w:ascii="Times New Roman" w:hAnsi="Times New Roman" w:cs="Times New Roman"/>
        </w:rPr>
        <w:t xml:space="preserve">web </w:t>
      </w:r>
      <w:r>
        <w:rPr>
          <w:rFonts w:ascii="Times New Roman" w:hAnsi="Times New Roman" w:cs="Times New Roman"/>
        </w:rPr>
        <w:t>browser in use at Bangor Hydro.</w:t>
      </w:r>
    </w:p>
    <w:p w14:paraId="40D7DA37" w14:textId="77777777" w:rsidR="002860BE" w:rsidRDefault="002860BE">
      <w:pPr>
        <w:rPr>
          <w:rFonts w:ascii="Times New Roman" w:hAnsi="Times New Roman" w:cs="Times New Roman"/>
        </w:rPr>
      </w:pPr>
    </w:p>
    <w:p w14:paraId="33DB48FF" w14:textId="4FFCEF3C" w:rsidR="008C24AC" w:rsidRDefault="008C24AC">
      <w:pPr>
        <w:rPr>
          <w:rFonts w:ascii="Times New Roman" w:hAnsi="Times New Roman" w:cs="Times New Roman"/>
        </w:rPr>
      </w:pPr>
      <w:r>
        <w:rPr>
          <w:rFonts w:ascii="Times New Roman" w:hAnsi="Times New Roman" w:cs="Times New Roman"/>
        </w:rPr>
        <w:t xml:space="preserve">The web app will </w:t>
      </w:r>
      <w:r w:rsidR="00431714">
        <w:rPr>
          <w:rFonts w:ascii="Times New Roman" w:hAnsi="Times New Roman" w:cs="Times New Roman"/>
        </w:rPr>
        <w:t xml:space="preserve">be a single page, graphical illustration of the various phases of a meter’s lifecycle. Each major phase </w:t>
      </w:r>
      <w:del w:id="2" w:author="admin" w:date="2012-06-16T13:11:00Z">
        <w:r w:rsidR="00431714" w:rsidDel="00DD6FFB">
          <w:rPr>
            <w:rFonts w:ascii="Times New Roman" w:hAnsi="Times New Roman" w:cs="Times New Roman"/>
          </w:rPr>
          <w:delText>will h</w:delText>
        </w:r>
        <w:r w:rsidR="004E0E16" w:rsidDel="00DD6FFB">
          <w:rPr>
            <w:rFonts w:ascii="Times New Roman" w:hAnsi="Times New Roman" w:cs="Times New Roman"/>
          </w:rPr>
          <w:delText xml:space="preserve">ave a graphical representation that </w:delText>
        </w:r>
      </w:del>
      <w:del w:id="3" w:author="admin" w:date="2012-06-16T13:09:00Z">
        <w:r w:rsidR="004E0E16" w:rsidDel="00DD6FFB">
          <w:rPr>
            <w:rFonts w:ascii="Times New Roman" w:hAnsi="Times New Roman" w:cs="Times New Roman"/>
          </w:rPr>
          <w:delText>will demonstrate …</w:delText>
        </w:r>
      </w:del>
      <w:ins w:id="4" w:author="admin" w:date="2012-06-16T13:11:00Z">
        <w:r w:rsidR="00DD6FFB">
          <w:rPr>
            <w:rFonts w:ascii="Times New Roman" w:hAnsi="Times New Roman" w:cs="Times New Roman"/>
          </w:rPr>
          <w:t>will be represented by a graphic</w:t>
        </w:r>
        <w:r w:rsidR="00B32679">
          <w:rPr>
            <w:rFonts w:ascii="Times New Roman" w:hAnsi="Times New Roman" w:cs="Times New Roman"/>
          </w:rPr>
          <w:t xml:space="preserve"> and</w:t>
        </w:r>
      </w:ins>
      <w:ins w:id="5" w:author="admin" w:date="2012-06-16T13:12:00Z">
        <w:r w:rsidR="00112B34">
          <w:rPr>
            <w:rFonts w:ascii="Times New Roman" w:hAnsi="Times New Roman" w:cs="Times New Roman"/>
          </w:rPr>
          <w:t>,</w:t>
        </w:r>
      </w:ins>
      <w:ins w:id="6" w:author="admin" w:date="2012-06-16T13:11:00Z">
        <w:r w:rsidR="00B32679">
          <w:rPr>
            <w:rFonts w:ascii="Times New Roman" w:hAnsi="Times New Roman" w:cs="Times New Roman"/>
          </w:rPr>
          <w:t xml:space="preserve"> together, these graphics will outline the process</w:t>
        </w:r>
      </w:ins>
      <w:ins w:id="7" w:author="admin" w:date="2012-06-16T13:12:00Z">
        <w:r w:rsidR="00BB1E7D">
          <w:rPr>
            <w:rFonts w:ascii="Times New Roman" w:hAnsi="Times New Roman" w:cs="Times New Roman"/>
          </w:rPr>
          <w:t xml:space="preserve"> </w:t>
        </w:r>
      </w:ins>
      <w:ins w:id="8" w:author="admin" w:date="2012-06-16T13:23:00Z">
        <w:r w:rsidR="004F76A0">
          <w:rPr>
            <w:rFonts w:ascii="Times New Roman" w:hAnsi="Times New Roman" w:cs="Times New Roman"/>
          </w:rPr>
          <w:t xml:space="preserve">of designing, </w:t>
        </w:r>
      </w:ins>
      <w:ins w:id="9" w:author="admin" w:date="2012-06-16T13:24:00Z">
        <w:r w:rsidR="004F76A0">
          <w:rPr>
            <w:rFonts w:ascii="Times New Roman" w:hAnsi="Times New Roman" w:cs="Times New Roman"/>
          </w:rPr>
          <w:t>purchasing</w:t>
        </w:r>
      </w:ins>
      <w:ins w:id="10" w:author="admin" w:date="2012-06-16T13:23:00Z">
        <w:r w:rsidR="004F76A0">
          <w:rPr>
            <w:rFonts w:ascii="Times New Roman" w:hAnsi="Times New Roman" w:cs="Times New Roman"/>
          </w:rPr>
          <w:t>,</w:t>
        </w:r>
      </w:ins>
      <w:ins w:id="11" w:author="admin" w:date="2012-06-16T13:24:00Z">
        <w:r w:rsidR="004F76A0">
          <w:rPr>
            <w:rFonts w:ascii="Times New Roman" w:hAnsi="Times New Roman" w:cs="Times New Roman"/>
          </w:rPr>
          <w:t xml:space="preserve"> installing, maintaining, and retiring a Smart Meter.  </w:t>
        </w:r>
        <w:r w:rsidR="00406893">
          <w:rPr>
            <w:rFonts w:ascii="Times New Roman" w:hAnsi="Times New Roman" w:cs="Times New Roman"/>
          </w:rPr>
          <w:t>Each phase</w:t>
        </w:r>
      </w:ins>
      <w:ins w:id="12" w:author="admin" w:date="2012-06-16T13:25:00Z">
        <w:r w:rsidR="0047189D">
          <w:rPr>
            <w:rFonts w:ascii="Times New Roman" w:hAnsi="Times New Roman" w:cs="Times New Roman"/>
          </w:rPr>
          <w:t xml:space="preserve"> will be interactive and, when clicked, </w:t>
        </w:r>
        <w:r w:rsidR="00F617F8">
          <w:rPr>
            <w:rFonts w:ascii="Times New Roman" w:hAnsi="Times New Roman" w:cs="Times New Roman"/>
          </w:rPr>
          <w:t>w</w:t>
        </w:r>
        <w:r w:rsidR="00272D6F">
          <w:rPr>
            <w:rFonts w:ascii="Times New Roman" w:hAnsi="Times New Roman" w:cs="Times New Roman"/>
          </w:rPr>
          <w:t xml:space="preserve">ill expand into nodes that represent the departments associated with each phase.  </w:t>
        </w:r>
      </w:ins>
      <w:ins w:id="13" w:author="admin" w:date="2012-06-16T13:27:00Z">
        <w:r w:rsidR="0096641E">
          <w:rPr>
            <w:rFonts w:ascii="Times New Roman" w:hAnsi="Times New Roman" w:cs="Times New Roman"/>
          </w:rPr>
          <w:t xml:space="preserve">These departments can be clicked again, </w:t>
        </w:r>
      </w:ins>
      <w:ins w:id="14" w:author="admin" w:date="2012-06-16T13:29:00Z">
        <w:r w:rsidR="00CA1443">
          <w:rPr>
            <w:rFonts w:ascii="Times New Roman" w:hAnsi="Times New Roman" w:cs="Times New Roman"/>
          </w:rPr>
          <w:t xml:space="preserve">further </w:t>
        </w:r>
      </w:ins>
      <w:ins w:id="15" w:author="admin" w:date="2012-06-16T13:27:00Z">
        <w:r w:rsidR="0096641E">
          <w:rPr>
            <w:rFonts w:ascii="Times New Roman" w:hAnsi="Times New Roman" w:cs="Times New Roman"/>
          </w:rPr>
          <w:t xml:space="preserve">expanding into the jobs and employees </w:t>
        </w:r>
      </w:ins>
      <w:ins w:id="16" w:author="admin" w:date="2012-06-16T13:28:00Z">
        <w:r w:rsidR="0096641E">
          <w:rPr>
            <w:rFonts w:ascii="Times New Roman" w:hAnsi="Times New Roman" w:cs="Times New Roman"/>
          </w:rPr>
          <w:t xml:space="preserve">linked to the department.  </w:t>
        </w:r>
      </w:ins>
      <w:ins w:id="17" w:author="admin" w:date="2012-06-16T13:26:00Z">
        <w:r w:rsidR="007C51BC">
          <w:rPr>
            <w:rFonts w:ascii="Times New Roman" w:hAnsi="Times New Roman" w:cs="Times New Roman"/>
          </w:rPr>
          <w:t xml:space="preserve">Upon selection of a phase, department, job, or employee, a relevant description will appear </w:t>
        </w:r>
      </w:ins>
      <w:ins w:id="18" w:author="admin" w:date="2012-06-16T13:27:00Z">
        <w:r w:rsidR="00EC30F8">
          <w:rPr>
            <w:rFonts w:ascii="Times New Roman" w:hAnsi="Times New Roman" w:cs="Times New Roman"/>
          </w:rPr>
          <w:t>in a designated area on the page.</w:t>
        </w:r>
      </w:ins>
      <w:ins w:id="19" w:author="admin" w:date="2012-06-16T13:30:00Z">
        <w:r w:rsidR="002C09B2">
          <w:rPr>
            <w:rFonts w:ascii="Times New Roman" w:hAnsi="Times New Roman" w:cs="Times New Roman"/>
          </w:rPr>
          <w:t xml:space="preserve">  As users dive further into the </w:t>
        </w:r>
        <w:r w:rsidR="00DA111F">
          <w:rPr>
            <w:rFonts w:ascii="Times New Roman" w:hAnsi="Times New Roman" w:cs="Times New Roman"/>
          </w:rPr>
          <w:t>nodes, the</w:t>
        </w:r>
        <w:r w:rsidR="00C66214">
          <w:rPr>
            <w:rFonts w:ascii="Times New Roman" w:hAnsi="Times New Roman" w:cs="Times New Roman"/>
          </w:rPr>
          <w:t xml:space="preserve">y will begin to see how each phase is connected to another and how their role in the </w:t>
        </w:r>
      </w:ins>
      <w:ins w:id="20" w:author="admin" w:date="2012-06-16T13:32:00Z">
        <w:r w:rsidR="00C66214">
          <w:rPr>
            <w:rFonts w:ascii="Times New Roman" w:hAnsi="Times New Roman" w:cs="Times New Roman"/>
          </w:rPr>
          <w:t xml:space="preserve">life cycle of a Meter </w:t>
        </w:r>
        <w:r w:rsidR="00C4161B">
          <w:rPr>
            <w:rFonts w:ascii="Times New Roman" w:hAnsi="Times New Roman" w:cs="Times New Roman"/>
          </w:rPr>
          <w:t>impacts the process as a whole.</w:t>
        </w:r>
      </w:ins>
      <w:bookmarkStart w:id="21" w:name="_GoBack"/>
      <w:bookmarkEnd w:id="21"/>
      <w:ins w:id="22" w:author="admin" w:date="2012-06-16T13:30:00Z">
        <w:r w:rsidR="00DA111F">
          <w:rPr>
            <w:rFonts w:ascii="Times New Roman" w:hAnsi="Times New Roman" w:cs="Times New Roman"/>
          </w:rPr>
          <w:t xml:space="preserve"> </w:t>
        </w:r>
      </w:ins>
    </w:p>
    <w:p w14:paraId="7E8C3061" w14:textId="77777777" w:rsidR="008C24AC" w:rsidRDefault="008C24AC">
      <w:pPr>
        <w:rPr>
          <w:rFonts w:ascii="Times New Roman" w:hAnsi="Times New Roman" w:cs="Times New Roman"/>
        </w:rPr>
      </w:pPr>
    </w:p>
    <w:p w14:paraId="6328FFF5" w14:textId="77777777" w:rsidR="008C24AC" w:rsidRPr="00EE185C" w:rsidRDefault="008C24AC">
      <w:pPr>
        <w:rPr>
          <w:rFonts w:ascii="Times New Roman" w:hAnsi="Times New Roman" w:cs="Times New Roman"/>
        </w:rPr>
      </w:pPr>
      <w:r>
        <w:rPr>
          <w:rFonts w:ascii="Times New Roman" w:hAnsi="Times New Roman" w:cs="Times New Roman"/>
        </w:rPr>
        <w:t>The database will store all relevant information about the lifecycle of a meter, departments, and employees including department names and descriptions and employee names, titles, and job position descriptions. All of the aforementioned data will be provided by Bangor Hydro and stored as an XML file for simple management by Bangor Hydro post-completion of the project, should any changes to the information be necessary.</w:t>
      </w:r>
    </w:p>
    <w:p w14:paraId="36F04A9F" w14:textId="77777777" w:rsidR="00F509DA" w:rsidRDefault="00F509DA">
      <w:pPr>
        <w:rPr>
          <w:rFonts w:ascii="Times New Roman" w:hAnsi="Times New Roman" w:cs="Times New Roman"/>
        </w:rPr>
      </w:pPr>
    </w:p>
    <w:p w14:paraId="3B6B8FD3" w14:textId="77777777" w:rsidR="004E0E16" w:rsidRPr="00EE185C" w:rsidRDefault="004E0E16">
      <w:pPr>
        <w:rPr>
          <w:rFonts w:ascii="Times New Roman" w:hAnsi="Times New Roman" w:cs="Times New Roman"/>
        </w:rPr>
      </w:pPr>
      <w:r>
        <w:rPr>
          <w:rFonts w:ascii="Times New Roman" w:hAnsi="Times New Roman" w:cs="Times New Roman"/>
        </w:rPr>
        <w:t>TO REMOVE – KEPT FOR REFERENCE</w:t>
      </w:r>
    </w:p>
    <w:p w14:paraId="2879783B" w14:textId="77777777" w:rsidR="00B01819" w:rsidRPr="004E0E16" w:rsidRDefault="006B7E87">
      <w:pPr>
        <w:rPr>
          <w:rFonts w:ascii="Times New Roman" w:hAnsi="Times New Roman" w:cs="Times New Roman"/>
          <w:highlight w:val="yellow"/>
        </w:rPr>
      </w:pPr>
      <w:r w:rsidRPr="004E0E16">
        <w:rPr>
          <w:rFonts w:ascii="Times New Roman" w:hAnsi="Times New Roman" w:cs="Times New Roman"/>
          <w:highlight w:val="yellow"/>
        </w:rPr>
        <w:t>The proposed sections of this project (along with individual production times) are listed below:</w:t>
      </w:r>
    </w:p>
    <w:p w14:paraId="57063C75" w14:textId="77777777" w:rsidR="002860BE" w:rsidRPr="004E0E16" w:rsidRDefault="004806D8" w:rsidP="006B7E87">
      <w:pPr>
        <w:rPr>
          <w:rFonts w:ascii="Times New Roman" w:hAnsi="Times New Roman" w:cs="Times New Roman"/>
          <w:b/>
          <w:highlight w:val="yellow"/>
        </w:rPr>
      </w:pPr>
      <w:r w:rsidRPr="004E0E16">
        <w:rPr>
          <w:rFonts w:ascii="Times New Roman" w:hAnsi="Times New Roman" w:cs="Times New Roman"/>
          <w:b/>
          <w:highlight w:val="yellow"/>
        </w:rPr>
        <w:t xml:space="preserve">XML Database </w:t>
      </w:r>
      <w:r w:rsidR="006B7E87" w:rsidRPr="004E0E16">
        <w:rPr>
          <w:rFonts w:ascii="Times New Roman" w:hAnsi="Times New Roman" w:cs="Times New Roman"/>
          <w:b/>
          <w:highlight w:val="yellow"/>
        </w:rPr>
        <w:t>(5 hours)</w:t>
      </w:r>
    </w:p>
    <w:p w14:paraId="254A4A38" w14:textId="77777777" w:rsidR="004806D8" w:rsidRPr="004E0E16" w:rsidRDefault="006B7E87" w:rsidP="006B7E87">
      <w:pPr>
        <w:ind w:firstLine="720"/>
        <w:rPr>
          <w:rFonts w:ascii="Times New Roman" w:hAnsi="Times New Roman" w:cs="Times New Roman"/>
          <w:highlight w:val="yellow"/>
        </w:rPr>
      </w:pPr>
      <w:r w:rsidRPr="004E0E16">
        <w:rPr>
          <w:rFonts w:ascii="Times New Roman" w:hAnsi="Times New Roman" w:cs="Times New Roman"/>
          <w:highlight w:val="yellow"/>
        </w:rPr>
        <w:t>Schema Creation (2.5 hours)</w:t>
      </w:r>
    </w:p>
    <w:p w14:paraId="2E0E0788" w14:textId="77777777" w:rsidR="002860BE" w:rsidRPr="004E0E16" w:rsidRDefault="006B7E87" w:rsidP="006B7E87">
      <w:pPr>
        <w:ind w:firstLine="720"/>
        <w:rPr>
          <w:rFonts w:ascii="Times New Roman" w:hAnsi="Times New Roman" w:cs="Times New Roman"/>
          <w:highlight w:val="yellow"/>
        </w:rPr>
      </w:pPr>
      <w:r w:rsidRPr="004E0E16">
        <w:rPr>
          <w:rFonts w:ascii="Times New Roman" w:hAnsi="Times New Roman" w:cs="Times New Roman"/>
          <w:highlight w:val="yellow"/>
        </w:rPr>
        <w:t xml:space="preserve">- </w:t>
      </w:r>
      <w:r w:rsidR="004F3047" w:rsidRPr="004E0E16">
        <w:rPr>
          <w:rFonts w:ascii="Times New Roman" w:hAnsi="Times New Roman" w:cs="Times New Roman"/>
          <w:highlight w:val="yellow"/>
        </w:rPr>
        <w:t>Testing and Converting Data</w:t>
      </w:r>
      <w:r w:rsidRPr="004E0E16">
        <w:rPr>
          <w:rFonts w:ascii="Times New Roman" w:hAnsi="Times New Roman" w:cs="Times New Roman"/>
          <w:highlight w:val="yellow"/>
        </w:rPr>
        <w:t xml:space="preserve"> (</w:t>
      </w:r>
      <w:r w:rsidR="002860BE" w:rsidRPr="004E0E16">
        <w:rPr>
          <w:rFonts w:ascii="Times New Roman" w:hAnsi="Times New Roman" w:cs="Times New Roman"/>
          <w:highlight w:val="yellow"/>
        </w:rPr>
        <w:t>2.5  hours</w:t>
      </w:r>
      <w:r w:rsidRPr="004E0E16">
        <w:rPr>
          <w:rFonts w:ascii="Times New Roman" w:hAnsi="Times New Roman" w:cs="Times New Roman"/>
          <w:highlight w:val="yellow"/>
        </w:rPr>
        <w:t>)</w:t>
      </w:r>
    </w:p>
    <w:p w14:paraId="6B43C74B" w14:textId="77777777" w:rsidR="008C24AC" w:rsidRPr="004E0E16" w:rsidRDefault="008C24AC" w:rsidP="008C24AC">
      <w:pPr>
        <w:ind w:left="720" w:firstLine="720"/>
        <w:rPr>
          <w:rFonts w:ascii="Times New Roman" w:hAnsi="Times New Roman" w:cs="Times New Roman"/>
          <w:highlight w:val="yellow"/>
        </w:rPr>
      </w:pPr>
    </w:p>
    <w:p w14:paraId="22416EC0" w14:textId="77777777" w:rsidR="004806D8" w:rsidRPr="004E0E16" w:rsidRDefault="004806D8" w:rsidP="006B7E87">
      <w:pPr>
        <w:rPr>
          <w:rFonts w:ascii="Times New Roman" w:hAnsi="Times New Roman" w:cs="Times New Roman"/>
          <w:b/>
          <w:highlight w:val="yellow"/>
        </w:rPr>
      </w:pPr>
      <w:r w:rsidRPr="004E0E16">
        <w:rPr>
          <w:rFonts w:ascii="Times New Roman" w:hAnsi="Times New Roman" w:cs="Times New Roman"/>
          <w:b/>
          <w:highlight w:val="yellow"/>
        </w:rPr>
        <w:t>Company Overview Map</w:t>
      </w:r>
      <w:r w:rsidR="006B7E87" w:rsidRPr="004E0E16">
        <w:rPr>
          <w:rFonts w:ascii="Times New Roman" w:hAnsi="Times New Roman" w:cs="Times New Roman"/>
          <w:b/>
          <w:highlight w:val="yellow"/>
        </w:rPr>
        <w:t xml:space="preserve"> (100 hours)</w:t>
      </w:r>
    </w:p>
    <w:p w14:paraId="434281CF" w14:textId="77777777" w:rsidR="006B7E87" w:rsidRPr="004E0E16" w:rsidRDefault="006B7E87" w:rsidP="006B7E87">
      <w:pPr>
        <w:rPr>
          <w:rFonts w:ascii="Times New Roman" w:hAnsi="Times New Roman" w:cs="Times New Roman"/>
          <w:highlight w:val="yellow"/>
        </w:rPr>
      </w:pPr>
      <w:r w:rsidRPr="004E0E16">
        <w:rPr>
          <w:rFonts w:ascii="Times New Roman" w:hAnsi="Times New Roman" w:cs="Times New Roman"/>
          <w:highlight w:val="yellow"/>
        </w:rPr>
        <w:tab/>
      </w:r>
    </w:p>
    <w:p w14:paraId="697AB5AB" w14:textId="77777777" w:rsidR="002860BE" w:rsidRPr="004E0E16" w:rsidRDefault="004F3047" w:rsidP="006B7E87">
      <w:pPr>
        <w:rPr>
          <w:rFonts w:ascii="Times New Roman" w:hAnsi="Times New Roman" w:cs="Times New Roman"/>
          <w:highlight w:val="yellow"/>
        </w:rPr>
      </w:pPr>
      <w:r w:rsidRPr="004E0E16">
        <w:rPr>
          <w:rFonts w:ascii="Times New Roman" w:hAnsi="Times New Roman" w:cs="Times New Roman"/>
          <w:highlight w:val="yellow"/>
        </w:rPr>
        <w:t>Design</w:t>
      </w:r>
      <w:r w:rsidRPr="004E0E16">
        <w:rPr>
          <w:rFonts w:ascii="Times New Roman" w:hAnsi="Times New Roman" w:cs="Times New Roman"/>
          <w:highlight w:val="yellow"/>
        </w:rPr>
        <w:tab/>
      </w:r>
      <w:r w:rsidRPr="004E0E16">
        <w:rPr>
          <w:rFonts w:ascii="Times New Roman" w:hAnsi="Times New Roman" w:cs="Times New Roman"/>
          <w:highlight w:val="yellow"/>
        </w:rPr>
        <w:tab/>
      </w:r>
      <w:r w:rsidRPr="004E0E16">
        <w:rPr>
          <w:rFonts w:ascii="Times New Roman" w:hAnsi="Times New Roman" w:cs="Times New Roman"/>
          <w:highlight w:val="yellow"/>
        </w:rPr>
        <w:tab/>
      </w:r>
      <w:r w:rsidR="002860BE" w:rsidRPr="004E0E16">
        <w:rPr>
          <w:rFonts w:ascii="Times New Roman" w:hAnsi="Times New Roman" w:cs="Times New Roman"/>
          <w:highlight w:val="yellow"/>
        </w:rPr>
        <w:tab/>
      </w:r>
      <w:r w:rsidR="002860BE" w:rsidRPr="004E0E16">
        <w:rPr>
          <w:rFonts w:ascii="Times New Roman" w:hAnsi="Times New Roman" w:cs="Times New Roman"/>
          <w:highlight w:val="yellow"/>
        </w:rPr>
        <w:tab/>
        <w:t>25 hours</w:t>
      </w:r>
    </w:p>
    <w:p w14:paraId="2398484D" w14:textId="77777777" w:rsidR="004806D8" w:rsidRPr="004E0E16" w:rsidRDefault="004806D8" w:rsidP="008C24AC">
      <w:pPr>
        <w:ind w:left="720" w:firstLine="720"/>
        <w:rPr>
          <w:rFonts w:ascii="Times New Roman" w:hAnsi="Times New Roman" w:cs="Times New Roman"/>
          <w:highlight w:val="yellow"/>
        </w:rPr>
      </w:pPr>
      <w:r w:rsidRPr="004E0E16">
        <w:rPr>
          <w:rFonts w:ascii="Times New Roman" w:hAnsi="Times New Roman" w:cs="Times New Roman"/>
          <w:highlight w:val="yellow"/>
        </w:rPr>
        <w:t>Interactivity</w:t>
      </w:r>
      <w:r w:rsidR="004F3047" w:rsidRPr="004E0E16">
        <w:rPr>
          <w:rFonts w:ascii="Times New Roman" w:hAnsi="Times New Roman" w:cs="Times New Roman"/>
          <w:highlight w:val="yellow"/>
        </w:rPr>
        <w:tab/>
      </w:r>
      <w:r w:rsidR="004F3047" w:rsidRPr="004E0E16">
        <w:rPr>
          <w:rFonts w:ascii="Times New Roman" w:hAnsi="Times New Roman" w:cs="Times New Roman"/>
          <w:highlight w:val="yellow"/>
        </w:rPr>
        <w:tab/>
      </w:r>
      <w:r w:rsidR="004F3047" w:rsidRPr="004E0E16">
        <w:rPr>
          <w:rFonts w:ascii="Times New Roman" w:hAnsi="Times New Roman" w:cs="Times New Roman"/>
          <w:highlight w:val="yellow"/>
        </w:rPr>
        <w:tab/>
      </w:r>
      <w:r w:rsidR="002860BE" w:rsidRPr="004E0E16">
        <w:rPr>
          <w:rFonts w:ascii="Times New Roman" w:hAnsi="Times New Roman" w:cs="Times New Roman"/>
          <w:highlight w:val="yellow"/>
        </w:rPr>
        <w:tab/>
        <w:t>15 hours</w:t>
      </w:r>
    </w:p>
    <w:p w14:paraId="241A6A05" w14:textId="77777777" w:rsidR="004806D8" w:rsidRPr="004E0E16" w:rsidRDefault="002860BE" w:rsidP="008C24AC">
      <w:pPr>
        <w:ind w:left="720" w:firstLine="720"/>
        <w:rPr>
          <w:rFonts w:ascii="Times New Roman" w:hAnsi="Times New Roman" w:cs="Times New Roman"/>
          <w:highlight w:val="yellow"/>
        </w:rPr>
      </w:pPr>
      <w:r w:rsidRPr="004E0E16">
        <w:rPr>
          <w:rFonts w:ascii="Times New Roman" w:hAnsi="Times New Roman" w:cs="Times New Roman"/>
          <w:highlight w:val="yellow"/>
        </w:rPr>
        <w:t xml:space="preserve">10 graphics representing </w:t>
      </w:r>
      <w:r w:rsidR="004806D8" w:rsidRPr="004E0E16">
        <w:rPr>
          <w:rFonts w:ascii="Times New Roman" w:hAnsi="Times New Roman" w:cs="Times New Roman"/>
          <w:highlight w:val="yellow"/>
        </w:rPr>
        <w:t>10 phases</w:t>
      </w:r>
      <w:r w:rsidR="004F3047" w:rsidRPr="004E0E16">
        <w:rPr>
          <w:rFonts w:ascii="Times New Roman" w:hAnsi="Times New Roman" w:cs="Times New Roman"/>
          <w:highlight w:val="yellow"/>
        </w:rPr>
        <w:tab/>
      </w:r>
      <w:r w:rsidRPr="004E0E16">
        <w:rPr>
          <w:rFonts w:ascii="Times New Roman" w:hAnsi="Times New Roman" w:cs="Times New Roman"/>
          <w:highlight w:val="yellow"/>
        </w:rPr>
        <w:t>50 hours</w:t>
      </w:r>
    </w:p>
    <w:p w14:paraId="24621690" w14:textId="77777777" w:rsidR="004806D8" w:rsidRPr="004E0E16" w:rsidRDefault="004806D8" w:rsidP="008C24AC">
      <w:pPr>
        <w:ind w:left="720" w:firstLine="720"/>
        <w:rPr>
          <w:rFonts w:ascii="Times New Roman" w:hAnsi="Times New Roman" w:cs="Times New Roman"/>
          <w:highlight w:val="yellow"/>
        </w:rPr>
      </w:pPr>
      <w:r w:rsidRPr="004E0E16">
        <w:rPr>
          <w:rFonts w:ascii="Times New Roman" w:hAnsi="Times New Roman" w:cs="Times New Roman"/>
          <w:highlight w:val="yellow"/>
        </w:rPr>
        <w:t>Additional graphical work</w:t>
      </w:r>
      <w:r w:rsidR="004F3047" w:rsidRPr="004E0E16">
        <w:rPr>
          <w:rFonts w:ascii="Times New Roman" w:hAnsi="Times New Roman" w:cs="Times New Roman"/>
          <w:highlight w:val="yellow"/>
        </w:rPr>
        <w:tab/>
      </w:r>
      <w:r w:rsidR="002860BE" w:rsidRPr="004E0E16">
        <w:rPr>
          <w:rFonts w:ascii="Times New Roman" w:hAnsi="Times New Roman" w:cs="Times New Roman"/>
          <w:highlight w:val="yellow"/>
        </w:rPr>
        <w:tab/>
        <w:t>10 hours</w:t>
      </w:r>
    </w:p>
    <w:p w14:paraId="6208567F" w14:textId="77777777" w:rsidR="002860BE" w:rsidRPr="004E0E16" w:rsidRDefault="002860BE" w:rsidP="002860BE">
      <w:pPr>
        <w:rPr>
          <w:rFonts w:ascii="Times New Roman" w:hAnsi="Times New Roman" w:cs="Times New Roman"/>
          <w:highlight w:val="yellow"/>
        </w:rPr>
      </w:pPr>
      <w:r w:rsidRPr="004E0E16">
        <w:rPr>
          <w:rFonts w:ascii="Times New Roman" w:hAnsi="Times New Roman" w:cs="Times New Roman"/>
          <w:highlight w:val="yellow"/>
        </w:rPr>
        <w:tab/>
      </w:r>
      <w:r w:rsidR="008C24AC" w:rsidRPr="004E0E16">
        <w:rPr>
          <w:rFonts w:ascii="Times New Roman" w:hAnsi="Times New Roman" w:cs="Times New Roman"/>
          <w:highlight w:val="yellow"/>
        </w:rPr>
        <w:tab/>
      </w:r>
    </w:p>
    <w:p w14:paraId="74EB2B36" w14:textId="77777777" w:rsidR="002860BE" w:rsidRPr="004E0E16" w:rsidRDefault="002860BE" w:rsidP="002860BE">
      <w:pPr>
        <w:pStyle w:val="ListParagraph"/>
        <w:ind w:left="1080"/>
        <w:rPr>
          <w:rFonts w:ascii="Times New Roman" w:hAnsi="Times New Roman" w:cs="Times New Roman"/>
          <w:highlight w:val="yellow"/>
        </w:rPr>
      </w:pPr>
    </w:p>
    <w:p w14:paraId="7CE5B817" w14:textId="77777777" w:rsidR="004806D8" w:rsidRPr="004E0E16" w:rsidRDefault="004806D8" w:rsidP="006B7E87">
      <w:pPr>
        <w:rPr>
          <w:rFonts w:ascii="Times New Roman" w:hAnsi="Times New Roman" w:cs="Times New Roman"/>
          <w:b/>
          <w:highlight w:val="yellow"/>
        </w:rPr>
      </w:pPr>
      <w:r w:rsidRPr="004E0E16">
        <w:rPr>
          <w:rFonts w:ascii="Times New Roman" w:hAnsi="Times New Roman" w:cs="Times New Roman"/>
          <w:b/>
          <w:highlight w:val="yellow"/>
        </w:rPr>
        <w:t>Dynamic Node-based Visualization</w:t>
      </w:r>
      <w:r w:rsidR="006B7E87" w:rsidRPr="004E0E16">
        <w:rPr>
          <w:rFonts w:ascii="Times New Roman" w:hAnsi="Times New Roman" w:cs="Times New Roman"/>
          <w:b/>
          <w:highlight w:val="yellow"/>
        </w:rPr>
        <w:t xml:space="preserve"> (65 hours)</w:t>
      </w:r>
    </w:p>
    <w:p w14:paraId="13D445C4" w14:textId="77777777" w:rsidR="004806D8" w:rsidRPr="004E0E16" w:rsidRDefault="004806D8" w:rsidP="008C24AC">
      <w:pPr>
        <w:ind w:left="720" w:firstLine="720"/>
        <w:rPr>
          <w:rFonts w:ascii="Times New Roman" w:hAnsi="Times New Roman" w:cs="Times New Roman"/>
          <w:highlight w:val="yellow"/>
        </w:rPr>
      </w:pPr>
      <w:r w:rsidRPr="004E0E16">
        <w:rPr>
          <w:rFonts w:ascii="Times New Roman" w:hAnsi="Times New Roman" w:cs="Times New Roman"/>
          <w:highlight w:val="yellow"/>
        </w:rPr>
        <w:t>Interfacing</w:t>
      </w:r>
      <w:r w:rsidR="002860BE" w:rsidRPr="004E0E16">
        <w:rPr>
          <w:rFonts w:ascii="Times New Roman" w:hAnsi="Times New Roman" w:cs="Times New Roman"/>
          <w:highlight w:val="yellow"/>
        </w:rPr>
        <w:t xml:space="preserve"> with Database</w:t>
      </w:r>
      <w:r w:rsidR="004F3047" w:rsidRPr="004E0E16">
        <w:rPr>
          <w:rFonts w:ascii="Times New Roman" w:hAnsi="Times New Roman" w:cs="Times New Roman"/>
          <w:highlight w:val="yellow"/>
        </w:rPr>
        <w:tab/>
      </w:r>
      <w:r w:rsidR="004F3047" w:rsidRPr="004E0E16">
        <w:rPr>
          <w:rFonts w:ascii="Times New Roman" w:hAnsi="Times New Roman" w:cs="Times New Roman"/>
          <w:highlight w:val="yellow"/>
        </w:rPr>
        <w:tab/>
      </w:r>
      <w:r w:rsidR="002860BE" w:rsidRPr="004E0E16">
        <w:rPr>
          <w:rFonts w:ascii="Times New Roman" w:hAnsi="Times New Roman" w:cs="Times New Roman"/>
          <w:highlight w:val="yellow"/>
        </w:rPr>
        <w:t>5   hours</w:t>
      </w:r>
    </w:p>
    <w:p w14:paraId="518529F9" w14:textId="77777777" w:rsidR="002860BE" w:rsidRPr="004E0E16" w:rsidRDefault="004F3047" w:rsidP="008C24AC">
      <w:pPr>
        <w:ind w:left="720" w:firstLine="720"/>
        <w:rPr>
          <w:rFonts w:ascii="Times New Roman" w:hAnsi="Times New Roman" w:cs="Times New Roman"/>
          <w:highlight w:val="yellow"/>
        </w:rPr>
      </w:pPr>
      <w:r w:rsidRPr="004E0E16">
        <w:rPr>
          <w:rFonts w:ascii="Times New Roman" w:hAnsi="Times New Roman" w:cs="Times New Roman"/>
          <w:highlight w:val="yellow"/>
        </w:rPr>
        <w:t>Development</w:t>
      </w:r>
      <w:r w:rsidRPr="004E0E16">
        <w:rPr>
          <w:rFonts w:ascii="Times New Roman" w:hAnsi="Times New Roman" w:cs="Times New Roman"/>
          <w:highlight w:val="yellow"/>
        </w:rPr>
        <w:tab/>
        <w:t xml:space="preserve">of Visualization </w:t>
      </w:r>
      <w:r w:rsidR="008C24AC" w:rsidRPr="004E0E16">
        <w:rPr>
          <w:rFonts w:ascii="Times New Roman" w:hAnsi="Times New Roman" w:cs="Times New Roman"/>
          <w:highlight w:val="yellow"/>
        </w:rPr>
        <w:tab/>
        <w:t>5</w:t>
      </w:r>
      <w:r w:rsidR="002860BE" w:rsidRPr="004E0E16">
        <w:rPr>
          <w:rFonts w:ascii="Times New Roman" w:hAnsi="Times New Roman" w:cs="Times New Roman"/>
          <w:highlight w:val="yellow"/>
        </w:rPr>
        <w:t>0 hours</w:t>
      </w:r>
    </w:p>
    <w:p w14:paraId="7CA81104" w14:textId="77777777" w:rsidR="008C24AC" w:rsidRPr="002860BE" w:rsidRDefault="004F3047" w:rsidP="008C24AC">
      <w:pPr>
        <w:ind w:left="720" w:firstLine="720"/>
        <w:rPr>
          <w:rFonts w:ascii="Times New Roman" w:hAnsi="Times New Roman" w:cs="Times New Roman"/>
        </w:rPr>
      </w:pPr>
      <w:r w:rsidRPr="004E0E16">
        <w:rPr>
          <w:rFonts w:ascii="Times New Roman" w:hAnsi="Times New Roman" w:cs="Times New Roman"/>
          <w:highlight w:val="yellow"/>
        </w:rPr>
        <w:t>Integration with Map</w:t>
      </w:r>
      <w:r w:rsidRPr="004E0E16">
        <w:rPr>
          <w:rFonts w:ascii="Times New Roman" w:hAnsi="Times New Roman" w:cs="Times New Roman"/>
          <w:highlight w:val="yellow"/>
        </w:rPr>
        <w:tab/>
      </w:r>
      <w:r w:rsidRPr="004E0E16">
        <w:rPr>
          <w:rFonts w:ascii="Times New Roman" w:hAnsi="Times New Roman" w:cs="Times New Roman"/>
          <w:highlight w:val="yellow"/>
        </w:rPr>
        <w:tab/>
      </w:r>
      <w:r w:rsidR="008C24AC" w:rsidRPr="004E0E16">
        <w:rPr>
          <w:rFonts w:ascii="Times New Roman" w:hAnsi="Times New Roman" w:cs="Times New Roman"/>
          <w:highlight w:val="yellow"/>
        </w:rPr>
        <w:tab/>
        <w:t>10 hours</w:t>
      </w:r>
    </w:p>
    <w:p w14:paraId="56A1C54E" w14:textId="77777777" w:rsidR="001C3050" w:rsidRPr="005B6D60" w:rsidRDefault="001C3050" w:rsidP="001C3050">
      <w:pPr>
        <w:rPr>
          <w:rFonts w:ascii="Times New Roman" w:hAnsi="Times New Roman" w:cs="Times New Roman"/>
        </w:rPr>
      </w:pPr>
    </w:p>
    <w:p w14:paraId="171B2F1C" w14:textId="77777777" w:rsidR="001C3050" w:rsidRPr="00565D80" w:rsidRDefault="001C3050" w:rsidP="001C3050">
      <w:pPr>
        <w:rPr>
          <w:rFonts w:ascii="Times New Roman" w:hAnsi="Times New Roman" w:cs="Times New Roman"/>
          <w:b/>
        </w:rPr>
      </w:pPr>
      <w:r w:rsidRPr="00565D80">
        <w:rPr>
          <w:rFonts w:ascii="Times New Roman" w:hAnsi="Times New Roman" w:cs="Times New Roman"/>
          <w:b/>
        </w:rPr>
        <w:t>Cost Analysis</w:t>
      </w:r>
    </w:p>
    <w:p w14:paraId="08EAFC9F"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1C3050" w14:paraId="4940AEC7" w14:textId="77777777" w:rsidTr="001C3050">
        <w:tc>
          <w:tcPr>
            <w:tcW w:w="2952" w:type="dxa"/>
          </w:tcPr>
          <w:p w14:paraId="39EA231F"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Section</w:t>
            </w:r>
          </w:p>
        </w:tc>
        <w:tc>
          <w:tcPr>
            <w:tcW w:w="2952" w:type="dxa"/>
          </w:tcPr>
          <w:p w14:paraId="6652416A"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Hours x Rate</w:t>
            </w:r>
          </w:p>
        </w:tc>
        <w:tc>
          <w:tcPr>
            <w:tcW w:w="2952" w:type="dxa"/>
          </w:tcPr>
          <w:p w14:paraId="7CA46196"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Total</w:t>
            </w:r>
          </w:p>
        </w:tc>
      </w:tr>
      <w:tr w:rsidR="001C3050" w14:paraId="628EC81B" w14:textId="77777777" w:rsidTr="001C3050">
        <w:tc>
          <w:tcPr>
            <w:tcW w:w="2952" w:type="dxa"/>
          </w:tcPr>
          <w:p w14:paraId="517DE8BA" w14:textId="77777777" w:rsidR="001C3050" w:rsidRDefault="001C3050" w:rsidP="001C3050">
            <w:pPr>
              <w:rPr>
                <w:rFonts w:ascii="Times New Roman" w:hAnsi="Times New Roman" w:cs="Times New Roman"/>
              </w:rPr>
            </w:pPr>
            <w:r>
              <w:rPr>
                <w:rFonts w:ascii="Times New Roman" w:hAnsi="Times New Roman" w:cs="Times New Roman"/>
              </w:rPr>
              <w:t>XML Database</w:t>
            </w:r>
          </w:p>
        </w:tc>
        <w:tc>
          <w:tcPr>
            <w:tcW w:w="2952" w:type="dxa"/>
          </w:tcPr>
          <w:p w14:paraId="6655F8A4" w14:textId="77777777" w:rsidR="001C3050" w:rsidRDefault="001C3050" w:rsidP="001C3050">
            <w:pPr>
              <w:rPr>
                <w:rFonts w:ascii="Times New Roman" w:hAnsi="Times New Roman" w:cs="Times New Roman"/>
              </w:rPr>
            </w:pPr>
            <w:r>
              <w:rPr>
                <w:rFonts w:ascii="Times New Roman" w:hAnsi="Times New Roman" w:cs="Times New Roman"/>
              </w:rPr>
              <w:t>5 hours x $35/hour</w:t>
            </w:r>
          </w:p>
        </w:tc>
        <w:tc>
          <w:tcPr>
            <w:tcW w:w="2952" w:type="dxa"/>
          </w:tcPr>
          <w:p w14:paraId="0B3099F3" w14:textId="77777777" w:rsidR="001C3050" w:rsidRDefault="001C3050" w:rsidP="001C3050">
            <w:pPr>
              <w:rPr>
                <w:rFonts w:ascii="Times New Roman" w:hAnsi="Times New Roman" w:cs="Times New Roman"/>
              </w:rPr>
            </w:pPr>
            <w:r>
              <w:rPr>
                <w:rFonts w:ascii="Times New Roman" w:hAnsi="Times New Roman" w:cs="Times New Roman"/>
              </w:rPr>
              <w:t>$70.00</w:t>
            </w:r>
          </w:p>
        </w:tc>
      </w:tr>
      <w:tr w:rsidR="001C3050" w14:paraId="326FA981" w14:textId="77777777" w:rsidTr="001C3050">
        <w:tc>
          <w:tcPr>
            <w:tcW w:w="2952" w:type="dxa"/>
          </w:tcPr>
          <w:p w14:paraId="1A9FA2EE" w14:textId="77777777" w:rsidR="001C3050" w:rsidRDefault="001C3050" w:rsidP="001C3050">
            <w:pPr>
              <w:rPr>
                <w:rFonts w:ascii="Times New Roman" w:hAnsi="Times New Roman" w:cs="Times New Roman"/>
              </w:rPr>
            </w:pPr>
            <w:r>
              <w:rPr>
                <w:rFonts w:ascii="Times New Roman" w:hAnsi="Times New Roman" w:cs="Times New Roman"/>
              </w:rPr>
              <w:t>Company Overview Map</w:t>
            </w:r>
          </w:p>
        </w:tc>
        <w:tc>
          <w:tcPr>
            <w:tcW w:w="2952" w:type="dxa"/>
          </w:tcPr>
          <w:p w14:paraId="793A463F" w14:textId="77777777" w:rsidR="001C3050" w:rsidRDefault="001C3050" w:rsidP="001C3050">
            <w:pPr>
              <w:rPr>
                <w:rFonts w:ascii="Times New Roman" w:hAnsi="Times New Roman" w:cs="Times New Roman"/>
              </w:rPr>
            </w:pPr>
            <w:r>
              <w:rPr>
                <w:rFonts w:ascii="Times New Roman" w:hAnsi="Times New Roman" w:cs="Times New Roman"/>
              </w:rPr>
              <w:t>100 hours x $35/hour</w:t>
            </w:r>
          </w:p>
        </w:tc>
        <w:tc>
          <w:tcPr>
            <w:tcW w:w="2952" w:type="dxa"/>
          </w:tcPr>
          <w:p w14:paraId="4BA5CB28" w14:textId="77777777" w:rsidR="001C3050" w:rsidRDefault="001C3050" w:rsidP="001C3050">
            <w:pPr>
              <w:rPr>
                <w:rFonts w:ascii="Times New Roman" w:hAnsi="Times New Roman" w:cs="Times New Roman"/>
              </w:rPr>
            </w:pPr>
            <w:r>
              <w:rPr>
                <w:rFonts w:ascii="Times New Roman" w:hAnsi="Times New Roman" w:cs="Times New Roman"/>
              </w:rPr>
              <w:t>$3,500</w:t>
            </w:r>
          </w:p>
        </w:tc>
      </w:tr>
      <w:tr w:rsidR="001C3050" w14:paraId="7AC1BF04" w14:textId="77777777" w:rsidTr="001C3050">
        <w:tc>
          <w:tcPr>
            <w:tcW w:w="2952" w:type="dxa"/>
          </w:tcPr>
          <w:p w14:paraId="00C689E4" w14:textId="77777777" w:rsidR="001C3050" w:rsidRDefault="001C3050" w:rsidP="001C3050">
            <w:pPr>
              <w:rPr>
                <w:rFonts w:ascii="Times New Roman" w:hAnsi="Times New Roman" w:cs="Times New Roman"/>
              </w:rPr>
            </w:pPr>
            <w:r>
              <w:rPr>
                <w:rFonts w:ascii="Times New Roman" w:hAnsi="Times New Roman" w:cs="Times New Roman"/>
              </w:rPr>
              <w:t>Dynamic Node-based Visualization</w:t>
            </w:r>
          </w:p>
        </w:tc>
        <w:tc>
          <w:tcPr>
            <w:tcW w:w="2952" w:type="dxa"/>
          </w:tcPr>
          <w:p w14:paraId="5BA4A301" w14:textId="77777777" w:rsidR="001C3050" w:rsidRDefault="001C3050" w:rsidP="001C3050">
            <w:pPr>
              <w:rPr>
                <w:rFonts w:ascii="Times New Roman" w:hAnsi="Times New Roman" w:cs="Times New Roman"/>
              </w:rPr>
            </w:pPr>
            <w:r>
              <w:rPr>
                <w:rFonts w:ascii="Times New Roman" w:hAnsi="Times New Roman" w:cs="Times New Roman"/>
              </w:rPr>
              <w:t>65 hours x $35/hour</w:t>
            </w:r>
          </w:p>
        </w:tc>
        <w:tc>
          <w:tcPr>
            <w:tcW w:w="2952" w:type="dxa"/>
          </w:tcPr>
          <w:p w14:paraId="560E3986" w14:textId="77777777" w:rsidR="001C3050" w:rsidRDefault="001C3050" w:rsidP="001C3050">
            <w:pPr>
              <w:rPr>
                <w:rFonts w:ascii="Times New Roman" w:hAnsi="Times New Roman" w:cs="Times New Roman"/>
              </w:rPr>
            </w:pPr>
            <w:r>
              <w:rPr>
                <w:rFonts w:ascii="Times New Roman" w:hAnsi="Times New Roman" w:cs="Times New Roman"/>
              </w:rPr>
              <w:t>$2,275.00</w:t>
            </w:r>
          </w:p>
        </w:tc>
      </w:tr>
      <w:tr w:rsidR="001C3050" w14:paraId="5B335B76" w14:textId="77777777" w:rsidTr="001C3050">
        <w:tc>
          <w:tcPr>
            <w:tcW w:w="2952" w:type="dxa"/>
          </w:tcPr>
          <w:p w14:paraId="75C9E786"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Total Cost</w:t>
            </w:r>
          </w:p>
        </w:tc>
        <w:tc>
          <w:tcPr>
            <w:tcW w:w="2952" w:type="dxa"/>
          </w:tcPr>
          <w:p w14:paraId="5DC3EF3F" w14:textId="77777777" w:rsidR="001C3050" w:rsidRPr="00B44D8B" w:rsidRDefault="001C3050" w:rsidP="001C3050">
            <w:pPr>
              <w:jc w:val="center"/>
              <w:rPr>
                <w:rFonts w:ascii="Times New Roman" w:hAnsi="Times New Roman" w:cs="Times New Roman"/>
                <w:b/>
              </w:rPr>
            </w:pPr>
            <w:r>
              <w:rPr>
                <w:rFonts w:ascii="Times New Roman" w:hAnsi="Times New Roman" w:cs="Times New Roman"/>
                <w:b/>
              </w:rPr>
              <w:t>170</w:t>
            </w:r>
            <w:r w:rsidRPr="00782707">
              <w:rPr>
                <w:rFonts w:ascii="Times New Roman" w:hAnsi="Times New Roman" w:cs="Times New Roman"/>
                <w:b/>
              </w:rPr>
              <w:t xml:space="preserve"> hours x $35/hour</w:t>
            </w:r>
          </w:p>
        </w:tc>
        <w:tc>
          <w:tcPr>
            <w:tcW w:w="2952" w:type="dxa"/>
          </w:tcPr>
          <w:p w14:paraId="40BE2F8F" w14:textId="77777777" w:rsidR="001C3050" w:rsidRPr="00B44D8B" w:rsidRDefault="001C3050" w:rsidP="001C3050">
            <w:pPr>
              <w:jc w:val="center"/>
              <w:rPr>
                <w:rFonts w:ascii="Times New Roman" w:hAnsi="Times New Roman" w:cs="Times New Roman"/>
                <w:b/>
              </w:rPr>
            </w:pPr>
            <w:r w:rsidRPr="00B44D8B">
              <w:rPr>
                <w:rFonts w:ascii="Times New Roman" w:hAnsi="Times New Roman" w:cs="Times New Roman"/>
                <w:b/>
              </w:rPr>
              <w:t>$</w:t>
            </w:r>
            <w:r>
              <w:rPr>
                <w:rFonts w:ascii="Times New Roman" w:hAnsi="Times New Roman" w:cs="Times New Roman"/>
                <w:b/>
              </w:rPr>
              <w:t>5,950.00</w:t>
            </w:r>
          </w:p>
        </w:tc>
      </w:tr>
    </w:tbl>
    <w:p w14:paraId="5C48A7E4" w14:textId="77777777" w:rsidR="001C3050" w:rsidRDefault="001C3050" w:rsidP="001C3050">
      <w:pPr>
        <w:rPr>
          <w:rFonts w:ascii="Times New Roman" w:hAnsi="Times New Roman" w:cs="Times New Roman"/>
        </w:rPr>
      </w:pPr>
    </w:p>
    <w:p w14:paraId="6A5DB07D" w14:textId="77777777" w:rsidR="006B7E87" w:rsidRDefault="006B7E87" w:rsidP="006B7E87">
      <w:pPr>
        <w:rPr>
          <w:rFonts w:ascii="Times New Roman" w:hAnsi="Times New Roman" w:cs="Times New Roman"/>
        </w:rPr>
      </w:pPr>
    </w:p>
    <w:p w14:paraId="2748A35F" w14:textId="6766E3BE" w:rsidR="007B07A2" w:rsidRDefault="006B7E87" w:rsidP="001C3050">
      <w:pPr>
        <w:rPr>
          <w:rFonts w:ascii="Times New Roman" w:hAnsi="Times New Roman" w:cs="Times New Roman"/>
        </w:rPr>
      </w:pPr>
      <w:r>
        <w:rPr>
          <w:rFonts w:ascii="Times New Roman" w:hAnsi="Times New Roman" w:cs="Times New Roman"/>
        </w:rPr>
        <w:t xml:space="preserve">In the proposed strategy, ASAP will develop </w:t>
      </w:r>
      <w:r w:rsidR="007B07A2">
        <w:rPr>
          <w:rFonts w:ascii="Times New Roman" w:hAnsi="Times New Roman" w:cs="Times New Roman"/>
        </w:rPr>
        <w:t>a database to store relevant information about departments and employees at Bangor Hydro. ASAP will then design and develop graphics representing each phase of the “Life of a Meter” to illustrate how each department at Bangor Hydro contributes to the life cycle of a meter. A dynamic visualization tool using a network-based metaphor will also be developed to relate information about specific departments and individuals to the phases of a meter’s lifecycle. During development, bi-weekly meetings will be held with Bangor Hydro to review and discuss progress.</w:t>
      </w:r>
    </w:p>
    <w:p w14:paraId="28B045EF" w14:textId="77777777" w:rsidR="007B07A2" w:rsidRDefault="007B07A2" w:rsidP="001C3050">
      <w:pPr>
        <w:rPr>
          <w:rFonts w:ascii="Times New Roman" w:hAnsi="Times New Roman" w:cs="Times New Roman"/>
        </w:rPr>
      </w:pPr>
    </w:p>
    <w:p w14:paraId="0D77B42C" w14:textId="77777777" w:rsidR="007B07A2" w:rsidRDefault="007B07A2" w:rsidP="001C3050">
      <w:pPr>
        <w:rPr>
          <w:rFonts w:ascii="Times New Roman" w:hAnsi="Times New Roman" w:cs="Times New Roman"/>
        </w:rPr>
      </w:pPr>
    </w:p>
    <w:p w14:paraId="4447C75D" w14:textId="77777777" w:rsidR="001C3050" w:rsidRPr="007B07A2" w:rsidRDefault="001C3050" w:rsidP="001C3050">
      <w:pPr>
        <w:rPr>
          <w:rFonts w:ascii="Times New Roman" w:hAnsi="Times New Roman" w:cs="Times New Roman"/>
        </w:rPr>
      </w:pPr>
      <w:r w:rsidRPr="000250FC">
        <w:rPr>
          <w:rFonts w:ascii="Times New Roman" w:hAnsi="Times New Roman" w:cs="Times New Roman"/>
          <w:b/>
        </w:rPr>
        <w:t>Agreement</w:t>
      </w:r>
    </w:p>
    <w:p w14:paraId="10B80A4A" w14:textId="77777777" w:rsidR="001C3050" w:rsidRPr="005B6D60" w:rsidRDefault="001C3050" w:rsidP="001C3050">
      <w:pPr>
        <w:rPr>
          <w:rFonts w:ascii="Times New Roman" w:hAnsi="Times New Roman" w:cs="Times New Roman"/>
        </w:rPr>
      </w:pPr>
    </w:p>
    <w:p w14:paraId="7F6F61A4"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r>
        <w:rPr>
          <w:rFonts w:ascii="Times New Roman" w:hAnsi="Times New Roman" w:cs="Times New Roman"/>
        </w:rPr>
        <w:t xml:space="preserve">s </w:t>
      </w:r>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6F01C996" w14:textId="77777777" w:rsidR="001C3050" w:rsidRPr="005B6D60" w:rsidRDefault="001C3050" w:rsidP="001C3050">
      <w:pPr>
        <w:rPr>
          <w:rFonts w:ascii="Times New Roman" w:hAnsi="Times New Roman" w:cs="Times New Roman"/>
        </w:rPr>
      </w:pPr>
    </w:p>
    <w:p w14:paraId="329F66D2"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w:t>
      </w:r>
      <w:r w:rsidR="00442530">
        <w:rPr>
          <w:rFonts w:ascii="Times New Roman" w:hAnsi="Times New Roman" w:cs="Times New Roman"/>
        </w:rPr>
        <w:t>development of the Life a Meter web application</w:t>
      </w:r>
      <w:r>
        <w:rPr>
          <w:rFonts w:ascii="Times New Roman" w:hAnsi="Times New Roman" w:cs="Times New Roman"/>
        </w:rPr>
        <w:t>.</w:t>
      </w:r>
    </w:p>
    <w:p w14:paraId="28384C59" w14:textId="77777777" w:rsidR="001C3050" w:rsidRPr="005B6D60" w:rsidRDefault="001C3050" w:rsidP="001C3050">
      <w:pPr>
        <w:rPr>
          <w:rFonts w:ascii="Times New Roman" w:hAnsi="Times New Roman" w:cs="Times New Roman"/>
        </w:rPr>
      </w:pPr>
    </w:p>
    <w:p w14:paraId="12D5C5CE" w14:textId="77777777" w:rsidR="001C3050" w:rsidRPr="005B6D60" w:rsidRDefault="001C3050" w:rsidP="001C3050">
      <w:pPr>
        <w:rPr>
          <w:rFonts w:ascii="Times New Roman" w:hAnsi="Times New Roman" w:cs="Times New Roman"/>
        </w:rPr>
      </w:pPr>
    </w:p>
    <w:p w14:paraId="2E1230A6" w14:textId="77777777" w:rsidR="001C3050" w:rsidRPr="005B6D60" w:rsidRDefault="001C3050" w:rsidP="001C3050">
      <w:pPr>
        <w:rPr>
          <w:rFonts w:ascii="Times New Roman" w:hAnsi="Times New Roman" w:cs="Times New Roman"/>
        </w:rPr>
      </w:pPr>
    </w:p>
    <w:p w14:paraId="0AE12EB8" w14:textId="77777777" w:rsidR="001C3050" w:rsidRPr="005B6D60" w:rsidRDefault="001C3050" w:rsidP="001C3050">
      <w:pPr>
        <w:rPr>
          <w:rFonts w:ascii="Times New Roman" w:hAnsi="Times New Roman" w:cs="Times New Roman"/>
        </w:rPr>
      </w:pPr>
    </w:p>
    <w:p w14:paraId="7BC9F739" w14:textId="77777777" w:rsidR="001C3050" w:rsidRPr="005B6D60" w:rsidRDefault="001C3050" w:rsidP="001C3050">
      <w:pPr>
        <w:rPr>
          <w:rFonts w:ascii="Times New Roman" w:hAnsi="Times New Roman" w:cs="Times New Roman"/>
        </w:rPr>
      </w:pPr>
    </w:p>
    <w:p w14:paraId="0E1E3042"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372E12D8" w14:textId="77777777" w:rsidR="001C3050" w:rsidRPr="005B6D60" w:rsidRDefault="001C3050" w:rsidP="001C3050">
      <w:pPr>
        <w:rPr>
          <w:rFonts w:ascii="Times New Roman" w:hAnsi="Times New Roman" w:cs="Times New Roman"/>
        </w:rPr>
      </w:pPr>
      <w:r>
        <w:rPr>
          <w:rFonts w:ascii="Times New Roman" w:hAnsi="Times New Roman" w:cs="Times New Roman"/>
        </w:rPr>
        <w:t>________________________________        ________________________________</w:t>
      </w:r>
    </w:p>
    <w:p w14:paraId="7D95AB27" w14:textId="77777777" w:rsidR="001C3050" w:rsidRPr="005B6D60" w:rsidRDefault="001C3050" w:rsidP="001C305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71D3EA54" w14:textId="77777777" w:rsidR="001C3050" w:rsidRPr="005B6D60" w:rsidRDefault="001C3050" w:rsidP="001C3050">
      <w:pPr>
        <w:rPr>
          <w:rFonts w:ascii="Times New Roman" w:hAnsi="Times New Roman" w:cs="Times New Roman"/>
        </w:rPr>
      </w:pPr>
      <w:r w:rsidRPr="005B6D60">
        <w:rPr>
          <w:rFonts w:ascii="Times New Roman" w:hAnsi="Times New Roman" w:cs="Times New Roman"/>
        </w:rPr>
        <w:t>Bangor Hydro</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ASAP Media Services</w:t>
      </w:r>
    </w:p>
    <w:p w14:paraId="69D19FC2" w14:textId="77777777" w:rsidR="00B01819" w:rsidRPr="008C24AC" w:rsidRDefault="00B01819" w:rsidP="001C3050">
      <w:pPr>
        <w:rPr>
          <w:rFonts w:ascii="Times New Roman" w:hAnsi="Times New Roman" w:cs="Times New Roman"/>
          <w:b/>
          <w:sz w:val="28"/>
          <w:szCs w:val="28"/>
        </w:rPr>
      </w:pPr>
    </w:p>
    <w:sectPr w:rsidR="00B01819" w:rsidRPr="008C24AC" w:rsidSect="001E5A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7D7D"/>
    <w:multiLevelType w:val="hybridMultilevel"/>
    <w:tmpl w:val="C46CFF10"/>
    <w:lvl w:ilvl="0" w:tplc="6A166E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3B6AF7"/>
    <w:multiLevelType w:val="hybridMultilevel"/>
    <w:tmpl w:val="3FE81EA2"/>
    <w:lvl w:ilvl="0" w:tplc="9B3CE9A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19"/>
    <w:rsid w:val="00112B34"/>
    <w:rsid w:val="00194A84"/>
    <w:rsid w:val="001C3050"/>
    <w:rsid w:val="001E5A59"/>
    <w:rsid w:val="00272D6F"/>
    <w:rsid w:val="002860BE"/>
    <w:rsid w:val="002C09B2"/>
    <w:rsid w:val="00406893"/>
    <w:rsid w:val="00411396"/>
    <w:rsid w:val="00431714"/>
    <w:rsid w:val="00442530"/>
    <w:rsid w:val="0047189D"/>
    <w:rsid w:val="004806D8"/>
    <w:rsid w:val="004E0E16"/>
    <w:rsid w:val="004F3047"/>
    <w:rsid w:val="004F76A0"/>
    <w:rsid w:val="006713F6"/>
    <w:rsid w:val="006B7E87"/>
    <w:rsid w:val="007B07A2"/>
    <w:rsid w:val="007C51BC"/>
    <w:rsid w:val="008C24AC"/>
    <w:rsid w:val="00962174"/>
    <w:rsid w:val="0096641E"/>
    <w:rsid w:val="00B01819"/>
    <w:rsid w:val="00B32679"/>
    <w:rsid w:val="00BB1E7D"/>
    <w:rsid w:val="00BC685C"/>
    <w:rsid w:val="00C4161B"/>
    <w:rsid w:val="00C66214"/>
    <w:rsid w:val="00CA1443"/>
    <w:rsid w:val="00DA111F"/>
    <w:rsid w:val="00DD6FFB"/>
    <w:rsid w:val="00EC30F8"/>
    <w:rsid w:val="00EE185C"/>
    <w:rsid w:val="00F509DA"/>
    <w:rsid w:val="00F6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8D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D8"/>
    <w:pPr>
      <w:ind w:left="720"/>
      <w:contextualSpacing/>
    </w:pPr>
  </w:style>
  <w:style w:type="table" w:styleId="TableGrid">
    <w:name w:val="Table Grid"/>
    <w:basedOn w:val="TableNormal"/>
    <w:uiPriority w:val="59"/>
    <w:rsid w:val="001C3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3050"/>
    <w:rPr>
      <w:sz w:val="18"/>
      <w:szCs w:val="18"/>
    </w:rPr>
  </w:style>
  <w:style w:type="paragraph" w:styleId="CommentText">
    <w:name w:val="annotation text"/>
    <w:basedOn w:val="Normal"/>
    <w:link w:val="CommentTextChar"/>
    <w:uiPriority w:val="99"/>
    <w:semiHidden/>
    <w:unhideWhenUsed/>
    <w:rsid w:val="001C3050"/>
  </w:style>
  <w:style w:type="character" w:customStyle="1" w:styleId="CommentTextChar">
    <w:name w:val="Comment Text Char"/>
    <w:basedOn w:val="DefaultParagraphFont"/>
    <w:link w:val="CommentText"/>
    <w:uiPriority w:val="99"/>
    <w:semiHidden/>
    <w:rsid w:val="001C3050"/>
  </w:style>
  <w:style w:type="paragraph" w:styleId="BalloonText">
    <w:name w:val="Balloon Text"/>
    <w:basedOn w:val="Normal"/>
    <w:link w:val="BalloonTextChar"/>
    <w:uiPriority w:val="99"/>
    <w:semiHidden/>
    <w:unhideWhenUsed/>
    <w:rsid w:val="001C3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0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6D8"/>
    <w:pPr>
      <w:ind w:left="720"/>
      <w:contextualSpacing/>
    </w:pPr>
  </w:style>
  <w:style w:type="table" w:styleId="TableGrid">
    <w:name w:val="Table Grid"/>
    <w:basedOn w:val="TableNormal"/>
    <w:uiPriority w:val="59"/>
    <w:rsid w:val="001C3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3050"/>
    <w:rPr>
      <w:sz w:val="18"/>
      <w:szCs w:val="18"/>
    </w:rPr>
  </w:style>
  <w:style w:type="paragraph" w:styleId="CommentText">
    <w:name w:val="annotation text"/>
    <w:basedOn w:val="Normal"/>
    <w:link w:val="CommentTextChar"/>
    <w:uiPriority w:val="99"/>
    <w:semiHidden/>
    <w:unhideWhenUsed/>
    <w:rsid w:val="001C3050"/>
  </w:style>
  <w:style w:type="character" w:customStyle="1" w:styleId="CommentTextChar">
    <w:name w:val="Comment Text Char"/>
    <w:basedOn w:val="DefaultParagraphFont"/>
    <w:link w:val="CommentText"/>
    <w:uiPriority w:val="99"/>
    <w:semiHidden/>
    <w:rsid w:val="001C3050"/>
  </w:style>
  <w:style w:type="paragraph" w:styleId="BalloonText">
    <w:name w:val="Balloon Text"/>
    <w:basedOn w:val="Normal"/>
    <w:link w:val="BalloonTextChar"/>
    <w:uiPriority w:val="99"/>
    <w:semiHidden/>
    <w:unhideWhenUsed/>
    <w:rsid w:val="001C30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0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701</Words>
  <Characters>3998</Characters>
  <Application>Microsoft Macintosh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dc:description/>
  <cp:lastModifiedBy>admin</cp:lastModifiedBy>
  <cp:revision>25</cp:revision>
  <dcterms:created xsi:type="dcterms:W3CDTF">2012-06-16T17:08:00Z</dcterms:created>
  <dcterms:modified xsi:type="dcterms:W3CDTF">2012-06-16T17:32:00Z</dcterms:modified>
</cp:coreProperties>
</file>