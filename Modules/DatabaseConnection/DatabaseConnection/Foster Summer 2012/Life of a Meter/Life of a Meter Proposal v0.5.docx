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0D119" w14:textId="77777777" w:rsidR="001E5A59" w:rsidRPr="00EE185C" w:rsidRDefault="001E5A59">
      <w:pPr>
        <w:rPr>
          <w:rFonts w:ascii="Times New Roman" w:hAnsi="Times New Roman" w:cs="Times New Roman"/>
        </w:rPr>
      </w:pPr>
    </w:p>
    <w:p w14:paraId="03E28926" w14:textId="77777777" w:rsidR="008C24AC" w:rsidRDefault="008C24AC" w:rsidP="00B01819">
      <w:pPr>
        <w:jc w:val="center"/>
        <w:rPr>
          <w:rFonts w:ascii="Times New Roman" w:hAnsi="Times New Roman" w:cs="Times New Roman"/>
          <w:b/>
        </w:rPr>
      </w:pPr>
    </w:p>
    <w:p w14:paraId="24B41AD9" w14:textId="77777777" w:rsidR="008C24AC" w:rsidRDefault="008C24AC" w:rsidP="00B01819">
      <w:pPr>
        <w:jc w:val="center"/>
        <w:rPr>
          <w:rFonts w:ascii="Times New Roman" w:hAnsi="Times New Roman" w:cs="Times New Roman"/>
          <w:b/>
        </w:rPr>
      </w:pPr>
    </w:p>
    <w:p w14:paraId="2C76B879" w14:textId="77777777" w:rsidR="008C24AC" w:rsidRDefault="008C24AC" w:rsidP="00B01819">
      <w:pPr>
        <w:jc w:val="center"/>
        <w:rPr>
          <w:rFonts w:ascii="Times New Roman" w:hAnsi="Times New Roman" w:cs="Times New Roman"/>
          <w:b/>
        </w:rPr>
      </w:pPr>
    </w:p>
    <w:p w14:paraId="618FB1ED" w14:textId="77777777" w:rsidR="008C24AC" w:rsidRDefault="008C24AC" w:rsidP="00B01819">
      <w:pPr>
        <w:jc w:val="center"/>
        <w:rPr>
          <w:rFonts w:ascii="Times New Roman" w:hAnsi="Times New Roman" w:cs="Times New Roman"/>
          <w:b/>
        </w:rPr>
      </w:pPr>
    </w:p>
    <w:p w14:paraId="60A9C53C" w14:textId="77777777" w:rsidR="001C3050" w:rsidRPr="005B6D60" w:rsidRDefault="001C3050" w:rsidP="001C3050">
      <w:pPr>
        <w:rPr>
          <w:rFonts w:ascii="Times New Roman" w:hAnsi="Times New Roman" w:cs="Times New Roman"/>
        </w:rPr>
      </w:pPr>
    </w:p>
    <w:p w14:paraId="6C007D77" w14:textId="77777777" w:rsidR="001C3050" w:rsidRPr="005B6D60" w:rsidRDefault="001C3050" w:rsidP="001C3050">
      <w:pPr>
        <w:jc w:val="center"/>
        <w:rPr>
          <w:rFonts w:ascii="Times New Roman" w:hAnsi="Times New Roman" w:cs="Times New Roman"/>
          <w:b/>
          <w:sz w:val="48"/>
          <w:szCs w:val="48"/>
        </w:rPr>
      </w:pPr>
      <w:r>
        <w:rPr>
          <w:rFonts w:ascii="Times New Roman" w:hAnsi="Times New Roman" w:cs="Times New Roman"/>
          <w:b/>
          <w:sz w:val="48"/>
          <w:szCs w:val="48"/>
        </w:rPr>
        <w:t>Life of a Meter</w:t>
      </w:r>
    </w:p>
    <w:p w14:paraId="69DA22EF" w14:textId="77777777" w:rsidR="001C3050" w:rsidRPr="005B6D60" w:rsidRDefault="001C3050" w:rsidP="001C3050">
      <w:pPr>
        <w:jc w:val="center"/>
        <w:rPr>
          <w:rFonts w:ascii="Times New Roman" w:hAnsi="Times New Roman" w:cs="Times New Roman"/>
          <w:b/>
          <w:sz w:val="48"/>
          <w:szCs w:val="48"/>
        </w:rPr>
      </w:pPr>
    </w:p>
    <w:p w14:paraId="707B0975" w14:textId="77777777" w:rsidR="001C3050" w:rsidRPr="005B6D60" w:rsidRDefault="001C3050" w:rsidP="001C3050">
      <w:pPr>
        <w:jc w:val="center"/>
        <w:rPr>
          <w:rFonts w:ascii="Times New Roman" w:hAnsi="Times New Roman" w:cs="Times New Roman"/>
          <w:b/>
        </w:rPr>
      </w:pPr>
      <w:r w:rsidRPr="005B6D60">
        <w:rPr>
          <w:rFonts w:ascii="Times New Roman" w:hAnsi="Times New Roman" w:cs="Times New Roman"/>
          <w:b/>
        </w:rPr>
        <w:t>Presented to</w:t>
      </w:r>
    </w:p>
    <w:p w14:paraId="3B26B727" w14:textId="77777777" w:rsidR="001C3050" w:rsidRPr="005B6D60" w:rsidRDefault="001C3050" w:rsidP="001C3050">
      <w:pPr>
        <w:jc w:val="center"/>
        <w:rPr>
          <w:rFonts w:ascii="Times New Roman" w:hAnsi="Times New Roman" w:cs="Times New Roman"/>
          <w:b/>
        </w:rPr>
      </w:pPr>
    </w:p>
    <w:p w14:paraId="574D3180" w14:textId="77777777" w:rsidR="001C3050" w:rsidRPr="005B6D60" w:rsidRDefault="001C3050" w:rsidP="001C3050">
      <w:pPr>
        <w:jc w:val="center"/>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4770EFA4" w14:textId="77777777" w:rsidR="001C3050" w:rsidRPr="005B6D60" w:rsidRDefault="001C3050" w:rsidP="001C3050">
      <w:pPr>
        <w:rPr>
          <w:rFonts w:ascii="Times New Roman" w:hAnsi="Times New Roman" w:cs="Times New Roman"/>
        </w:rPr>
      </w:pPr>
    </w:p>
    <w:p w14:paraId="52A62EE2" w14:textId="77777777" w:rsidR="001C3050" w:rsidRPr="005B6D60" w:rsidRDefault="001C3050" w:rsidP="001C3050">
      <w:pPr>
        <w:rPr>
          <w:rFonts w:ascii="Times New Roman" w:hAnsi="Times New Roman" w:cs="Times New Roman"/>
        </w:rPr>
      </w:pPr>
    </w:p>
    <w:p w14:paraId="4C6178CE" w14:textId="77777777" w:rsidR="001C3050" w:rsidRPr="005B6D60" w:rsidRDefault="001C3050" w:rsidP="001C3050">
      <w:pPr>
        <w:rPr>
          <w:rFonts w:ascii="Times New Roman" w:hAnsi="Times New Roman" w:cs="Times New Roman"/>
        </w:rPr>
      </w:pPr>
    </w:p>
    <w:p w14:paraId="52645578" w14:textId="77777777" w:rsidR="001C3050" w:rsidRPr="005B6D60" w:rsidRDefault="001C3050" w:rsidP="001C3050">
      <w:pPr>
        <w:rPr>
          <w:rFonts w:ascii="Times New Roman" w:hAnsi="Times New Roman" w:cs="Times New Roman"/>
        </w:rPr>
      </w:pPr>
    </w:p>
    <w:p w14:paraId="6E2FC63D" w14:textId="77777777" w:rsidR="001C3050" w:rsidRPr="005B6D60" w:rsidRDefault="001C3050" w:rsidP="001C3050">
      <w:pPr>
        <w:rPr>
          <w:rFonts w:ascii="Times New Roman" w:hAnsi="Times New Roman" w:cs="Times New Roman"/>
        </w:rPr>
      </w:pPr>
    </w:p>
    <w:p w14:paraId="39D516B6" w14:textId="77777777" w:rsidR="001C3050" w:rsidRPr="005B6D60" w:rsidRDefault="001C3050" w:rsidP="001C3050">
      <w:pPr>
        <w:rPr>
          <w:rFonts w:ascii="Times New Roman" w:hAnsi="Times New Roman" w:cs="Times New Roman"/>
        </w:rPr>
      </w:pPr>
    </w:p>
    <w:p w14:paraId="3ED50408" w14:textId="77777777" w:rsidR="001C3050" w:rsidRPr="005B6D60" w:rsidRDefault="001C3050" w:rsidP="001C3050">
      <w:pPr>
        <w:rPr>
          <w:rFonts w:ascii="Times New Roman" w:hAnsi="Times New Roman" w:cs="Times New Roman"/>
        </w:rPr>
      </w:pPr>
    </w:p>
    <w:p w14:paraId="0D087E6D" w14:textId="77777777" w:rsidR="001C3050" w:rsidRPr="005B6D60" w:rsidRDefault="001C3050" w:rsidP="001C3050">
      <w:pPr>
        <w:rPr>
          <w:rFonts w:ascii="Times New Roman" w:hAnsi="Times New Roman" w:cs="Times New Roman"/>
        </w:rPr>
      </w:pPr>
    </w:p>
    <w:p w14:paraId="19E6D512" w14:textId="77777777" w:rsidR="001C3050" w:rsidRPr="005B6D60" w:rsidRDefault="001C3050" w:rsidP="001C3050">
      <w:pPr>
        <w:rPr>
          <w:rFonts w:ascii="Times New Roman" w:hAnsi="Times New Roman" w:cs="Times New Roman"/>
        </w:rPr>
      </w:pPr>
    </w:p>
    <w:p w14:paraId="4788D33A" w14:textId="77777777" w:rsidR="001C3050" w:rsidRPr="005B6D60" w:rsidRDefault="001C3050" w:rsidP="001C3050">
      <w:pPr>
        <w:rPr>
          <w:rFonts w:ascii="Times New Roman" w:hAnsi="Times New Roman" w:cs="Times New Roman"/>
        </w:rPr>
      </w:pPr>
    </w:p>
    <w:p w14:paraId="671C410B" w14:textId="77777777" w:rsidR="001C3050" w:rsidRPr="005B6D60" w:rsidRDefault="001C3050" w:rsidP="001C3050">
      <w:pPr>
        <w:rPr>
          <w:rFonts w:ascii="Times New Roman" w:hAnsi="Times New Roman" w:cs="Times New Roman"/>
        </w:rPr>
      </w:pPr>
    </w:p>
    <w:p w14:paraId="41F82F31" w14:textId="77777777" w:rsidR="001C3050" w:rsidRPr="005B6D60" w:rsidRDefault="001C3050" w:rsidP="001C3050">
      <w:pPr>
        <w:rPr>
          <w:rFonts w:ascii="Times New Roman" w:hAnsi="Times New Roman" w:cs="Times New Roman"/>
        </w:rPr>
      </w:pPr>
    </w:p>
    <w:p w14:paraId="69374FBA" w14:textId="77777777" w:rsidR="001C3050" w:rsidRDefault="001C3050" w:rsidP="001C3050">
      <w:pPr>
        <w:rPr>
          <w:rFonts w:ascii="Times New Roman" w:hAnsi="Times New Roman" w:cs="Times New Roman"/>
        </w:rPr>
      </w:pPr>
    </w:p>
    <w:p w14:paraId="09FA861D" w14:textId="77777777" w:rsidR="001C3050" w:rsidRDefault="001C3050" w:rsidP="001C3050">
      <w:pPr>
        <w:rPr>
          <w:rFonts w:ascii="Times New Roman" w:hAnsi="Times New Roman" w:cs="Times New Roman"/>
        </w:rPr>
      </w:pPr>
    </w:p>
    <w:p w14:paraId="6AF7BD75" w14:textId="77777777" w:rsidR="001C3050" w:rsidRDefault="001C3050" w:rsidP="001C3050">
      <w:pPr>
        <w:rPr>
          <w:rFonts w:ascii="Times New Roman" w:hAnsi="Times New Roman" w:cs="Times New Roman"/>
        </w:rPr>
      </w:pPr>
    </w:p>
    <w:p w14:paraId="3D2C10D0" w14:textId="77777777" w:rsidR="001C3050" w:rsidRDefault="001C3050" w:rsidP="001C3050">
      <w:pPr>
        <w:rPr>
          <w:rFonts w:ascii="Times New Roman" w:hAnsi="Times New Roman" w:cs="Times New Roman"/>
        </w:rPr>
      </w:pPr>
    </w:p>
    <w:p w14:paraId="5E8DD733" w14:textId="77777777" w:rsidR="001C3050" w:rsidRDefault="001C3050" w:rsidP="001C3050">
      <w:pPr>
        <w:rPr>
          <w:rFonts w:ascii="Times New Roman" w:hAnsi="Times New Roman" w:cs="Times New Roman"/>
        </w:rPr>
      </w:pPr>
    </w:p>
    <w:p w14:paraId="02859EFD" w14:textId="77777777" w:rsidR="001C3050" w:rsidRDefault="001C3050" w:rsidP="001C3050">
      <w:pPr>
        <w:rPr>
          <w:rFonts w:ascii="Times New Roman" w:hAnsi="Times New Roman" w:cs="Times New Roman"/>
        </w:rPr>
      </w:pPr>
    </w:p>
    <w:p w14:paraId="5B31131F" w14:textId="77777777" w:rsidR="001C3050" w:rsidRDefault="001C3050" w:rsidP="001C3050">
      <w:pPr>
        <w:rPr>
          <w:rFonts w:ascii="Times New Roman" w:hAnsi="Times New Roman" w:cs="Times New Roman"/>
        </w:rPr>
      </w:pPr>
    </w:p>
    <w:p w14:paraId="04B7637C" w14:textId="77777777" w:rsidR="001C3050" w:rsidRDefault="001C3050" w:rsidP="001C3050">
      <w:pPr>
        <w:rPr>
          <w:rFonts w:ascii="Times New Roman" w:hAnsi="Times New Roman" w:cs="Times New Roman"/>
        </w:rPr>
      </w:pPr>
    </w:p>
    <w:p w14:paraId="0A7040A6" w14:textId="77777777" w:rsidR="001C3050" w:rsidRPr="005B6D60" w:rsidRDefault="001C3050" w:rsidP="001C3050">
      <w:pPr>
        <w:rPr>
          <w:rFonts w:ascii="Times New Roman" w:hAnsi="Times New Roman" w:cs="Times New Roman"/>
        </w:rPr>
      </w:pPr>
    </w:p>
    <w:p w14:paraId="0F6CE76A" w14:textId="77777777" w:rsidR="001C3050" w:rsidRPr="005B6D60" w:rsidRDefault="001C3050" w:rsidP="001C3050">
      <w:pPr>
        <w:rPr>
          <w:rFonts w:ascii="Times New Roman" w:hAnsi="Times New Roman" w:cs="Times New Roman"/>
        </w:rPr>
      </w:pPr>
    </w:p>
    <w:p w14:paraId="5FF68F71" w14:textId="77777777" w:rsidR="001C3050" w:rsidRPr="005B6D60" w:rsidRDefault="001C3050" w:rsidP="001C3050">
      <w:pPr>
        <w:rPr>
          <w:rFonts w:ascii="Times New Roman" w:hAnsi="Times New Roman" w:cs="Times New Roman"/>
        </w:rPr>
      </w:pPr>
    </w:p>
    <w:p w14:paraId="10E9DC43" w14:textId="77777777" w:rsidR="001C3050" w:rsidRPr="005B6D60" w:rsidRDefault="001C3050" w:rsidP="001C3050">
      <w:pPr>
        <w:rPr>
          <w:rFonts w:ascii="Times New Roman" w:hAnsi="Times New Roman" w:cs="Times New Roman"/>
        </w:rPr>
      </w:pPr>
    </w:p>
    <w:p w14:paraId="76B3B3A1" w14:textId="77777777" w:rsidR="001C3050" w:rsidRPr="005B6D60" w:rsidRDefault="001C3050" w:rsidP="001C3050">
      <w:pPr>
        <w:rPr>
          <w:rFonts w:ascii="Times New Roman" w:hAnsi="Times New Roman" w:cs="Times New Roman"/>
        </w:rPr>
      </w:pPr>
    </w:p>
    <w:p w14:paraId="66FF17A7" w14:textId="77777777" w:rsidR="001C3050" w:rsidRPr="005B6D60" w:rsidRDefault="001C3050" w:rsidP="001C3050">
      <w:pPr>
        <w:rPr>
          <w:rFonts w:ascii="Times New Roman" w:hAnsi="Times New Roman" w:cs="Times New Roman"/>
        </w:rPr>
      </w:pPr>
    </w:p>
    <w:p w14:paraId="633B5EB9" w14:textId="77777777" w:rsidR="001C3050" w:rsidRPr="005B6D60" w:rsidRDefault="001C3050" w:rsidP="001C3050">
      <w:pPr>
        <w:rPr>
          <w:rFonts w:ascii="Times New Roman" w:hAnsi="Times New Roman" w:cs="Times New Roman"/>
        </w:rPr>
      </w:pPr>
    </w:p>
    <w:p w14:paraId="77ADBF1D" w14:textId="77777777" w:rsidR="001C3050" w:rsidRPr="005B6D60" w:rsidRDefault="001C3050" w:rsidP="001C3050">
      <w:pPr>
        <w:jc w:val="center"/>
        <w:rPr>
          <w:rFonts w:ascii="Times New Roman" w:hAnsi="Times New Roman" w:cs="Times New Roman"/>
        </w:rPr>
      </w:pPr>
      <w:r w:rsidRPr="005B6D60">
        <w:rPr>
          <w:rFonts w:ascii="Times New Roman" w:hAnsi="Times New Roman" w:cs="Times New Roman"/>
        </w:rPr>
        <w:t>Proposed by</w:t>
      </w:r>
    </w:p>
    <w:p w14:paraId="5F89A88E" w14:textId="77777777" w:rsidR="001C3050" w:rsidRPr="005B6D60" w:rsidRDefault="001C3050" w:rsidP="001C3050">
      <w:pPr>
        <w:jc w:val="center"/>
        <w:rPr>
          <w:rFonts w:ascii="Times New Roman" w:hAnsi="Times New Roman" w:cs="Times New Roman"/>
        </w:rPr>
      </w:pPr>
    </w:p>
    <w:p w14:paraId="3F143484" w14:textId="77777777" w:rsidR="001C3050" w:rsidRPr="005B6D60" w:rsidRDefault="001C3050" w:rsidP="001C3050">
      <w:pPr>
        <w:jc w:val="center"/>
        <w:rPr>
          <w:rFonts w:ascii="Times New Roman" w:hAnsi="Times New Roman" w:cs="Times New Roman"/>
          <w:b/>
        </w:rPr>
      </w:pPr>
      <w:r w:rsidRPr="005B6D60">
        <w:rPr>
          <w:rFonts w:ascii="Times New Roman" w:hAnsi="Times New Roman" w:cs="Times New Roman"/>
          <w:b/>
        </w:rPr>
        <w:t>ASAP Media Services</w:t>
      </w:r>
    </w:p>
    <w:p w14:paraId="052F7922" w14:textId="77777777" w:rsidR="001C3050" w:rsidRPr="005B6D60" w:rsidRDefault="001C3050" w:rsidP="001C3050">
      <w:pPr>
        <w:jc w:val="center"/>
        <w:rPr>
          <w:rFonts w:ascii="Times New Roman" w:hAnsi="Times New Roman" w:cs="Times New Roman"/>
        </w:rPr>
      </w:pPr>
      <w:r w:rsidRPr="005B6D60">
        <w:rPr>
          <w:rFonts w:ascii="Times New Roman" w:hAnsi="Times New Roman" w:cs="Times New Roman"/>
        </w:rPr>
        <w:t>University of Maine</w:t>
      </w:r>
    </w:p>
    <w:p w14:paraId="0946C447" w14:textId="77777777" w:rsidR="001C3050" w:rsidRPr="005B6D60" w:rsidRDefault="001C3050" w:rsidP="001C3050">
      <w:pPr>
        <w:jc w:val="center"/>
        <w:rPr>
          <w:rFonts w:ascii="Times New Roman" w:hAnsi="Times New Roman" w:cs="Times New Roman"/>
        </w:rPr>
      </w:pPr>
    </w:p>
    <w:p w14:paraId="7AE490BC" w14:textId="77777777" w:rsidR="001C3050" w:rsidRDefault="001C3050" w:rsidP="001C3050">
      <w:pPr>
        <w:jc w:val="center"/>
        <w:rPr>
          <w:rFonts w:ascii="Times New Roman" w:hAnsi="Times New Roman" w:cs="Times New Roman"/>
        </w:rPr>
      </w:pPr>
      <w:r>
        <w:rPr>
          <w:rFonts w:ascii="Times New Roman" w:hAnsi="Times New Roman" w:cs="Times New Roman"/>
        </w:rPr>
        <w:t>June 16</w:t>
      </w:r>
      <w:r w:rsidRPr="005B6D60">
        <w:rPr>
          <w:rFonts w:ascii="Times New Roman" w:hAnsi="Times New Roman" w:cs="Times New Roman"/>
        </w:rPr>
        <w:t>th, 2012</w:t>
      </w:r>
    </w:p>
    <w:p w14:paraId="2D917E4D" w14:textId="77777777" w:rsidR="00B01819" w:rsidRPr="00442530" w:rsidRDefault="004E0E16" w:rsidP="001C3050">
      <w:pPr>
        <w:rPr>
          <w:rFonts w:ascii="Times New Roman" w:hAnsi="Times New Roman" w:cs="Times New Roman"/>
        </w:rPr>
      </w:pPr>
      <w:r>
        <w:rPr>
          <w:rFonts w:ascii="Times New Roman" w:hAnsi="Times New Roman" w:cs="Times New Roman"/>
          <w:b/>
        </w:rPr>
        <w:lastRenderedPageBreak/>
        <w:t>Introduction</w:t>
      </w:r>
    </w:p>
    <w:p w14:paraId="41A70925" w14:textId="77777777" w:rsidR="00B01819" w:rsidRPr="00EE185C" w:rsidRDefault="00B01819">
      <w:pPr>
        <w:rPr>
          <w:rFonts w:ascii="Times New Roman" w:hAnsi="Times New Roman" w:cs="Times New Roman"/>
        </w:rPr>
      </w:pPr>
    </w:p>
    <w:p w14:paraId="40169A9F" w14:textId="073DBB4A" w:rsidR="00B01819" w:rsidRPr="00EE185C" w:rsidRDefault="004F3047">
      <w:pPr>
        <w:rPr>
          <w:rFonts w:ascii="Times New Roman" w:hAnsi="Times New Roman" w:cs="Times New Roman"/>
        </w:rPr>
      </w:pPr>
      <w:r w:rsidRPr="004F3047">
        <w:rPr>
          <w:rFonts w:ascii="Times New Roman" w:hAnsi="Times New Roman" w:cs="Times New Roman"/>
        </w:rPr>
        <w:t xml:space="preserve">Bangor Hydro has requested development of a model </w:t>
      </w:r>
      <w:r w:rsidR="00194A84">
        <w:rPr>
          <w:rFonts w:ascii="Times New Roman" w:hAnsi="Times New Roman" w:cs="Times New Roman"/>
        </w:rPr>
        <w:t xml:space="preserve">for their employees </w:t>
      </w:r>
      <w:r w:rsidRPr="004F3047">
        <w:rPr>
          <w:rFonts w:ascii="Times New Roman" w:hAnsi="Times New Roman" w:cs="Times New Roman"/>
        </w:rPr>
        <w:t xml:space="preserve">that presents the connections </w:t>
      </w:r>
      <w:r w:rsidR="00F32210">
        <w:rPr>
          <w:rFonts w:ascii="Times New Roman" w:hAnsi="Times New Roman" w:cs="Times New Roman"/>
        </w:rPr>
        <w:t>between departments</w:t>
      </w:r>
      <w:r w:rsidRPr="004F3047">
        <w:rPr>
          <w:rFonts w:ascii="Times New Roman" w:hAnsi="Times New Roman" w:cs="Times New Roman"/>
        </w:rPr>
        <w:t xml:space="preserve"> through</w:t>
      </w:r>
      <w:r w:rsidR="00F32210">
        <w:rPr>
          <w:rFonts w:ascii="Times New Roman" w:hAnsi="Times New Roman" w:cs="Times New Roman"/>
        </w:rPr>
        <w:t>out</w:t>
      </w:r>
      <w:r w:rsidRPr="004F3047">
        <w:rPr>
          <w:rFonts w:ascii="Times New Roman" w:hAnsi="Times New Roman" w:cs="Times New Roman"/>
        </w:rPr>
        <w:t xml:space="preserve"> the process of designing, installing, a</w:t>
      </w:r>
      <w:r w:rsidR="00F32210">
        <w:rPr>
          <w:rFonts w:ascii="Times New Roman" w:hAnsi="Times New Roman" w:cs="Times New Roman"/>
        </w:rPr>
        <w:t xml:space="preserve">nd maintaining a Smart Meter. </w:t>
      </w:r>
      <w:r w:rsidRPr="004F3047">
        <w:rPr>
          <w:rFonts w:ascii="Times New Roman" w:hAnsi="Times New Roman" w:cs="Times New Roman"/>
        </w:rPr>
        <w:t xml:space="preserve">To that end, ASAP has proposed the construction of a web-based, visual-driven system that will depict the “life of a meter”.  </w:t>
      </w:r>
      <w:commentRangeStart w:id="0"/>
      <w:r w:rsidRPr="004F3047">
        <w:rPr>
          <w:rFonts w:ascii="Times New Roman" w:hAnsi="Times New Roman" w:cs="Times New Roman"/>
        </w:rPr>
        <w:t xml:space="preserve">A graphical overview of the process </w:t>
      </w:r>
      <w:r w:rsidR="00F32210">
        <w:rPr>
          <w:rFonts w:ascii="Times New Roman" w:hAnsi="Times New Roman" w:cs="Times New Roman"/>
        </w:rPr>
        <w:t>that</w:t>
      </w:r>
      <w:r w:rsidRPr="004F3047">
        <w:rPr>
          <w:rFonts w:ascii="Times New Roman" w:hAnsi="Times New Roman" w:cs="Times New Roman"/>
        </w:rPr>
        <w:t xml:space="preserve"> highlights the </w:t>
      </w:r>
      <w:r w:rsidR="006D4203">
        <w:rPr>
          <w:rFonts w:ascii="Times New Roman" w:hAnsi="Times New Roman" w:cs="Times New Roman"/>
        </w:rPr>
        <w:t>phases of</w:t>
      </w:r>
      <w:r>
        <w:rPr>
          <w:rFonts w:ascii="Times New Roman" w:hAnsi="Times New Roman" w:cs="Times New Roman"/>
        </w:rPr>
        <w:t xml:space="preserve"> purchasing, </w:t>
      </w:r>
      <w:r w:rsidRPr="004F3047">
        <w:rPr>
          <w:rFonts w:ascii="Times New Roman" w:hAnsi="Times New Roman" w:cs="Times New Roman"/>
        </w:rPr>
        <w:t>installing</w:t>
      </w:r>
      <w:r>
        <w:rPr>
          <w:rFonts w:ascii="Times New Roman" w:hAnsi="Times New Roman" w:cs="Times New Roman"/>
        </w:rPr>
        <w:t>, maintaining, and the retirement of</w:t>
      </w:r>
      <w:r w:rsidRPr="004F3047">
        <w:rPr>
          <w:rFonts w:ascii="Times New Roman" w:hAnsi="Times New Roman" w:cs="Times New Roman"/>
        </w:rPr>
        <w:t xml:space="preserve"> a Smart Meter</w:t>
      </w:r>
      <w:r w:rsidR="00F32210">
        <w:rPr>
          <w:rFonts w:ascii="Times New Roman" w:hAnsi="Times New Roman" w:cs="Times New Roman"/>
        </w:rPr>
        <w:t xml:space="preserve"> will be created</w:t>
      </w:r>
      <w:r w:rsidRPr="004F3047">
        <w:rPr>
          <w:rFonts w:ascii="Times New Roman" w:hAnsi="Times New Roman" w:cs="Times New Roman"/>
        </w:rPr>
        <w:t xml:space="preserve">.  </w:t>
      </w:r>
      <w:commentRangeEnd w:id="0"/>
      <w:r w:rsidR="006D4203">
        <w:rPr>
          <w:rStyle w:val="CommentReference"/>
        </w:rPr>
        <w:commentReference w:id="0"/>
      </w:r>
      <w:commentRangeStart w:id="1"/>
      <w:r w:rsidRPr="004F3047">
        <w:rPr>
          <w:rFonts w:ascii="Times New Roman" w:hAnsi="Times New Roman" w:cs="Times New Roman"/>
        </w:rPr>
        <w:t>Each of these phases can be explored, presenting users with job titles</w:t>
      </w:r>
      <w:del w:id="2" w:author="admin" w:date="2012-06-18T12:13:00Z">
        <w:r w:rsidR="00F32210" w:rsidDel="00EF2323">
          <w:rPr>
            <w:rFonts w:ascii="Times New Roman" w:hAnsi="Times New Roman" w:cs="Times New Roman"/>
          </w:rPr>
          <w:delText>,</w:delText>
        </w:r>
        <w:r w:rsidRPr="004F3047" w:rsidDel="00EF2323">
          <w:rPr>
            <w:rFonts w:ascii="Times New Roman" w:hAnsi="Times New Roman" w:cs="Times New Roman"/>
          </w:rPr>
          <w:delText xml:space="preserve"> descriptions</w:delText>
        </w:r>
      </w:del>
      <w:r w:rsidR="00F32210">
        <w:rPr>
          <w:rFonts w:ascii="Times New Roman" w:hAnsi="Times New Roman" w:cs="Times New Roman"/>
        </w:rPr>
        <w:t>,</w:t>
      </w:r>
      <w:r w:rsidRPr="004F3047">
        <w:rPr>
          <w:rFonts w:ascii="Times New Roman" w:hAnsi="Times New Roman" w:cs="Times New Roman"/>
        </w:rPr>
        <w:t xml:space="preserve"> employee names</w:t>
      </w:r>
      <w:r w:rsidR="00F32210">
        <w:rPr>
          <w:rFonts w:ascii="Times New Roman" w:hAnsi="Times New Roman" w:cs="Times New Roman"/>
        </w:rPr>
        <w:t>,</w:t>
      </w:r>
      <w:r w:rsidRPr="004F3047">
        <w:rPr>
          <w:rFonts w:ascii="Times New Roman" w:hAnsi="Times New Roman" w:cs="Times New Roman"/>
        </w:rPr>
        <w:t xml:space="preserve"> and</w:t>
      </w:r>
      <w:r w:rsidR="00F32210">
        <w:rPr>
          <w:rFonts w:ascii="Times New Roman" w:hAnsi="Times New Roman" w:cs="Times New Roman"/>
        </w:rPr>
        <w:t xml:space="preserve"> their descriptions</w:t>
      </w:r>
      <w:r w:rsidRPr="004F3047">
        <w:rPr>
          <w:rFonts w:ascii="Times New Roman" w:hAnsi="Times New Roman" w:cs="Times New Roman"/>
        </w:rPr>
        <w:t>.</w:t>
      </w:r>
      <w:commentRangeEnd w:id="1"/>
      <w:r w:rsidR="00D12E10">
        <w:rPr>
          <w:rStyle w:val="CommentReference"/>
        </w:rPr>
        <w:commentReference w:id="1"/>
      </w:r>
      <w:r w:rsidRPr="004F3047">
        <w:rPr>
          <w:rFonts w:ascii="Times New Roman" w:hAnsi="Times New Roman" w:cs="Times New Roman"/>
        </w:rPr>
        <w:t xml:space="preserve">  This system will </w:t>
      </w:r>
      <w:r w:rsidR="003C45AE">
        <w:rPr>
          <w:rFonts w:ascii="Times New Roman" w:hAnsi="Times New Roman" w:cs="Times New Roman"/>
        </w:rPr>
        <w:t>allow Bangor Hydro employees</w:t>
      </w:r>
      <w:r w:rsidRPr="004F3047">
        <w:rPr>
          <w:rFonts w:ascii="Times New Roman" w:hAnsi="Times New Roman" w:cs="Times New Roman"/>
        </w:rPr>
        <w:t xml:space="preserve"> to see the impact they </w:t>
      </w:r>
      <w:r w:rsidR="003C45AE">
        <w:rPr>
          <w:rFonts w:ascii="Times New Roman" w:hAnsi="Times New Roman" w:cs="Times New Roman"/>
        </w:rPr>
        <w:t>have</w:t>
      </w:r>
      <w:r w:rsidRPr="004F3047">
        <w:rPr>
          <w:rFonts w:ascii="Times New Roman" w:hAnsi="Times New Roman" w:cs="Times New Roman"/>
        </w:rPr>
        <w:t xml:space="preserve"> on the Smart Meter </w:t>
      </w:r>
      <w:r w:rsidR="003C45AE">
        <w:rPr>
          <w:rFonts w:ascii="Times New Roman" w:hAnsi="Times New Roman" w:cs="Times New Roman"/>
        </w:rPr>
        <w:t>lifecycle</w:t>
      </w:r>
      <w:ins w:id="3" w:author="admin" w:date="2012-06-18T12:52:00Z">
        <w:r w:rsidR="00F51389">
          <w:rPr>
            <w:rFonts w:ascii="Times New Roman" w:hAnsi="Times New Roman" w:cs="Times New Roman"/>
          </w:rPr>
          <w:t>,</w:t>
        </w:r>
      </w:ins>
      <w:del w:id="4" w:author="admin" w:date="2012-06-18T12:52:00Z">
        <w:r w:rsidRPr="004F3047" w:rsidDel="00F51389">
          <w:rPr>
            <w:rFonts w:ascii="Times New Roman" w:hAnsi="Times New Roman" w:cs="Times New Roman"/>
          </w:rPr>
          <w:delText xml:space="preserve"> </w:delText>
        </w:r>
        <w:commentRangeStart w:id="5"/>
        <w:r w:rsidRPr="004F3047" w:rsidDel="00F51389">
          <w:rPr>
            <w:rFonts w:ascii="Times New Roman" w:hAnsi="Times New Roman" w:cs="Times New Roman"/>
          </w:rPr>
          <w:delText>as a whole</w:delText>
        </w:r>
        <w:commentRangeEnd w:id="5"/>
        <w:r w:rsidR="00932567" w:rsidDel="00F51389">
          <w:rPr>
            <w:rStyle w:val="CommentReference"/>
          </w:rPr>
          <w:commentReference w:id="5"/>
        </w:r>
        <w:r w:rsidRPr="004F3047" w:rsidDel="00F51389">
          <w:rPr>
            <w:rFonts w:ascii="Times New Roman" w:hAnsi="Times New Roman" w:cs="Times New Roman"/>
          </w:rPr>
          <w:delText>,</w:delText>
        </w:r>
      </w:del>
      <w:r w:rsidRPr="004F3047">
        <w:rPr>
          <w:rFonts w:ascii="Times New Roman" w:hAnsi="Times New Roman" w:cs="Times New Roman"/>
        </w:rPr>
        <w:t xml:space="preserve"> giving them a better sense of </w:t>
      </w:r>
      <w:commentRangeStart w:id="6"/>
      <w:r w:rsidRPr="004F3047">
        <w:rPr>
          <w:rFonts w:ascii="Times New Roman" w:hAnsi="Times New Roman" w:cs="Times New Roman"/>
        </w:rPr>
        <w:t>ownership</w:t>
      </w:r>
      <w:commentRangeEnd w:id="6"/>
      <w:r w:rsidR="00325822">
        <w:rPr>
          <w:rStyle w:val="CommentReference"/>
        </w:rPr>
        <w:commentReference w:id="6"/>
      </w:r>
      <w:r w:rsidRPr="004F3047">
        <w:rPr>
          <w:rFonts w:ascii="Times New Roman" w:hAnsi="Times New Roman" w:cs="Times New Roman"/>
        </w:rPr>
        <w:t xml:space="preserve"> of every Smart Meter and camaraderie among their fellow employees.</w:t>
      </w:r>
    </w:p>
    <w:p w14:paraId="3E3698DC" w14:textId="77777777" w:rsidR="00B01819" w:rsidRPr="00EE185C" w:rsidRDefault="00B01819">
      <w:pPr>
        <w:rPr>
          <w:rFonts w:ascii="Times New Roman" w:hAnsi="Times New Roman" w:cs="Times New Roman"/>
        </w:rPr>
      </w:pPr>
    </w:p>
    <w:p w14:paraId="4F92F441" w14:textId="77777777" w:rsidR="00B01819" w:rsidRPr="00442530" w:rsidRDefault="00B01819">
      <w:pPr>
        <w:rPr>
          <w:rFonts w:ascii="Times New Roman" w:hAnsi="Times New Roman" w:cs="Times New Roman"/>
          <w:b/>
        </w:rPr>
      </w:pPr>
      <w:r w:rsidRPr="00442530">
        <w:rPr>
          <w:rFonts w:ascii="Times New Roman" w:hAnsi="Times New Roman" w:cs="Times New Roman"/>
          <w:b/>
        </w:rPr>
        <w:t>Solution</w:t>
      </w:r>
    </w:p>
    <w:p w14:paraId="53B154A1" w14:textId="77777777" w:rsidR="004F3047" w:rsidRDefault="004F3047">
      <w:pPr>
        <w:rPr>
          <w:rFonts w:ascii="Times New Roman" w:hAnsi="Times New Roman" w:cs="Times New Roman"/>
        </w:rPr>
      </w:pPr>
    </w:p>
    <w:p w14:paraId="5508775C" w14:textId="63AB2650" w:rsidR="004806D8" w:rsidRDefault="004806D8">
      <w:pPr>
        <w:rPr>
          <w:rFonts w:ascii="Times New Roman" w:hAnsi="Times New Roman" w:cs="Times New Roman"/>
        </w:rPr>
      </w:pPr>
      <w:commentRangeStart w:id="7"/>
      <w:r>
        <w:rPr>
          <w:rFonts w:ascii="Times New Roman" w:hAnsi="Times New Roman" w:cs="Times New Roman"/>
        </w:rPr>
        <w:t>The propo</w:t>
      </w:r>
      <w:r w:rsidR="008C24AC">
        <w:rPr>
          <w:rFonts w:ascii="Times New Roman" w:hAnsi="Times New Roman" w:cs="Times New Roman"/>
        </w:rPr>
        <w:t>sed solution will be dev</w:t>
      </w:r>
      <w:r w:rsidR="005E6D6F">
        <w:rPr>
          <w:rFonts w:ascii="Times New Roman" w:hAnsi="Times New Roman" w:cs="Times New Roman"/>
        </w:rPr>
        <w:t xml:space="preserve">eloped as a </w:t>
      </w:r>
      <w:r w:rsidR="004F3047">
        <w:rPr>
          <w:rFonts w:ascii="Times New Roman" w:hAnsi="Times New Roman" w:cs="Times New Roman"/>
        </w:rPr>
        <w:t>web app with department and employee-specific information stored in an external</w:t>
      </w:r>
      <w:r w:rsidR="008C24AC">
        <w:rPr>
          <w:rFonts w:ascii="Times New Roman" w:hAnsi="Times New Roman" w:cs="Times New Roman"/>
        </w:rPr>
        <w:t xml:space="preserve"> database</w:t>
      </w:r>
      <w:r>
        <w:rPr>
          <w:rFonts w:ascii="Times New Roman" w:hAnsi="Times New Roman" w:cs="Times New Roman"/>
        </w:rPr>
        <w:t>. The syst</w:t>
      </w:r>
      <w:r w:rsidR="002860BE">
        <w:rPr>
          <w:rFonts w:ascii="Times New Roman" w:hAnsi="Times New Roman" w:cs="Times New Roman"/>
        </w:rPr>
        <w:t xml:space="preserve">em will be developed </w:t>
      </w:r>
      <w:r w:rsidR="004F3047">
        <w:rPr>
          <w:rFonts w:ascii="Times New Roman" w:hAnsi="Times New Roman" w:cs="Times New Roman"/>
        </w:rPr>
        <w:t xml:space="preserve">so as </w:t>
      </w:r>
      <w:r w:rsidR="002860BE">
        <w:rPr>
          <w:rFonts w:ascii="Times New Roman" w:hAnsi="Times New Roman" w:cs="Times New Roman"/>
        </w:rPr>
        <w:t>to run i</w:t>
      </w:r>
      <w:r>
        <w:rPr>
          <w:rFonts w:ascii="Times New Roman" w:hAnsi="Times New Roman" w:cs="Times New Roman"/>
        </w:rPr>
        <w:t xml:space="preserve">n IE8, the dominant </w:t>
      </w:r>
      <w:r w:rsidR="002860BE">
        <w:rPr>
          <w:rFonts w:ascii="Times New Roman" w:hAnsi="Times New Roman" w:cs="Times New Roman"/>
        </w:rPr>
        <w:t xml:space="preserve">web </w:t>
      </w:r>
      <w:r>
        <w:rPr>
          <w:rFonts w:ascii="Times New Roman" w:hAnsi="Times New Roman" w:cs="Times New Roman"/>
        </w:rPr>
        <w:t>browser in use at Bangor Hydro.</w:t>
      </w:r>
      <w:commentRangeEnd w:id="7"/>
      <w:r w:rsidR="00E671CC">
        <w:rPr>
          <w:rStyle w:val="CommentReference"/>
        </w:rPr>
        <w:commentReference w:id="7"/>
      </w:r>
    </w:p>
    <w:p w14:paraId="40D7DA37" w14:textId="77777777" w:rsidR="002860BE" w:rsidRDefault="002860BE">
      <w:pPr>
        <w:rPr>
          <w:rFonts w:ascii="Times New Roman" w:hAnsi="Times New Roman" w:cs="Times New Roman"/>
        </w:rPr>
      </w:pPr>
    </w:p>
    <w:p w14:paraId="33DB48FF" w14:textId="3618F8A9" w:rsidR="008C24AC" w:rsidRDefault="008C24AC">
      <w:pPr>
        <w:rPr>
          <w:rFonts w:ascii="Times New Roman" w:hAnsi="Times New Roman" w:cs="Times New Roman"/>
        </w:rPr>
      </w:pPr>
      <w:r>
        <w:rPr>
          <w:rFonts w:ascii="Times New Roman" w:hAnsi="Times New Roman" w:cs="Times New Roman"/>
        </w:rPr>
        <w:t xml:space="preserve">The web app will </w:t>
      </w:r>
      <w:r w:rsidR="00431714">
        <w:rPr>
          <w:rFonts w:ascii="Times New Roman" w:hAnsi="Times New Roman" w:cs="Times New Roman"/>
        </w:rPr>
        <w:t xml:space="preserve">be a single page, graphical illustration of the various phases of a meter’s lifecycle. </w:t>
      </w:r>
      <w:commentRangeStart w:id="8"/>
      <w:r w:rsidR="00431714">
        <w:rPr>
          <w:rFonts w:ascii="Times New Roman" w:hAnsi="Times New Roman" w:cs="Times New Roman"/>
        </w:rPr>
        <w:t xml:space="preserve">Each major phase </w:t>
      </w:r>
      <w:r w:rsidR="00DD6FFB">
        <w:rPr>
          <w:rFonts w:ascii="Times New Roman" w:hAnsi="Times New Roman" w:cs="Times New Roman"/>
        </w:rPr>
        <w:t>will be represented by a graphic</w:t>
      </w:r>
      <w:r w:rsidR="00B32679">
        <w:rPr>
          <w:rFonts w:ascii="Times New Roman" w:hAnsi="Times New Roman" w:cs="Times New Roman"/>
        </w:rPr>
        <w:t xml:space="preserve"> and</w:t>
      </w:r>
      <w:r w:rsidR="00112B34">
        <w:rPr>
          <w:rFonts w:ascii="Times New Roman" w:hAnsi="Times New Roman" w:cs="Times New Roman"/>
        </w:rPr>
        <w:t>,</w:t>
      </w:r>
      <w:r w:rsidR="00B32679">
        <w:rPr>
          <w:rFonts w:ascii="Times New Roman" w:hAnsi="Times New Roman" w:cs="Times New Roman"/>
        </w:rPr>
        <w:t xml:space="preserve"> together, these graphics will outline the process</w:t>
      </w:r>
      <w:r w:rsidR="00BB1E7D">
        <w:rPr>
          <w:rFonts w:ascii="Times New Roman" w:hAnsi="Times New Roman" w:cs="Times New Roman"/>
        </w:rPr>
        <w:t xml:space="preserve"> </w:t>
      </w:r>
      <w:r w:rsidR="004F76A0">
        <w:rPr>
          <w:rFonts w:ascii="Times New Roman" w:hAnsi="Times New Roman" w:cs="Times New Roman"/>
        </w:rPr>
        <w:t>of designing, purchasing, installing, maintaining, and retiring a Smart Meter.</w:t>
      </w:r>
      <w:commentRangeEnd w:id="8"/>
      <w:r w:rsidR="00325822">
        <w:rPr>
          <w:rStyle w:val="CommentReference"/>
        </w:rPr>
        <w:commentReference w:id="8"/>
      </w:r>
      <w:r w:rsidR="004F76A0">
        <w:rPr>
          <w:rFonts w:ascii="Times New Roman" w:hAnsi="Times New Roman" w:cs="Times New Roman"/>
        </w:rPr>
        <w:t xml:space="preserve">  </w:t>
      </w:r>
      <w:r w:rsidR="00406893">
        <w:rPr>
          <w:rFonts w:ascii="Times New Roman" w:hAnsi="Times New Roman" w:cs="Times New Roman"/>
        </w:rPr>
        <w:t>Each phase</w:t>
      </w:r>
      <w:r w:rsidR="0047189D">
        <w:rPr>
          <w:rFonts w:ascii="Times New Roman" w:hAnsi="Times New Roman" w:cs="Times New Roman"/>
        </w:rPr>
        <w:t xml:space="preserve"> will be interactive and, when clicked, </w:t>
      </w:r>
      <w:r w:rsidR="00F617F8">
        <w:rPr>
          <w:rFonts w:ascii="Times New Roman" w:hAnsi="Times New Roman" w:cs="Times New Roman"/>
        </w:rPr>
        <w:t>w</w:t>
      </w:r>
      <w:r w:rsidR="00272D6F">
        <w:rPr>
          <w:rFonts w:ascii="Times New Roman" w:hAnsi="Times New Roman" w:cs="Times New Roman"/>
        </w:rPr>
        <w:t xml:space="preserve">ill expand into </w:t>
      </w:r>
      <w:commentRangeStart w:id="9"/>
      <w:del w:id="10" w:author="admin" w:date="2012-06-18T12:18:00Z">
        <w:r w:rsidR="00272D6F" w:rsidDel="00DD0DCF">
          <w:rPr>
            <w:rFonts w:ascii="Times New Roman" w:hAnsi="Times New Roman" w:cs="Times New Roman"/>
          </w:rPr>
          <w:delText>nodes</w:delText>
        </w:r>
        <w:commentRangeEnd w:id="9"/>
        <w:r w:rsidR="006968D7" w:rsidDel="00DD0DCF">
          <w:rPr>
            <w:rStyle w:val="CommentReference"/>
          </w:rPr>
          <w:commentReference w:id="9"/>
        </w:r>
        <w:r w:rsidR="00272D6F" w:rsidDel="00DD0DCF">
          <w:rPr>
            <w:rFonts w:ascii="Times New Roman" w:hAnsi="Times New Roman" w:cs="Times New Roman"/>
          </w:rPr>
          <w:delText xml:space="preserve"> </w:delText>
        </w:r>
      </w:del>
      <w:ins w:id="11" w:author="admin" w:date="2012-06-18T12:18:00Z">
        <w:r w:rsidR="00DD0DCF">
          <w:rPr>
            <w:rFonts w:ascii="Times New Roman" w:hAnsi="Times New Roman" w:cs="Times New Roman"/>
          </w:rPr>
          <w:t xml:space="preserve">additional sections </w:t>
        </w:r>
      </w:ins>
      <w:r w:rsidR="00272D6F">
        <w:rPr>
          <w:rFonts w:ascii="Times New Roman" w:hAnsi="Times New Roman" w:cs="Times New Roman"/>
        </w:rPr>
        <w:t xml:space="preserve">that represent the departments associated with each phase.  </w:t>
      </w:r>
      <w:r w:rsidR="0096641E">
        <w:rPr>
          <w:rFonts w:ascii="Times New Roman" w:hAnsi="Times New Roman" w:cs="Times New Roman"/>
        </w:rPr>
        <w:t xml:space="preserve">These departments can be clicked again, </w:t>
      </w:r>
      <w:r w:rsidR="00CA1443">
        <w:rPr>
          <w:rFonts w:ascii="Times New Roman" w:hAnsi="Times New Roman" w:cs="Times New Roman"/>
        </w:rPr>
        <w:t xml:space="preserve">further </w:t>
      </w:r>
      <w:r w:rsidR="0096641E">
        <w:rPr>
          <w:rFonts w:ascii="Times New Roman" w:hAnsi="Times New Roman" w:cs="Times New Roman"/>
        </w:rPr>
        <w:t xml:space="preserve">expanding into the jobs and employees linked to the department.  </w:t>
      </w:r>
      <w:commentRangeStart w:id="12"/>
      <w:del w:id="13" w:author="admin" w:date="2012-06-18T12:20:00Z">
        <w:r w:rsidR="007C51BC" w:rsidDel="004C72ED">
          <w:rPr>
            <w:rFonts w:ascii="Times New Roman" w:hAnsi="Times New Roman" w:cs="Times New Roman"/>
          </w:rPr>
          <w:delText>Upon selection of a</w:delText>
        </w:r>
      </w:del>
      <w:ins w:id="14" w:author="admin" w:date="2012-06-18T12:20:00Z">
        <w:r w:rsidR="004C72ED">
          <w:rPr>
            <w:rFonts w:ascii="Times New Roman" w:hAnsi="Times New Roman" w:cs="Times New Roman"/>
          </w:rPr>
          <w:t xml:space="preserve">When the user selects a </w:t>
        </w:r>
      </w:ins>
      <w:del w:id="15" w:author="admin" w:date="2012-06-18T12:20:00Z">
        <w:r w:rsidR="007C51BC" w:rsidDel="001742FC">
          <w:rPr>
            <w:rFonts w:ascii="Times New Roman" w:hAnsi="Times New Roman" w:cs="Times New Roman"/>
          </w:rPr>
          <w:delText xml:space="preserve"> </w:delText>
        </w:r>
      </w:del>
      <w:r w:rsidR="007C51BC">
        <w:rPr>
          <w:rFonts w:ascii="Times New Roman" w:hAnsi="Times New Roman" w:cs="Times New Roman"/>
        </w:rPr>
        <w:t>phase</w:t>
      </w:r>
      <w:commentRangeEnd w:id="12"/>
      <w:r w:rsidR="00510716">
        <w:rPr>
          <w:rStyle w:val="CommentReference"/>
        </w:rPr>
        <w:commentReference w:id="12"/>
      </w:r>
      <w:r w:rsidR="007C51BC">
        <w:rPr>
          <w:rFonts w:ascii="Times New Roman" w:hAnsi="Times New Roman" w:cs="Times New Roman"/>
        </w:rPr>
        <w:t xml:space="preserve">, department, job, or employee, </w:t>
      </w:r>
      <w:commentRangeStart w:id="16"/>
      <w:del w:id="17" w:author="admin" w:date="2012-06-18T12:20:00Z">
        <w:r w:rsidR="007C51BC" w:rsidDel="00596B0F">
          <w:rPr>
            <w:rFonts w:ascii="Times New Roman" w:hAnsi="Times New Roman" w:cs="Times New Roman"/>
          </w:rPr>
          <w:delText>a</w:delText>
        </w:r>
        <w:commentRangeEnd w:id="16"/>
        <w:r w:rsidR="0078392E" w:rsidDel="00596B0F">
          <w:rPr>
            <w:rStyle w:val="CommentReference"/>
          </w:rPr>
          <w:commentReference w:id="16"/>
        </w:r>
      </w:del>
      <w:proofErr w:type="spellStart"/>
      <w:ins w:id="18" w:author="admin" w:date="2012-06-18T12:20:00Z">
        <w:r w:rsidR="00423236">
          <w:rPr>
            <w:rFonts w:ascii="Times New Roman" w:hAnsi="Times New Roman" w:cs="Times New Roman"/>
          </w:rPr>
          <w:t>ts</w:t>
        </w:r>
        <w:proofErr w:type="spellEnd"/>
        <w:r w:rsidR="00596B0F">
          <w:rPr>
            <w:rFonts w:ascii="Times New Roman" w:hAnsi="Times New Roman" w:cs="Times New Roman"/>
          </w:rPr>
          <w:t xml:space="preserve"> </w:t>
        </w:r>
      </w:ins>
      <w:del w:id="19" w:author="admin" w:date="2012-06-18T12:20:00Z">
        <w:r w:rsidR="0078392E" w:rsidDel="00423236">
          <w:rPr>
            <w:rFonts w:ascii="Times New Roman" w:hAnsi="Times New Roman" w:cs="Times New Roman"/>
          </w:rPr>
          <w:delText xml:space="preserve"> </w:delText>
        </w:r>
      </w:del>
      <w:r w:rsidR="0078392E">
        <w:rPr>
          <w:rFonts w:ascii="Times New Roman" w:hAnsi="Times New Roman" w:cs="Times New Roman"/>
        </w:rPr>
        <w:t>rel</w:t>
      </w:r>
      <w:r w:rsidR="007C51BC">
        <w:rPr>
          <w:rFonts w:ascii="Times New Roman" w:hAnsi="Times New Roman" w:cs="Times New Roman"/>
        </w:rPr>
        <w:t xml:space="preserve">evant description will appear </w:t>
      </w:r>
      <w:r w:rsidR="00EC30F8">
        <w:rPr>
          <w:rFonts w:ascii="Times New Roman" w:hAnsi="Times New Roman" w:cs="Times New Roman"/>
        </w:rPr>
        <w:t>in a designated area on the page.</w:t>
      </w:r>
      <w:r w:rsidR="002C09B2">
        <w:rPr>
          <w:rFonts w:ascii="Times New Roman" w:hAnsi="Times New Roman" w:cs="Times New Roman"/>
        </w:rPr>
        <w:t xml:space="preserve">  </w:t>
      </w:r>
      <w:ins w:id="20" w:author="admin" w:date="2012-06-18T12:43:00Z">
        <w:r w:rsidR="0016294F">
          <w:rPr>
            <w:rFonts w:ascii="Times New Roman" w:hAnsi="Times New Roman" w:cs="Times New Roman"/>
          </w:rPr>
          <w:t xml:space="preserve">Additionally, </w:t>
        </w:r>
        <w:r w:rsidR="00A7539A">
          <w:rPr>
            <w:rFonts w:ascii="Times New Roman" w:hAnsi="Times New Roman" w:cs="Times New Roman"/>
          </w:rPr>
          <w:t xml:space="preserve">the selected </w:t>
        </w:r>
      </w:ins>
      <w:ins w:id="21" w:author="admin" w:date="2012-06-18T12:44:00Z">
        <w:r w:rsidR="0076385E">
          <w:rPr>
            <w:rFonts w:ascii="Times New Roman" w:hAnsi="Times New Roman" w:cs="Times New Roman"/>
          </w:rPr>
          <w:t>section will expand into connected sections</w:t>
        </w:r>
        <w:r w:rsidR="00A06F0C">
          <w:rPr>
            <w:rFonts w:ascii="Times New Roman" w:hAnsi="Times New Roman" w:cs="Times New Roman"/>
          </w:rPr>
          <w:t xml:space="preserve"> (ex.  Clicking </w:t>
        </w:r>
      </w:ins>
      <w:ins w:id="22" w:author="admin" w:date="2012-06-18T12:45:00Z">
        <w:r w:rsidR="00236091">
          <w:rPr>
            <w:rFonts w:ascii="Times New Roman" w:hAnsi="Times New Roman" w:cs="Times New Roman"/>
          </w:rPr>
          <w:t xml:space="preserve">“Purchase Approval” </w:t>
        </w:r>
      </w:ins>
      <w:ins w:id="23" w:author="admin" w:date="2012-06-18T12:46:00Z">
        <w:r w:rsidR="00BE1F80">
          <w:rPr>
            <w:rFonts w:ascii="Times New Roman" w:hAnsi="Times New Roman" w:cs="Times New Roman"/>
          </w:rPr>
          <w:t>expands into</w:t>
        </w:r>
      </w:ins>
      <w:ins w:id="24" w:author="admin" w:date="2012-06-18T12:47:00Z">
        <w:r w:rsidR="00BE1F80">
          <w:rPr>
            <w:rFonts w:ascii="Times New Roman" w:hAnsi="Times New Roman" w:cs="Times New Roman"/>
          </w:rPr>
          <w:t xml:space="preserve"> “T&amp;D Planning” and “Executive Approval”).  </w:t>
        </w:r>
      </w:ins>
      <w:commentRangeStart w:id="25"/>
      <w:r w:rsidR="002C09B2">
        <w:rPr>
          <w:rFonts w:ascii="Times New Roman" w:hAnsi="Times New Roman" w:cs="Times New Roman"/>
        </w:rPr>
        <w:t xml:space="preserve">As users dive further into the </w:t>
      </w:r>
      <w:commentRangeEnd w:id="25"/>
      <w:r w:rsidR="00C26051">
        <w:rPr>
          <w:rStyle w:val="CommentReference"/>
        </w:rPr>
        <w:commentReference w:id="25"/>
      </w:r>
      <w:del w:id="26" w:author="admin" w:date="2012-06-18T12:21:00Z">
        <w:r w:rsidR="00DA111F" w:rsidDel="007C435D">
          <w:rPr>
            <w:rFonts w:ascii="Times New Roman" w:hAnsi="Times New Roman" w:cs="Times New Roman"/>
          </w:rPr>
          <w:delText>nodes</w:delText>
        </w:r>
      </w:del>
      <w:ins w:id="27" w:author="admin" w:date="2012-06-18T12:21:00Z">
        <w:r w:rsidR="007C435D">
          <w:rPr>
            <w:rFonts w:ascii="Times New Roman" w:hAnsi="Times New Roman" w:cs="Times New Roman"/>
          </w:rPr>
          <w:t>sections</w:t>
        </w:r>
      </w:ins>
      <w:r w:rsidR="00DA111F">
        <w:rPr>
          <w:rFonts w:ascii="Times New Roman" w:hAnsi="Times New Roman" w:cs="Times New Roman"/>
        </w:rPr>
        <w:t xml:space="preserve">, </w:t>
      </w:r>
      <w:commentRangeStart w:id="28"/>
      <w:r w:rsidR="00DA111F">
        <w:rPr>
          <w:rFonts w:ascii="Times New Roman" w:hAnsi="Times New Roman" w:cs="Times New Roman"/>
        </w:rPr>
        <w:t>the</w:t>
      </w:r>
      <w:r w:rsidR="00C66214">
        <w:rPr>
          <w:rFonts w:ascii="Times New Roman" w:hAnsi="Times New Roman" w:cs="Times New Roman"/>
        </w:rPr>
        <w:t xml:space="preserve">y will begin to see how each phase is connected to another and how their role in the life cycle of a Meter </w:t>
      </w:r>
      <w:r w:rsidR="00C4161B">
        <w:rPr>
          <w:rFonts w:ascii="Times New Roman" w:hAnsi="Times New Roman" w:cs="Times New Roman"/>
        </w:rPr>
        <w:t>impacts the process as a whole.</w:t>
      </w:r>
      <w:r w:rsidR="00DA111F">
        <w:rPr>
          <w:rFonts w:ascii="Times New Roman" w:hAnsi="Times New Roman" w:cs="Times New Roman"/>
        </w:rPr>
        <w:t xml:space="preserve"> </w:t>
      </w:r>
      <w:commentRangeEnd w:id="28"/>
      <w:r w:rsidR="00C26051">
        <w:rPr>
          <w:rStyle w:val="CommentReference"/>
        </w:rPr>
        <w:commentReference w:id="28"/>
      </w:r>
    </w:p>
    <w:p w14:paraId="7E8C3061" w14:textId="77777777" w:rsidR="008C24AC" w:rsidRDefault="008C24AC">
      <w:pPr>
        <w:rPr>
          <w:rFonts w:ascii="Times New Roman" w:hAnsi="Times New Roman" w:cs="Times New Roman"/>
        </w:rPr>
      </w:pPr>
    </w:p>
    <w:p w14:paraId="6328FFF5" w14:textId="34A4C8B9" w:rsidR="008C24AC" w:rsidRPr="00EE185C" w:rsidRDefault="008C24AC">
      <w:pPr>
        <w:rPr>
          <w:rFonts w:ascii="Times New Roman" w:hAnsi="Times New Roman" w:cs="Times New Roman"/>
        </w:rPr>
      </w:pPr>
      <w:r>
        <w:rPr>
          <w:rFonts w:ascii="Times New Roman" w:hAnsi="Times New Roman" w:cs="Times New Roman"/>
        </w:rPr>
        <w:t xml:space="preserve">The database will store all relevant information about the lifecycle of a meter, departments, and employees including department names and descriptions and employee names, titles, and job position descriptions. </w:t>
      </w:r>
      <w:commentRangeStart w:id="29"/>
      <w:r>
        <w:rPr>
          <w:rFonts w:ascii="Times New Roman" w:hAnsi="Times New Roman" w:cs="Times New Roman"/>
        </w:rPr>
        <w:t>All of the aforementioned data</w:t>
      </w:r>
      <w:commentRangeEnd w:id="29"/>
      <w:r w:rsidR="00796AAF">
        <w:rPr>
          <w:rStyle w:val="CommentReference"/>
        </w:rPr>
        <w:commentReference w:id="29"/>
      </w:r>
      <w:r>
        <w:rPr>
          <w:rFonts w:ascii="Times New Roman" w:hAnsi="Times New Roman" w:cs="Times New Roman"/>
        </w:rPr>
        <w:t xml:space="preserve"> will be provided by Bangor Hydro and stored</w:t>
      </w:r>
      <w:del w:id="30" w:author="admin" w:date="2012-06-18T12:50:00Z">
        <w:r w:rsidDel="00577C8F">
          <w:rPr>
            <w:rFonts w:ascii="Times New Roman" w:hAnsi="Times New Roman" w:cs="Times New Roman"/>
          </w:rPr>
          <w:delText xml:space="preserve"> as an</w:delText>
        </w:r>
      </w:del>
      <w:r>
        <w:rPr>
          <w:rFonts w:ascii="Times New Roman" w:hAnsi="Times New Roman" w:cs="Times New Roman"/>
        </w:rPr>
        <w:t xml:space="preserve"> </w:t>
      </w:r>
      <w:commentRangeStart w:id="31"/>
      <w:del w:id="32" w:author="admin" w:date="2012-06-18T12:49:00Z">
        <w:r w:rsidDel="003D4194">
          <w:rPr>
            <w:rFonts w:ascii="Times New Roman" w:hAnsi="Times New Roman" w:cs="Times New Roman"/>
          </w:rPr>
          <w:delText>XML file</w:delText>
        </w:r>
        <w:commentRangeEnd w:id="31"/>
        <w:r w:rsidR="00A674B4" w:rsidDel="003D4194">
          <w:rPr>
            <w:rStyle w:val="CommentReference"/>
          </w:rPr>
          <w:commentReference w:id="31"/>
        </w:r>
      </w:del>
      <w:ins w:id="33" w:author="admin" w:date="2012-06-18T12:49:00Z">
        <w:r w:rsidR="003D4194">
          <w:rPr>
            <w:rFonts w:ascii="Times New Roman" w:hAnsi="Times New Roman" w:cs="Times New Roman"/>
          </w:rPr>
          <w:t>separate</w:t>
        </w:r>
      </w:ins>
      <w:ins w:id="34" w:author="admin" w:date="2012-06-18T12:50:00Z">
        <w:r w:rsidR="00577C8F">
          <w:rPr>
            <w:rFonts w:ascii="Times New Roman" w:hAnsi="Times New Roman" w:cs="Times New Roman"/>
          </w:rPr>
          <w:t>ly</w:t>
        </w:r>
      </w:ins>
      <w:r>
        <w:rPr>
          <w:rFonts w:ascii="Times New Roman" w:hAnsi="Times New Roman" w:cs="Times New Roman"/>
        </w:rPr>
        <w:t xml:space="preserve"> for simple management by Bangor Hydro </w:t>
      </w:r>
      <w:commentRangeStart w:id="35"/>
      <w:r>
        <w:rPr>
          <w:rFonts w:ascii="Times New Roman" w:hAnsi="Times New Roman" w:cs="Times New Roman"/>
        </w:rPr>
        <w:t>post-completion of the project</w:t>
      </w:r>
      <w:commentRangeEnd w:id="35"/>
      <w:r w:rsidR="00ED2FCE">
        <w:rPr>
          <w:rStyle w:val="CommentReference"/>
        </w:rPr>
        <w:commentReference w:id="35"/>
      </w:r>
      <w:commentRangeStart w:id="36"/>
      <w:r>
        <w:rPr>
          <w:rFonts w:ascii="Times New Roman" w:hAnsi="Times New Roman" w:cs="Times New Roman"/>
        </w:rPr>
        <w:t>, should any changes to the information be necessary.</w:t>
      </w:r>
      <w:commentRangeEnd w:id="36"/>
      <w:r w:rsidR="00ED2FCE">
        <w:rPr>
          <w:rStyle w:val="CommentReference"/>
        </w:rPr>
        <w:commentReference w:id="36"/>
      </w:r>
    </w:p>
    <w:p w14:paraId="36F04A9F" w14:textId="77777777" w:rsidR="00F509DA" w:rsidRDefault="00F509DA">
      <w:pPr>
        <w:rPr>
          <w:rFonts w:ascii="Times New Roman" w:hAnsi="Times New Roman" w:cs="Times New Roman"/>
        </w:rPr>
      </w:pPr>
    </w:p>
    <w:p w14:paraId="56A1C54E" w14:textId="77777777" w:rsidR="001C3050" w:rsidRPr="005B6D60" w:rsidRDefault="001C3050" w:rsidP="001C3050">
      <w:pPr>
        <w:rPr>
          <w:rFonts w:ascii="Times New Roman" w:hAnsi="Times New Roman" w:cs="Times New Roman"/>
        </w:rPr>
      </w:pPr>
    </w:p>
    <w:p w14:paraId="171B2F1C" w14:textId="77777777" w:rsidR="001C3050" w:rsidRPr="00565D80" w:rsidRDefault="001C3050" w:rsidP="001C3050">
      <w:pPr>
        <w:rPr>
          <w:rFonts w:ascii="Times New Roman" w:hAnsi="Times New Roman" w:cs="Times New Roman"/>
          <w:b/>
        </w:rPr>
      </w:pPr>
      <w:r w:rsidRPr="00565D80">
        <w:rPr>
          <w:rFonts w:ascii="Times New Roman" w:hAnsi="Times New Roman" w:cs="Times New Roman"/>
          <w:b/>
        </w:rPr>
        <w:t>Cost Analysis</w:t>
      </w:r>
    </w:p>
    <w:p w14:paraId="08EAFC9F"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1C3050" w14:paraId="4940AEC7" w14:textId="77777777" w:rsidTr="001C3050">
        <w:tc>
          <w:tcPr>
            <w:tcW w:w="2952" w:type="dxa"/>
          </w:tcPr>
          <w:p w14:paraId="39EA231F" w14:textId="77777777" w:rsidR="001C3050" w:rsidRPr="00B44D8B" w:rsidRDefault="001C3050" w:rsidP="001C3050">
            <w:pPr>
              <w:jc w:val="center"/>
              <w:rPr>
                <w:rFonts w:ascii="Times New Roman" w:hAnsi="Times New Roman" w:cs="Times New Roman"/>
                <w:b/>
              </w:rPr>
            </w:pPr>
            <w:r w:rsidRPr="00B44D8B">
              <w:rPr>
                <w:rFonts w:ascii="Times New Roman" w:hAnsi="Times New Roman" w:cs="Times New Roman"/>
                <w:b/>
              </w:rPr>
              <w:t>Section</w:t>
            </w:r>
          </w:p>
        </w:tc>
        <w:tc>
          <w:tcPr>
            <w:tcW w:w="2952" w:type="dxa"/>
          </w:tcPr>
          <w:p w14:paraId="6652416A" w14:textId="77777777" w:rsidR="001C3050" w:rsidRPr="00B44D8B" w:rsidRDefault="001C3050" w:rsidP="001C3050">
            <w:pPr>
              <w:jc w:val="center"/>
              <w:rPr>
                <w:rFonts w:ascii="Times New Roman" w:hAnsi="Times New Roman" w:cs="Times New Roman"/>
                <w:b/>
              </w:rPr>
            </w:pPr>
            <w:r w:rsidRPr="00B44D8B">
              <w:rPr>
                <w:rFonts w:ascii="Times New Roman" w:hAnsi="Times New Roman" w:cs="Times New Roman"/>
                <w:b/>
              </w:rPr>
              <w:t>Hours x Rate</w:t>
            </w:r>
          </w:p>
        </w:tc>
        <w:tc>
          <w:tcPr>
            <w:tcW w:w="2952" w:type="dxa"/>
          </w:tcPr>
          <w:p w14:paraId="7CA46196" w14:textId="77777777" w:rsidR="001C3050" w:rsidRPr="00B44D8B" w:rsidRDefault="001C3050" w:rsidP="001C3050">
            <w:pPr>
              <w:jc w:val="center"/>
              <w:rPr>
                <w:rFonts w:ascii="Times New Roman" w:hAnsi="Times New Roman" w:cs="Times New Roman"/>
                <w:b/>
              </w:rPr>
            </w:pPr>
            <w:r>
              <w:rPr>
                <w:rFonts w:ascii="Times New Roman" w:hAnsi="Times New Roman" w:cs="Times New Roman"/>
                <w:b/>
              </w:rPr>
              <w:t>Total</w:t>
            </w:r>
          </w:p>
        </w:tc>
      </w:tr>
      <w:tr w:rsidR="001C3050" w14:paraId="628EC81B" w14:textId="77777777" w:rsidTr="00A674B4">
        <w:tc>
          <w:tcPr>
            <w:tcW w:w="2952" w:type="dxa"/>
            <w:vAlign w:val="center"/>
          </w:tcPr>
          <w:p w14:paraId="517DE8BA" w14:textId="2A160531" w:rsidR="001C3050" w:rsidRDefault="001C3050" w:rsidP="00A674B4">
            <w:pPr>
              <w:jc w:val="center"/>
              <w:rPr>
                <w:rFonts w:ascii="Times New Roman" w:hAnsi="Times New Roman" w:cs="Times New Roman"/>
              </w:rPr>
            </w:pPr>
            <w:del w:id="37" w:author="admin" w:date="2012-06-18T12:50:00Z">
              <w:r w:rsidDel="004E31D7">
                <w:rPr>
                  <w:rFonts w:ascii="Times New Roman" w:hAnsi="Times New Roman" w:cs="Times New Roman"/>
                </w:rPr>
                <w:delText xml:space="preserve">XML </w:delText>
              </w:r>
            </w:del>
            <w:ins w:id="38" w:author="admin" w:date="2012-06-18T12:50:00Z">
              <w:r w:rsidR="004E31D7">
                <w:rPr>
                  <w:rFonts w:ascii="Times New Roman" w:hAnsi="Times New Roman" w:cs="Times New Roman"/>
                </w:rPr>
                <w:t xml:space="preserve">External </w:t>
              </w:r>
            </w:ins>
            <w:r>
              <w:rPr>
                <w:rFonts w:ascii="Times New Roman" w:hAnsi="Times New Roman" w:cs="Times New Roman"/>
              </w:rPr>
              <w:t>Database</w:t>
            </w:r>
          </w:p>
        </w:tc>
        <w:tc>
          <w:tcPr>
            <w:tcW w:w="2952" w:type="dxa"/>
            <w:vAlign w:val="center"/>
          </w:tcPr>
          <w:p w14:paraId="6655F8A4" w14:textId="77777777" w:rsidR="001C3050" w:rsidRDefault="001C3050" w:rsidP="00A674B4">
            <w:pPr>
              <w:jc w:val="center"/>
              <w:rPr>
                <w:rFonts w:ascii="Times New Roman" w:hAnsi="Times New Roman" w:cs="Times New Roman"/>
              </w:rPr>
            </w:pPr>
            <w:r>
              <w:rPr>
                <w:rFonts w:ascii="Times New Roman" w:hAnsi="Times New Roman" w:cs="Times New Roman"/>
              </w:rPr>
              <w:t>5 hours x $35/hour</w:t>
            </w:r>
          </w:p>
        </w:tc>
        <w:tc>
          <w:tcPr>
            <w:tcW w:w="2952" w:type="dxa"/>
            <w:vAlign w:val="center"/>
          </w:tcPr>
          <w:p w14:paraId="0B3099F3" w14:textId="43B7ACDA" w:rsidR="001C3050" w:rsidRDefault="001C3050" w:rsidP="00A674B4">
            <w:pPr>
              <w:jc w:val="center"/>
              <w:rPr>
                <w:rFonts w:ascii="Times New Roman" w:hAnsi="Times New Roman" w:cs="Times New Roman"/>
              </w:rPr>
            </w:pPr>
            <w:commentRangeStart w:id="39"/>
            <w:r>
              <w:rPr>
                <w:rFonts w:ascii="Times New Roman" w:hAnsi="Times New Roman" w:cs="Times New Roman"/>
              </w:rPr>
              <w:t>$</w:t>
            </w:r>
            <w:r w:rsidR="006968D7">
              <w:rPr>
                <w:rFonts w:ascii="Times New Roman" w:hAnsi="Times New Roman" w:cs="Times New Roman"/>
              </w:rPr>
              <w:t>175</w:t>
            </w:r>
            <w:r>
              <w:rPr>
                <w:rFonts w:ascii="Times New Roman" w:hAnsi="Times New Roman" w:cs="Times New Roman"/>
              </w:rPr>
              <w:t>.00</w:t>
            </w:r>
            <w:commentRangeEnd w:id="39"/>
            <w:r w:rsidR="006968D7">
              <w:rPr>
                <w:rStyle w:val="CommentReference"/>
              </w:rPr>
              <w:commentReference w:id="39"/>
            </w:r>
          </w:p>
        </w:tc>
      </w:tr>
      <w:tr w:rsidR="001C3050" w14:paraId="326FA981" w14:textId="77777777" w:rsidTr="00A674B4">
        <w:tc>
          <w:tcPr>
            <w:tcW w:w="2952" w:type="dxa"/>
            <w:vAlign w:val="center"/>
          </w:tcPr>
          <w:p w14:paraId="1A9FA2EE" w14:textId="77777777" w:rsidR="001C3050" w:rsidRDefault="001C3050" w:rsidP="00A674B4">
            <w:pPr>
              <w:jc w:val="center"/>
              <w:rPr>
                <w:rFonts w:ascii="Times New Roman" w:hAnsi="Times New Roman" w:cs="Times New Roman"/>
              </w:rPr>
            </w:pPr>
            <w:r>
              <w:rPr>
                <w:rFonts w:ascii="Times New Roman" w:hAnsi="Times New Roman" w:cs="Times New Roman"/>
              </w:rPr>
              <w:t>Company Overview Map</w:t>
            </w:r>
          </w:p>
        </w:tc>
        <w:tc>
          <w:tcPr>
            <w:tcW w:w="2952" w:type="dxa"/>
            <w:vAlign w:val="center"/>
          </w:tcPr>
          <w:p w14:paraId="793A463F" w14:textId="77777777" w:rsidR="001C3050" w:rsidRDefault="001C3050" w:rsidP="00A674B4">
            <w:pPr>
              <w:jc w:val="center"/>
              <w:rPr>
                <w:rFonts w:ascii="Times New Roman" w:hAnsi="Times New Roman" w:cs="Times New Roman"/>
              </w:rPr>
            </w:pPr>
            <w:r>
              <w:rPr>
                <w:rFonts w:ascii="Times New Roman" w:hAnsi="Times New Roman" w:cs="Times New Roman"/>
              </w:rPr>
              <w:t>100 hours x $35/hour</w:t>
            </w:r>
          </w:p>
        </w:tc>
        <w:tc>
          <w:tcPr>
            <w:tcW w:w="2952" w:type="dxa"/>
            <w:vAlign w:val="center"/>
          </w:tcPr>
          <w:p w14:paraId="4BA5CB28" w14:textId="77777777" w:rsidR="001C3050" w:rsidRDefault="001C3050" w:rsidP="00A674B4">
            <w:pPr>
              <w:jc w:val="center"/>
              <w:rPr>
                <w:rFonts w:ascii="Times New Roman" w:hAnsi="Times New Roman" w:cs="Times New Roman"/>
              </w:rPr>
            </w:pPr>
            <w:r>
              <w:rPr>
                <w:rFonts w:ascii="Times New Roman" w:hAnsi="Times New Roman" w:cs="Times New Roman"/>
              </w:rPr>
              <w:t>$3,500</w:t>
            </w:r>
          </w:p>
        </w:tc>
      </w:tr>
      <w:tr w:rsidR="001C3050" w14:paraId="7AC1BF04" w14:textId="77777777" w:rsidTr="00A674B4">
        <w:tc>
          <w:tcPr>
            <w:tcW w:w="2952" w:type="dxa"/>
            <w:vAlign w:val="center"/>
          </w:tcPr>
          <w:p w14:paraId="00C689E4" w14:textId="77777777" w:rsidR="001C3050" w:rsidRDefault="001C3050" w:rsidP="00A674B4">
            <w:pPr>
              <w:jc w:val="center"/>
              <w:rPr>
                <w:rFonts w:ascii="Times New Roman" w:hAnsi="Times New Roman" w:cs="Times New Roman"/>
              </w:rPr>
            </w:pPr>
            <w:r>
              <w:rPr>
                <w:rFonts w:ascii="Times New Roman" w:hAnsi="Times New Roman" w:cs="Times New Roman"/>
              </w:rPr>
              <w:t xml:space="preserve">Dynamic Node-based </w:t>
            </w:r>
            <w:r>
              <w:rPr>
                <w:rFonts w:ascii="Times New Roman" w:hAnsi="Times New Roman" w:cs="Times New Roman"/>
              </w:rPr>
              <w:lastRenderedPageBreak/>
              <w:t>Visualization</w:t>
            </w:r>
          </w:p>
        </w:tc>
        <w:tc>
          <w:tcPr>
            <w:tcW w:w="2952" w:type="dxa"/>
            <w:vAlign w:val="center"/>
          </w:tcPr>
          <w:p w14:paraId="5BA4A301" w14:textId="77777777" w:rsidR="001C3050" w:rsidRDefault="001C3050" w:rsidP="00A674B4">
            <w:pPr>
              <w:jc w:val="center"/>
              <w:rPr>
                <w:rFonts w:ascii="Times New Roman" w:hAnsi="Times New Roman" w:cs="Times New Roman"/>
              </w:rPr>
            </w:pPr>
            <w:r>
              <w:rPr>
                <w:rFonts w:ascii="Times New Roman" w:hAnsi="Times New Roman" w:cs="Times New Roman"/>
              </w:rPr>
              <w:lastRenderedPageBreak/>
              <w:t>65 hours x $35/hour</w:t>
            </w:r>
          </w:p>
        </w:tc>
        <w:tc>
          <w:tcPr>
            <w:tcW w:w="2952" w:type="dxa"/>
            <w:vAlign w:val="center"/>
          </w:tcPr>
          <w:p w14:paraId="560E3986" w14:textId="77777777" w:rsidR="001C3050" w:rsidRDefault="001C3050" w:rsidP="00A674B4">
            <w:pPr>
              <w:jc w:val="center"/>
              <w:rPr>
                <w:rFonts w:ascii="Times New Roman" w:hAnsi="Times New Roman" w:cs="Times New Roman"/>
              </w:rPr>
            </w:pPr>
            <w:r>
              <w:rPr>
                <w:rFonts w:ascii="Times New Roman" w:hAnsi="Times New Roman" w:cs="Times New Roman"/>
              </w:rPr>
              <w:t>$2,275.00</w:t>
            </w:r>
          </w:p>
        </w:tc>
      </w:tr>
      <w:tr w:rsidR="001C3050" w14:paraId="5B335B76" w14:textId="77777777" w:rsidTr="001C3050">
        <w:tc>
          <w:tcPr>
            <w:tcW w:w="2952" w:type="dxa"/>
          </w:tcPr>
          <w:p w14:paraId="75C9E786" w14:textId="77777777" w:rsidR="001C3050" w:rsidRPr="00B44D8B" w:rsidRDefault="001C3050" w:rsidP="001C3050">
            <w:pPr>
              <w:jc w:val="center"/>
              <w:rPr>
                <w:rFonts w:ascii="Times New Roman" w:hAnsi="Times New Roman" w:cs="Times New Roman"/>
                <w:b/>
              </w:rPr>
            </w:pPr>
            <w:r>
              <w:rPr>
                <w:rFonts w:ascii="Times New Roman" w:hAnsi="Times New Roman" w:cs="Times New Roman"/>
                <w:b/>
              </w:rPr>
              <w:lastRenderedPageBreak/>
              <w:t>Total Cost</w:t>
            </w:r>
          </w:p>
        </w:tc>
        <w:tc>
          <w:tcPr>
            <w:tcW w:w="2952" w:type="dxa"/>
          </w:tcPr>
          <w:p w14:paraId="5DC3EF3F" w14:textId="77777777" w:rsidR="001C3050" w:rsidRPr="00B44D8B" w:rsidRDefault="001C3050" w:rsidP="001C3050">
            <w:pPr>
              <w:jc w:val="center"/>
              <w:rPr>
                <w:rFonts w:ascii="Times New Roman" w:hAnsi="Times New Roman" w:cs="Times New Roman"/>
                <w:b/>
              </w:rPr>
            </w:pPr>
            <w:r>
              <w:rPr>
                <w:rFonts w:ascii="Times New Roman" w:hAnsi="Times New Roman" w:cs="Times New Roman"/>
                <w:b/>
              </w:rPr>
              <w:t>170</w:t>
            </w:r>
            <w:r w:rsidRPr="00782707">
              <w:rPr>
                <w:rFonts w:ascii="Times New Roman" w:hAnsi="Times New Roman" w:cs="Times New Roman"/>
                <w:b/>
              </w:rPr>
              <w:t xml:space="preserve"> hours x $35/hour</w:t>
            </w:r>
          </w:p>
        </w:tc>
        <w:tc>
          <w:tcPr>
            <w:tcW w:w="2952" w:type="dxa"/>
          </w:tcPr>
          <w:p w14:paraId="40BE2F8F" w14:textId="77777777" w:rsidR="001C3050" w:rsidRPr="00B44D8B" w:rsidRDefault="001C3050" w:rsidP="001C3050">
            <w:pPr>
              <w:jc w:val="center"/>
              <w:rPr>
                <w:rFonts w:ascii="Times New Roman" w:hAnsi="Times New Roman" w:cs="Times New Roman"/>
                <w:b/>
              </w:rPr>
            </w:pPr>
            <w:r w:rsidRPr="00B44D8B">
              <w:rPr>
                <w:rFonts w:ascii="Times New Roman" w:hAnsi="Times New Roman" w:cs="Times New Roman"/>
                <w:b/>
              </w:rPr>
              <w:t>$</w:t>
            </w:r>
            <w:r>
              <w:rPr>
                <w:rFonts w:ascii="Times New Roman" w:hAnsi="Times New Roman" w:cs="Times New Roman"/>
                <w:b/>
              </w:rPr>
              <w:t>5,950.00</w:t>
            </w:r>
          </w:p>
        </w:tc>
      </w:tr>
    </w:tbl>
    <w:p w14:paraId="5C48A7E4" w14:textId="77777777" w:rsidR="001C3050" w:rsidRDefault="001C3050" w:rsidP="001C3050">
      <w:pPr>
        <w:rPr>
          <w:rFonts w:ascii="Times New Roman" w:hAnsi="Times New Roman" w:cs="Times New Roman"/>
        </w:rPr>
      </w:pPr>
    </w:p>
    <w:p w14:paraId="6A5DB07D" w14:textId="77777777" w:rsidR="006B7E87" w:rsidRDefault="006B7E87" w:rsidP="006B7E87">
      <w:pPr>
        <w:rPr>
          <w:rFonts w:ascii="Times New Roman" w:hAnsi="Times New Roman" w:cs="Times New Roman"/>
        </w:rPr>
      </w:pPr>
    </w:p>
    <w:p w14:paraId="2748A35F" w14:textId="71ABF503" w:rsidR="007B07A2" w:rsidRDefault="006B7E87" w:rsidP="001C3050">
      <w:pPr>
        <w:rPr>
          <w:rFonts w:ascii="Times New Roman" w:hAnsi="Times New Roman" w:cs="Times New Roman"/>
        </w:rPr>
      </w:pPr>
      <w:commentRangeStart w:id="40"/>
      <w:r>
        <w:rPr>
          <w:rFonts w:ascii="Times New Roman" w:hAnsi="Times New Roman" w:cs="Times New Roman"/>
        </w:rPr>
        <w:t xml:space="preserve">In the proposed strategy, ASAP will develop </w:t>
      </w:r>
      <w:r w:rsidR="007B07A2">
        <w:rPr>
          <w:rFonts w:ascii="Times New Roman" w:hAnsi="Times New Roman" w:cs="Times New Roman"/>
        </w:rPr>
        <w:t>a database to store relevant information about departments and employees at Bangor Hydro</w:t>
      </w:r>
      <w:commentRangeEnd w:id="40"/>
      <w:r w:rsidR="00D052B0">
        <w:rPr>
          <w:rStyle w:val="CommentReference"/>
        </w:rPr>
        <w:commentReference w:id="40"/>
      </w:r>
      <w:r w:rsidR="007B07A2">
        <w:rPr>
          <w:rFonts w:ascii="Times New Roman" w:hAnsi="Times New Roman" w:cs="Times New Roman"/>
        </w:rPr>
        <w:t xml:space="preserve">. ASAP will then design and develop graphics representing each phase of the </w:t>
      </w:r>
      <w:commentRangeStart w:id="41"/>
      <w:r w:rsidR="00D052B0">
        <w:rPr>
          <w:rFonts w:ascii="Times New Roman" w:hAnsi="Times New Roman" w:cs="Times New Roman"/>
        </w:rPr>
        <w:t>life</w:t>
      </w:r>
      <w:r w:rsidR="00ED2FCE">
        <w:rPr>
          <w:rFonts w:ascii="Times New Roman" w:hAnsi="Times New Roman" w:cs="Times New Roman"/>
        </w:rPr>
        <w:t xml:space="preserve"> </w:t>
      </w:r>
      <w:r w:rsidR="00D052B0">
        <w:rPr>
          <w:rFonts w:ascii="Times New Roman" w:hAnsi="Times New Roman" w:cs="Times New Roman"/>
        </w:rPr>
        <w:t>cycle</w:t>
      </w:r>
      <w:commentRangeEnd w:id="41"/>
      <w:r w:rsidR="00D052B0">
        <w:rPr>
          <w:rStyle w:val="CommentReference"/>
        </w:rPr>
        <w:commentReference w:id="41"/>
      </w:r>
      <w:r w:rsidR="00D052B0">
        <w:rPr>
          <w:rFonts w:ascii="Times New Roman" w:hAnsi="Times New Roman" w:cs="Times New Roman"/>
        </w:rPr>
        <w:t xml:space="preserve"> of a meter</w:t>
      </w:r>
      <w:r w:rsidR="007B07A2">
        <w:rPr>
          <w:rFonts w:ascii="Times New Roman" w:hAnsi="Times New Roman" w:cs="Times New Roman"/>
        </w:rPr>
        <w:t xml:space="preserve"> to illustrate how each department at Bangor Hydro contributes to the life cycle of a meter. A dynamic visualization tool using a </w:t>
      </w:r>
      <w:commentRangeStart w:id="42"/>
      <w:r w:rsidR="007B07A2">
        <w:rPr>
          <w:rFonts w:ascii="Times New Roman" w:hAnsi="Times New Roman" w:cs="Times New Roman"/>
        </w:rPr>
        <w:t>network-based metaphor</w:t>
      </w:r>
      <w:commentRangeEnd w:id="42"/>
      <w:r w:rsidR="001A58F2">
        <w:rPr>
          <w:rStyle w:val="CommentReference"/>
        </w:rPr>
        <w:commentReference w:id="42"/>
      </w:r>
      <w:r w:rsidR="007B07A2">
        <w:rPr>
          <w:rFonts w:ascii="Times New Roman" w:hAnsi="Times New Roman" w:cs="Times New Roman"/>
        </w:rPr>
        <w:t xml:space="preserve"> will also be developed to relate </w:t>
      </w:r>
      <w:commentRangeStart w:id="43"/>
      <w:r w:rsidR="007B07A2">
        <w:rPr>
          <w:rFonts w:ascii="Times New Roman" w:hAnsi="Times New Roman" w:cs="Times New Roman"/>
        </w:rPr>
        <w:t>information about specific departments and individuals to the phases of a meter’s lifecycle</w:t>
      </w:r>
      <w:commentRangeEnd w:id="43"/>
      <w:r w:rsidR="00C257CA">
        <w:rPr>
          <w:rStyle w:val="CommentReference"/>
        </w:rPr>
        <w:commentReference w:id="43"/>
      </w:r>
      <w:r w:rsidR="007B07A2">
        <w:rPr>
          <w:rFonts w:ascii="Times New Roman" w:hAnsi="Times New Roman" w:cs="Times New Roman"/>
        </w:rPr>
        <w:t>. During development, bi-weekly meetings will be held with Bangor Hydro to review and discuss progress.</w:t>
      </w:r>
    </w:p>
    <w:p w14:paraId="28B045EF" w14:textId="77777777" w:rsidR="007B07A2" w:rsidRDefault="007B07A2" w:rsidP="001C3050">
      <w:pPr>
        <w:rPr>
          <w:rFonts w:ascii="Times New Roman" w:hAnsi="Times New Roman" w:cs="Times New Roman"/>
        </w:rPr>
      </w:pPr>
    </w:p>
    <w:p w14:paraId="0D77B42C" w14:textId="77777777" w:rsidR="007B07A2" w:rsidRDefault="007B07A2" w:rsidP="001C3050">
      <w:pPr>
        <w:rPr>
          <w:rFonts w:ascii="Times New Roman" w:hAnsi="Times New Roman" w:cs="Times New Roman"/>
        </w:rPr>
      </w:pPr>
    </w:p>
    <w:p w14:paraId="4447C75D" w14:textId="77777777" w:rsidR="001C3050" w:rsidRPr="007B07A2" w:rsidRDefault="001C3050" w:rsidP="001C3050">
      <w:pPr>
        <w:rPr>
          <w:rFonts w:ascii="Times New Roman" w:hAnsi="Times New Roman" w:cs="Times New Roman"/>
        </w:rPr>
      </w:pPr>
      <w:bookmarkStart w:id="44" w:name="_GoBack"/>
      <w:r w:rsidRPr="000250FC">
        <w:rPr>
          <w:rFonts w:ascii="Times New Roman" w:hAnsi="Times New Roman" w:cs="Times New Roman"/>
          <w:b/>
        </w:rPr>
        <w:t>Agreement</w:t>
      </w:r>
    </w:p>
    <w:p w14:paraId="10B80A4A" w14:textId="77777777" w:rsidR="001C3050" w:rsidRPr="005B6D60" w:rsidRDefault="001C3050" w:rsidP="001C3050">
      <w:pPr>
        <w:rPr>
          <w:rFonts w:ascii="Times New Roman" w:hAnsi="Times New Roman" w:cs="Times New Roman"/>
        </w:rPr>
      </w:pPr>
    </w:p>
    <w:p w14:paraId="7F6F61A4"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Original graphical elements created by ASAP specifically for the application become</w:t>
      </w:r>
      <w:r>
        <w:rPr>
          <w:rFonts w:ascii="Times New Roman" w:hAnsi="Times New Roman" w:cs="Times New Roman"/>
        </w:rPr>
        <w:t xml:space="preserve">s </w:t>
      </w:r>
      <w:r w:rsidRPr="005B6D60">
        <w:rPr>
          <w:rFonts w:ascii="Times New Roman" w:hAnsi="Times New Roman" w:cs="Times New Roman"/>
        </w:rPr>
        <w:t>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6F01C996" w14:textId="77777777" w:rsidR="001C3050" w:rsidRPr="005B6D60" w:rsidRDefault="001C3050" w:rsidP="001C3050">
      <w:pPr>
        <w:rPr>
          <w:rFonts w:ascii="Times New Roman" w:hAnsi="Times New Roman" w:cs="Times New Roman"/>
        </w:rPr>
      </w:pPr>
    </w:p>
    <w:p w14:paraId="329F66D2"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 xml:space="preserve">We hereby agree to these terms, conditions and scope of work between ASAP and Bangor Hydro concerning </w:t>
      </w:r>
      <w:r w:rsidR="00442530">
        <w:rPr>
          <w:rFonts w:ascii="Times New Roman" w:hAnsi="Times New Roman" w:cs="Times New Roman"/>
        </w:rPr>
        <w:t>development of the Life a Meter web application</w:t>
      </w:r>
      <w:r>
        <w:rPr>
          <w:rFonts w:ascii="Times New Roman" w:hAnsi="Times New Roman" w:cs="Times New Roman"/>
        </w:rPr>
        <w:t>.</w:t>
      </w:r>
    </w:p>
    <w:p w14:paraId="28384C59" w14:textId="77777777" w:rsidR="001C3050" w:rsidRPr="005B6D60" w:rsidRDefault="001C3050" w:rsidP="001C3050">
      <w:pPr>
        <w:rPr>
          <w:rFonts w:ascii="Times New Roman" w:hAnsi="Times New Roman" w:cs="Times New Roman"/>
        </w:rPr>
      </w:pPr>
    </w:p>
    <w:p w14:paraId="12D5C5CE" w14:textId="77777777" w:rsidR="001C3050" w:rsidRPr="005B6D60" w:rsidRDefault="001C3050" w:rsidP="001C3050">
      <w:pPr>
        <w:rPr>
          <w:rFonts w:ascii="Times New Roman" w:hAnsi="Times New Roman" w:cs="Times New Roman"/>
        </w:rPr>
      </w:pPr>
    </w:p>
    <w:p w14:paraId="2E1230A6" w14:textId="77777777" w:rsidR="001C3050" w:rsidRPr="005B6D60" w:rsidRDefault="001C3050" w:rsidP="001C3050">
      <w:pPr>
        <w:rPr>
          <w:rFonts w:ascii="Times New Roman" w:hAnsi="Times New Roman" w:cs="Times New Roman"/>
        </w:rPr>
      </w:pPr>
    </w:p>
    <w:p w14:paraId="0AE12EB8" w14:textId="77777777" w:rsidR="001C3050" w:rsidRPr="005B6D60" w:rsidRDefault="001C3050" w:rsidP="001C3050">
      <w:pPr>
        <w:rPr>
          <w:rFonts w:ascii="Times New Roman" w:hAnsi="Times New Roman" w:cs="Times New Roman"/>
        </w:rPr>
      </w:pPr>
    </w:p>
    <w:p w14:paraId="7BC9F739" w14:textId="77777777" w:rsidR="001C3050" w:rsidRPr="005B6D60" w:rsidRDefault="001C3050" w:rsidP="001C3050">
      <w:pPr>
        <w:rPr>
          <w:rFonts w:ascii="Times New Roman" w:hAnsi="Times New Roman" w:cs="Times New Roman"/>
        </w:rPr>
      </w:pPr>
    </w:p>
    <w:p w14:paraId="0E1E3042"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372E12D8" w14:textId="77777777" w:rsidR="001C3050" w:rsidRPr="005B6D60" w:rsidRDefault="001C3050" w:rsidP="001C3050">
      <w:pPr>
        <w:rPr>
          <w:rFonts w:ascii="Times New Roman" w:hAnsi="Times New Roman" w:cs="Times New Roman"/>
        </w:rPr>
      </w:pPr>
      <w:r>
        <w:rPr>
          <w:rFonts w:ascii="Times New Roman" w:hAnsi="Times New Roman" w:cs="Times New Roman"/>
        </w:rPr>
        <w:t>________________________________        ________________________________</w:t>
      </w:r>
    </w:p>
    <w:p w14:paraId="7D95AB27" w14:textId="77777777" w:rsidR="001C3050" w:rsidRPr="005B6D60" w:rsidRDefault="001C3050" w:rsidP="001C305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71D3EA54"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Bangor Hydro</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ASAP Media Services</w:t>
      </w:r>
    </w:p>
    <w:bookmarkEnd w:id="44"/>
    <w:p w14:paraId="69D19FC2" w14:textId="77777777" w:rsidR="00B01819" w:rsidRPr="008C24AC" w:rsidRDefault="00B01819" w:rsidP="001C3050">
      <w:pPr>
        <w:rPr>
          <w:rFonts w:ascii="Times New Roman" w:hAnsi="Times New Roman" w:cs="Times New Roman"/>
          <w:b/>
          <w:sz w:val="28"/>
          <w:szCs w:val="28"/>
        </w:rPr>
      </w:pPr>
    </w:p>
    <w:sectPr w:rsidR="00B01819" w:rsidRPr="008C24AC" w:rsidSect="001E5A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s Trundy" w:date="2012-06-18T10:38:00Z" w:initials="RST">
    <w:p w14:paraId="286733A9" w14:textId="11C80511" w:rsidR="00CD524A" w:rsidRDefault="00CD524A">
      <w:pPr>
        <w:pStyle w:val="CommentText"/>
      </w:pPr>
      <w:r>
        <w:rPr>
          <w:rStyle w:val="CommentReference"/>
        </w:rPr>
        <w:annotationRef/>
      </w:r>
      <w:r>
        <w:t>This was previously “A graphical overview of the process will be created which highlights the larger phases surrounding purchasing, installing, maintaining, and the retirement of a Smart Meter.”</w:t>
      </w:r>
    </w:p>
  </w:comment>
  <w:comment w:id="1" w:author="Ross Trundy" w:date="2012-06-18T10:42:00Z" w:initials="RST">
    <w:p w14:paraId="65D23711" w14:textId="05B12737" w:rsidR="00CD524A" w:rsidRPr="00D12E10" w:rsidRDefault="00CD524A">
      <w:pPr>
        <w:pStyle w:val="CommentText"/>
      </w:pPr>
      <w:r>
        <w:rPr>
          <w:rStyle w:val="CommentReference"/>
        </w:rPr>
        <w:annotationRef/>
      </w:r>
      <w:r>
        <w:t xml:space="preserve">This was previously “Each of these phases can be explored, presenting users with job titles and descriptions and employee names and descriptions.” I reworded it because it was </w:t>
      </w:r>
      <w:r>
        <w:rPr>
          <w:i/>
        </w:rPr>
        <w:t>really</w:t>
      </w:r>
      <w:r>
        <w:t xml:space="preserve"> awkward. Also, the Oxford comma rules and I will accept no substitutes.</w:t>
      </w:r>
    </w:p>
  </w:comment>
  <w:comment w:id="5" w:author="Ross Trundy" w:date="2012-06-18T10:43:00Z" w:initials="RST">
    <w:p w14:paraId="1CFC9E02" w14:textId="43725E21" w:rsidR="00CD524A" w:rsidRDefault="00CD524A">
      <w:pPr>
        <w:pStyle w:val="CommentText"/>
      </w:pPr>
      <w:r>
        <w:rPr>
          <w:rStyle w:val="CommentReference"/>
        </w:rPr>
        <w:annotationRef/>
      </w:r>
      <w:r>
        <w:t xml:space="preserve">This might be redundant, but I’m not certain it is and so I’m leaving it in with this comment. Use your own judgment! </w:t>
      </w:r>
    </w:p>
  </w:comment>
  <w:comment w:id="6" w:author="Ross Trundy" w:date="2012-06-18T10:44:00Z" w:initials="RST">
    <w:p w14:paraId="4B2C17AF" w14:textId="00CDC947" w:rsidR="00CD524A" w:rsidRDefault="00CD524A">
      <w:pPr>
        <w:pStyle w:val="CommentText"/>
      </w:pPr>
      <w:r>
        <w:rPr>
          <w:rStyle w:val="CommentReference"/>
        </w:rPr>
        <w:annotationRef/>
      </w:r>
      <w:r>
        <w:t>I am kind of skeptical of this claim.</w:t>
      </w:r>
    </w:p>
  </w:comment>
  <w:comment w:id="7" w:author="Ross Trundy" w:date="2012-06-18T10:21:00Z" w:initials="RST">
    <w:p w14:paraId="76112DFD" w14:textId="0182C260" w:rsidR="00CD524A" w:rsidRDefault="00CD524A">
      <w:pPr>
        <w:pStyle w:val="CommentText"/>
      </w:pPr>
      <w:r>
        <w:rPr>
          <w:rStyle w:val="CommentReference"/>
        </w:rPr>
        <w:annotationRef/>
      </w:r>
      <w:r>
        <w:t>I removed mention of HTML5 here re: my concerns with IE8’s support of it.</w:t>
      </w:r>
    </w:p>
  </w:comment>
  <w:comment w:id="8" w:author="Ross Trundy" w:date="2012-06-18T10:46:00Z" w:initials="RST">
    <w:p w14:paraId="71AF6568" w14:textId="722FC4C9" w:rsidR="00CD524A" w:rsidRDefault="00CD524A">
      <w:pPr>
        <w:pStyle w:val="CommentText"/>
      </w:pPr>
      <w:r>
        <w:rPr>
          <w:rStyle w:val="CommentReference"/>
        </w:rPr>
        <w:annotationRef/>
      </w:r>
      <w:r>
        <w:t>This should probably be two sentences. The jump from “each major phase will be represented by a graphic” to talking about what those graphics are results in a sentence that’s a bit too long to easily read.</w:t>
      </w:r>
    </w:p>
  </w:comment>
  <w:comment w:id="9" w:author="Ross Trundy" w:date="2012-06-18T10:22:00Z" w:initials="RST">
    <w:p w14:paraId="4F3B92F9" w14:textId="388530C3" w:rsidR="00CD524A" w:rsidRDefault="00CD524A">
      <w:pPr>
        <w:pStyle w:val="CommentText"/>
      </w:pPr>
      <w:r>
        <w:rPr>
          <w:rStyle w:val="CommentReference"/>
        </w:rPr>
        <w:annotationRef/>
      </w:r>
      <w:r>
        <w:t>I’m not sure if this should stay or not. The concept of ‘nodes’ isn’t explained that well and might be confusing to a first-time reader. I know what you’re talking about when you use the term, but I wouldn’t be confident that someone else would.</w:t>
      </w:r>
    </w:p>
  </w:comment>
  <w:comment w:id="12" w:author="Ross Trundy" w:date="2012-06-18T10:48:00Z" w:initials="RST">
    <w:p w14:paraId="037D46A1" w14:textId="69E4C3E5" w:rsidR="00CD524A" w:rsidRDefault="00CD524A">
      <w:pPr>
        <w:pStyle w:val="CommentText"/>
      </w:pPr>
      <w:r>
        <w:rPr>
          <w:rStyle w:val="CommentReference"/>
        </w:rPr>
        <w:annotationRef/>
      </w:r>
      <w:r>
        <w:t>I think this might be better as “when the user selects a phase”.</w:t>
      </w:r>
    </w:p>
  </w:comment>
  <w:comment w:id="16" w:author="Ross Trundy" w:date="2012-06-18T10:49:00Z" w:initials="RST">
    <w:p w14:paraId="083C0854" w14:textId="5C77718C" w:rsidR="00CD524A" w:rsidRDefault="00CD524A">
      <w:pPr>
        <w:pStyle w:val="CommentText"/>
      </w:pPr>
      <w:r>
        <w:rPr>
          <w:rStyle w:val="CommentReference"/>
        </w:rPr>
        <w:annotationRef/>
      </w:r>
      <w:proofErr w:type="gramStart"/>
      <w:r>
        <w:t>a</w:t>
      </w:r>
      <w:proofErr w:type="gramEnd"/>
      <w:r>
        <w:t>/its?</w:t>
      </w:r>
    </w:p>
  </w:comment>
  <w:comment w:id="25" w:author="Ross Trundy" w:date="2012-06-18T10:49:00Z" w:initials="RST">
    <w:p w14:paraId="3BD062B0" w14:textId="1097A173" w:rsidR="00CD524A" w:rsidRDefault="00CD524A">
      <w:pPr>
        <w:pStyle w:val="CommentText"/>
      </w:pPr>
      <w:r>
        <w:rPr>
          <w:rStyle w:val="CommentReference"/>
        </w:rPr>
        <w:annotationRef/>
      </w:r>
      <w:r>
        <w:t>Will someone who doesn’t already know what we’re supposed to be making be able to figure out what this means?</w:t>
      </w:r>
    </w:p>
  </w:comment>
  <w:comment w:id="28" w:author="Ross Trundy" w:date="2012-06-18T10:53:00Z" w:initials="RST">
    <w:p w14:paraId="24198595" w14:textId="23DF1B3C" w:rsidR="00CD524A" w:rsidRDefault="00CD524A">
      <w:pPr>
        <w:pStyle w:val="CommentText"/>
      </w:pPr>
      <w:r>
        <w:rPr>
          <w:rStyle w:val="CommentReference"/>
        </w:rPr>
        <w:annotationRef/>
      </w:r>
      <w:r>
        <w:t>Questions that might be worth answering here to make things clearer for the reader:</w:t>
      </w:r>
    </w:p>
    <w:p w14:paraId="41249BFF" w14:textId="622FFD61" w:rsidR="00CD524A" w:rsidRDefault="00CD524A" w:rsidP="00C26051">
      <w:pPr>
        <w:pStyle w:val="CommentText"/>
      </w:pPr>
    </w:p>
    <w:p w14:paraId="4A4A1A39" w14:textId="310FFF24" w:rsidR="00CD524A" w:rsidRDefault="00CD524A" w:rsidP="00C26051">
      <w:pPr>
        <w:pStyle w:val="CommentText"/>
      </w:pPr>
      <w:r>
        <w:t>How will these ‘nodes’ allow them to see the ways in which those phases are connected to each other?</w:t>
      </w:r>
    </w:p>
    <w:p w14:paraId="408F69A9" w14:textId="21766DE2" w:rsidR="00CD524A" w:rsidRDefault="00CD524A" w:rsidP="00C26051">
      <w:pPr>
        <w:pStyle w:val="CommentText"/>
      </w:pPr>
    </w:p>
    <w:p w14:paraId="57624939" w14:textId="77777777" w:rsidR="00CD524A" w:rsidRDefault="00CD524A" w:rsidP="00C26051">
      <w:pPr>
        <w:pStyle w:val="CommentText"/>
      </w:pPr>
      <w:r>
        <w:t>In the same vein as the last one, how will the visualization show them how their role in the life cycle of a meter impacts the process? Why does the sentence imply that they have to 'dive into' the nodes first?</w:t>
      </w:r>
    </w:p>
  </w:comment>
  <w:comment w:id="29" w:author="Ross Trundy" w:date="2012-06-18T10:54:00Z" w:initials="RST">
    <w:p w14:paraId="01D1D8F9" w14:textId="495C3DDB" w:rsidR="00CD524A" w:rsidRDefault="00CD524A">
      <w:pPr>
        <w:pStyle w:val="CommentText"/>
      </w:pPr>
      <w:r>
        <w:rPr>
          <w:rStyle w:val="CommentReference"/>
        </w:rPr>
        <w:annotationRef/>
      </w:r>
      <w:r>
        <w:t>You can probably replace ‘all of the aforementioned’ with ‘This’</w:t>
      </w:r>
    </w:p>
  </w:comment>
  <w:comment w:id="31" w:author="Ross Trundy" w:date="2012-06-18T10:34:00Z" w:initials="RST">
    <w:p w14:paraId="3F651ECE" w14:textId="49B4FC08" w:rsidR="00CD524A" w:rsidRDefault="00CD524A">
      <w:pPr>
        <w:pStyle w:val="CommentText"/>
      </w:pPr>
      <w:r>
        <w:rPr>
          <w:rStyle w:val="CommentReference"/>
        </w:rPr>
        <w:annotationRef/>
      </w:r>
      <w:r>
        <w:t>&lt;</w:t>
      </w:r>
      <w:proofErr w:type="gramStart"/>
      <w:r>
        <w:t>soapbox</w:t>
      </w:r>
      <w:proofErr w:type="gramEnd"/>
      <w:r>
        <w:t>&gt;</w:t>
      </w:r>
    </w:p>
    <w:p w14:paraId="71D3140C" w14:textId="38FE55E4" w:rsidR="00CD524A" w:rsidRDefault="00CD524A">
      <w:pPr>
        <w:pStyle w:val="CommentText"/>
      </w:pPr>
      <w:r>
        <w:t xml:space="preserve">Is XML really the best choice here? XML certainly has its uses, but depending on how the data is formatted this might not be one of them. I’d be willing to bet that you’d be better simply pulling from a database, especially because it won’t require us to write something that can edit the XML/Bangor Hydro to write something to edit the XML we use/someone to just go in there with a text editor and edit it. I wouldn’t imagine that it’s particularly well-suited to the data format, either, seeing as it’s probably not easy to represent it as a tree. It’ll probably just be a DB with name/title/description rows… so why not just use an </w:t>
      </w:r>
      <w:proofErr w:type="spellStart"/>
      <w:r>
        <w:t>sqlite</w:t>
      </w:r>
      <w:proofErr w:type="spellEnd"/>
      <w:r>
        <w:t xml:space="preserve"> DB?</w:t>
      </w:r>
    </w:p>
    <w:p w14:paraId="74F36889" w14:textId="1031EAEA" w:rsidR="00CD524A" w:rsidRDefault="00CD524A">
      <w:pPr>
        <w:pStyle w:val="CommentText"/>
      </w:pPr>
      <w:r>
        <w:t>&lt;/soapbox&gt;</w:t>
      </w:r>
    </w:p>
  </w:comment>
  <w:comment w:id="35" w:author="Ross Trundy" w:date="2012-06-18T10:55:00Z" w:initials="RST">
    <w:p w14:paraId="1E453B6F" w14:textId="35BC33FB" w:rsidR="00CD524A" w:rsidRDefault="00CD524A">
      <w:pPr>
        <w:pStyle w:val="CommentText"/>
      </w:pPr>
      <w:r>
        <w:rPr>
          <w:rStyle w:val="CommentReference"/>
        </w:rPr>
        <w:annotationRef/>
      </w:r>
      <w:r>
        <w:t>‘</w:t>
      </w:r>
      <w:proofErr w:type="gramStart"/>
      <w:r>
        <w:t>after</w:t>
      </w:r>
      <w:proofErr w:type="gramEnd"/>
      <w:r>
        <w:t xml:space="preserve"> the project has been completed’ is a simpler way of saying this and doesn’t lose any meaning.</w:t>
      </w:r>
    </w:p>
  </w:comment>
  <w:comment w:id="36" w:author="Ross Trundy" w:date="2012-06-18T10:55:00Z" w:initials="RST">
    <w:p w14:paraId="7CB7D9B4" w14:textId="5DC3D8D1" w:rsidR="00CD524A" w:rsidRDefault="00CD524A">
      <w:pPr>
        <w:pStyle w:val="CommentText"/>
      </w:pPr>
      <w:r>
        <w:rPr>
          <w:rStyle w:val="CommentReference"/>
        </w:rPr>
        <w:annotationRef/>
      </w:r>
      <w:r>
        <w:t>This is redundant and implied by the rest of this sentence.</w:t>
      </w:r>
    </w:p>
  </w:comment>
  <w:comment w:id="39" w:author="Ross Trundy" w:date="2012-06-18T10:25:00Z" w:initials="RST">
    <w:p w14:paraId="786EFCD6" w14:textId="79C2C0A3" w:rsidR="00CD524A" w:rsidRDefault="00CD524A">
      <w:pPr>
        <w:pStyle w:val="CommentText"/>
      </w:pPr>
      <w:r>
        <w:rPr>
          <w:rStyle w:val="CommentReference"/>
        </w:rPr>
        <w:annotationRef/>
      </w:r>
      <w:r>
        <w:t>5 * 35 = $175, not $70. I also centered the content of the cells here because I thought it made it easier to read, but feel free to revert it if you don’t agree.</w:t>
      </w:r>
    </w:p>
  </w:comment>
  <w:comment w:id="40" w:author="Ross Trundy" w:date="2012-06-18T10:35:00Z" w:initials="RST">
    <w:p w14:paraId="6E0E52D0" w14:textId="2E9B84BF" w:rsidR="00CD524A" w:rsidRDefault="00CD524A">
      <w:pPr>
        <w:pStyle w:val="CommentText"/>
      </w:pPr>
      <w:r>
        <w:rPr>
          <w:rStyle w:val="CommentReference"/>
        </w:rPr>
        <w:annotationRef/>
      </w:r>
      <w:r>
        <w:t>If you do commit to using XML, you’ll probably want to mention that here (instead of ‘a database’) for consistency’s sake.</w:t>
      </w:r>
    </w:p>
  </w:comment>
  <w:comment w:id="41" w:author="Ross Trundy" w:date="2012-06-18T10:56:00Z" w:initials="RST">
    <w:p w14:paraId="57E30956" w14:textId="532831DB" w:rsidR="00CD524A" w:rsidRPr="00D052B0" w:rsidRDefault="00CD524A">
      <w:pPr>
        <w:pStyle w:val="CommentText"/>
      </w:pPr>
      <w:r>
        <w:rPr>
          <w:rStyle w:val="CommentReference"/>
        </w:rPr>
        <w:annotationRef/>
      </w:r>
      <w:r>
        <w:t xml:space="preserve">This used to be “Life of a Meter”, but if you ask me it’s better to just say “life cycle”. If you say “Life of a Meter”, it implies that you’re talking about this project. “Life cycle” has more accurate connotations since it refers to the </w:t>
      </w:r>
      <w:r>
        <w:rPr>
          <w:i/>
        </w:rPr>
        <w:t>actual</w:t>
      </w:r>
      <w:r>
        <w:t xml:space="preserve"> life of a smart meter.</w:t>
      </w:r>
    </w:p>
  </w:comment>
  <w:comment w:id="42" w:author="Ross Trundy" w:date="2012-06-18T10:57:00Z" w:initials="RST">
    <w:p w14:paraId="64D9468B" w14:textId="3A766242" w:rsidR="00CD524A" w:rsidRDefault="00CD524A">
      <w:pPr>
        <w:pStyle w:val="CommentText"/>
      </w:pPr>
      <w:r>
        <w:rPr>
          <w:rStyle w:val="CommentReference"/>
        </w:rPr>
        <w:annotationRef/>
      </w:r>
      <w:r>
        <w:t>This term is meaningless to someone who doesn’t know what a network metaphor might be. Even to someone who does and who can guess, it’s not very clear. It also makes this sentence longer and less direct than it needs to be.</w:t>
      </w:r>
    </w:p>
  </w:comment>
  <w:comment w:id="43" w:author="Ross Trundy" w:date="2012-06-18T10:59:00Z" w:initials="RST">
    <w:p w14:paraId="124511F6" w14:textId="5999CDA2" w:rsidR="00CD524A" w:rsidRDefault="00CD524A">
      <w:pPr>
        <w:pStyle w:val="CommentText"/>
      </w:pPr>
      <w:r>
        <w:rPr>
          <w:rStyle w:val="CommentReference"/>
        </w:rPr>
        <w:annotationRef/>
      </w:r>
      <w:r>
        <w:t>This is not intuitively readable. Usually, that’s a sign that you’re trying to cram too much into a single sentence; try splitting it up and/or rewording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7D7D"/>
    <w:multiLevelType w:val="hybridMultilevel"/>
    <w:tmpl w:val="C46CFF10"/>
    <w:lvl w:ilvl="0" w:tplc="6A166E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3B6AF7"/>
    <w:multiLevelType w:val="hybridMultilevel"/>
    <w:tmpl w:val="3FE81EA2"/>
    <w:lvl w:ilvl="0" w:tplc="9B3CE9A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174EF3"/>
    <w:multiLevelType w:val="hybridMultilevel"/>
    <w:tmpl w:val="9656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19"/>
    <w:rsid w:val="000A34BC"/>
    <w:rsid w:val="00106BF4"/>
    <w:rsid w:val="00112B34"/>
    <w:rsid w:val="0016294F"/>
    <w:rsid w:val="001742FC"/>
    <w:rsid w:val="00194A84"/>
    <w:rsid w:val="001A58F2"/>
    <w:rsid w:val="001C3050"/>
    <w:rsid w:val="001E5A59"/>
    <w:rsid w:val="00236091"/>
    <w:rsid w:val="00272D6F"/>
    <w:rsid w:val="002860BE"/>
    <w:rsid w:val="002C09B2"/>
    <w:rsid w:val="0032095B"/>
    <w:rsid w:val="00325822"/>
    <w:rsid w:val="003B74F2"/>
    <w:rsid w:val="003C45AE"/>
    <w:rsid w:val="003D4194"/>
    <w:rsid w:val="00406893"/>
    <w:rsid w:val="00411396"/>
    <w:rsid w:val="00423236"/>
    <w:rsid w:val="00431714"/>
    <w:rsid w:val="00442530"/>
    <w:rsid w:val="0047189D"/>
    <w:rsid w:val="004806D8"/>
    <w:rsid w:val="004C72ED"/>
    <w:rsid w:val="004E0E16"/>
    <w:rsid w:val="004E31D7"/>
    <w:rsid w:val="004F3047"/>
    <w:rsid w:val="004F76A0"/>
    <w:rsid w:val="00510716"/>
    <w:rsid w:val="00577C8F"/>
    <w:rsid w:val="00596B0F"/>
    <w:rsid w:val="005A2FFA"/>
    <w:rsid w:val="005E6D6F"/>
    <w:rsid w:val="005F119C"/>
    <w:rsid w:val="006713F6"/>
    <w:rsid w:val="006968D7"/>
    <w:rsid w:val="006B7E87"/>
    <w:rsid w:val="006D4203"/>
    <w:rsid w:val="006E2865"/>
    <w:rsid w:val="0076385E"/>
    <w:rsid w:val="0078392E"/>
    <w:rsid w:val="0079485F"/>
    <w:rsid w:val="00796AAF"/>
    <w:rsid w:val="007B07A2"/>
    <w:rsid w:val="007C435D"/>
    <w:rsid w:val="007C51BC"/>
    <w:rsid w:val="00866BED"/>
    <w:rsid w:val="008C24AC"/>
    <w:rsid w:val="008E2C63"/>
    <w:rsid w:val="00930A40"/>
    <w:rsid w:val="00932567"/>
    <w:rsid w:val="00962174"/>
    <w:rsid w:val="0096641E"/>
    <w:rsid w:val="00A06F0C"/>
    <w:rsid w:val="00A674B4"/>
    <w:rsid w:val="00A7539A"/>
    <w:rsid w:val="00B01819"/>
    <w:rsid w:val="00B1332D"/>
    <w:rsid w:val="00B32679"/>
    <w:rsid w:val="00BB1E7D"/>
    <w:rsid w:val="00BC685C"/>
    <w:rsid w:val="00BE1F80"/>
    <w:rsid w:val="00C257CA"/>
    <w:rsid w:val="00C26051"/>
    <w:rsid w:val="00C4161B"/>
    <w:rsid w:val="00C64721"/>
    <w:rsid w:val="00C66214"/>
    <w:rsid w:val="00CA1443"/>
    <w:rsid w:val="00CD524A"/>
    <w:rsid w:val="00D052B0"/>
    <w:rsid w:val="00D12E10"/>
    <w:rsid w:val="00DA111F"/>
    <w:rsid w:val="00DB7340"/>
    <w:rsid w:val="00DD0DCF"/>
    <w:rsid w:val="00DD6FFB"/>
    <w:rsid w:val="00E671CC"/>
    <w:rsid w:val="00E700BB"/>
    <w:rsid w:val="00EC30F8"/>
    <w:rsid w:val="00ED2FCE"/>
    <w:rsid w:val="00EE185C"/>
    <w:rsid w:val="00EF2323"/>
    <w:rsid w:val="00F32210"/>
    <w:rsid w:val="00F509DA"/>
    <w:rsid w:val="00F51389"/>
    <w:rsid w:val="00F6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8D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6D8"/>
    <w:pPr>
      <w:ind w:left="720"/>
      <w:contextualSpacing/>
    </w:pPr>
  </w:style>
  <w:style w:type="table" w:styleId="TableGrid">
    <w:name w:val="Table Grid"/>
    <w:basedOn w:val="TableNormal"/>
    <w:uiPriority w:val="59"/>
    <w:rsid w:val="001C3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C3050"/>
    <w:rPr>
      <w:sz w:val="18"/>
      <w:szCs w:val="18"/>
    </w:rPr>
  </w:style>
  <w:style w:type="paragraph" w:styleId="CommentText">
    <w:name w:val="annotation text"/>
    <w:basedOn w:val="Normal"/>
    <w:link w:val="CommentTextChar"/>
    <w:uiPriority w:val="99"/>
    <w:semiHidden/>
    <w:unhideWhenUsed/>
    <w:rsid w:val="001C3050"/>
  </w:style>
  <w:style w:type="character" w:customStyle="1" w:styleId="CommentTextChar">
    <w:name w:val="Comment Text Char"/>
    <w:basedOn w:val="DefaultParagraphFont"/>
    <w:link w:val="CommentText"/>
    <w:uiPriority w:val="99"/>
    <w:semiHidden/>
    <w:rsid w:val="001C3050"/>
  </w:style>
  <w:style w:type="paragraph" w:styleId="BalloonText">
    <w:name w:val="Balloon Text"/>
    <w:basedOn w:val="Normal"/>
    <w:link w:val="BalloonTextChar"/>
    <w:uiPriority w:val="99"/>
    <w:semiHidden/>
    <w:unhideWhenUsed/>
    <w:rsid w:val="001C30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05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32210"/>
    <w:rPr>
      <w:b/>
      <w:bCs/>
      <w:sz w:val="20"/>
      <w:szCs w:val="20"/>
    </w:rPr>
  </w:style>
  <w:style w:type="character" w:customStyle="1" w:styleId="CommentSubjectChar">
    <w:name w:val="Comment Subject Char"/>
    <w:basedOn w:val="CommentTextChar"/>
    <w:link w:val="CommentSubject"/>
    <w:uiPriority w:val="99"/>
    <w:semiHidden/>
    <w:rsid w:val="00F32210"/>
    <w:rPr>
      <w:b/>
      <w:bCs/>
      <w:sz w:val="20"/>
      <w:szCs w:val="20"/>
    </w:rPr>
  </w:style>
  <w:style w:type="paragraph" w:styleId="Revision">
    <w:name w:val="Revision"/>
    <w:hidden/>
    <w:uiPriority w:val="99"/>
    <w:semiHidden/>
    <w:rsid w:val="00C260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6D8"/>
    <w:pPr>
      <w:ind w:left="720"/>
      <w:contextualSpacing/>
    </w:pPr>
  </w:style>
  <w:style w:type="table" w:styleId="TableGrid">
    <w:name w:val="Table Grid"/>
    <w:basedOn w:val="TableNormal"/>
    <w:uiPriority w:val="59"/>
    <w:rsid w:val="001C3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C3050"/>
    <w:rPr>
      <w:sz w:val="18"/>
      <w:szCs w:val="18"/>
    </w:rPr>
  </w:style>
  <w:style w:type="paragraph" w:styleId="CommentText">
    <w:name w:val="annotation text"/>
    <w:basedOn w:val="Normal"/>
    <w:link w:val="CommentTextChar"/>
    <w:uiPriority w:val="99"/>
    <w:semiHidden/>
    <w:unhideWhenUsed/>
    <w:rsid w:val="001C3050"/>
  </w:style>
  <w:style w:type="character" w:customStyle="1" w:styleId="CommentTextChar">
    <w:name w:val="Comment Text Char"/>
    <w:basedOn w:val="DefaultParagraphFont"/>
    <w:link w:val="CommentText"/>
    <w:uiPriority w:val="99"/>
    <w:semiHidden/>
    <w:rsid w:val="001C3050"/>
  </w:style>
  <w:style w:type="paragraph" w:styleId="BalloonText">
    <w:name w:val="Balloon Text"/>
    <w:basedOn w:val="Normal"/>
    <w:link w:val="BalloonTextChar"/>
    <w:uiPriority w:val="99"/>
    <w:semiHidden/>
    <w:unhideWhenUsed/>
    <w:rsid w:val="001C30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05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32210"/>
    <w:rPr>
      <w:b/>
      <w:bCs/>
      <w:sz w:val="20"/>
      <w:szCs w:val="20"/>
    </w:rPr>
  </w:style>
  <w:style w:type="character" w:customStyle="1" w:styleId="CommentSubjectChar">
    <w:name w:val="Comment Subject Char"/>
    <w:basedOn w:val="CommentTextChar"/>
    <w:link w:val="CommentSubject"/>
    <w:uiPriority w:val="99"/>
    <w:semiHidden/>
    <w:rsid w:val="00F32210"/>
    <w:rPr>
      <w:b/>
      <w:bCs/>
      <w:sz w:val="20"/>
      <w:szCs w:val="20"/>
    </w:rPr>
  </w:style>
  <w:style w:type="paragraph" w:styleId="Revision">
    <w:name w:val="Revision"/>
    <w:hidden/>
    <w:uiPriority w:val="99"/>
    <w:semiHidden/>
    <w:rsid w:val="00C2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FA812-C7C5-1A44-B3DF-910AF5A65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643</Words>
  <Characters>3667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Baker</dc:creator>
  <cp:lastModifiedBy>admin</cp:lastModifiedBy>
  <cp:revision>32</cp:revision>
  <cp:lastPrinted>2012-06-18T13:45:00Z</cp:lastPrinted>
  <dcterms:created xsi:type="dcterms:W3CDTF">2012-06-18T16:13:00Z</dcterms:created>
  <dcterms:modified xsi:type="dcterms:W3CDTF">2012-07-11T20:12:00Z</dcterms:modified>
</cp:coreProperties>
</file>