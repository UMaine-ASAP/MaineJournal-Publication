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77777777" w:rsidR="005B6D60" w:rsidRPr="005B6D60" w:rsidRDefault="005B6D60" w:rsidP="005B6D60">
      <w:pPr>
        <w:jc w:val="center"/>
        <w:rPr>
          <w:rFonts w:ascii="Times New Roman" w:hAnsi="Times New Roman" w:cs="Times New Roman"/>
          <w:b/>
          <w:sz w:val="48"/>
          <w:szCs w:val="48"/>
        </w:rPr>
      </w:pPr>
      <w:r w:rsidRPr="005B6D60">
        <w:rPr>
          <w:rFonts w:ascii="Times New Roman" w:hAnsi="Times New Roman" w:cs="Times New Roman"/>
          <w:b/>
          <w:sz w:val="48"/>
          <w:szCs w:val="48"/>
        </w:rPr>
        <w:t>Kiosk Application</w:t>
      </w:r>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5B6D6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5B6D60">
      <w:pPr>
        <w:jc w:val="center"/>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May 29th,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1FF0176"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lastRenderedPageBreak/>
        <w:t>Introduction</w:t>
      </w:r>
    </w:p>
    <w:p w14:paraId="3EE7F37E" w14:textId="77777777" w:rsidR="005B6D60" w:rsidRPr="005B6D60" w:rsidRDefault="005B6D60" w:rsidP="005B6D60">
      <w:pPr>
        <w:rPr>
          <w:rFonts w:ascii="Times New Roman" w:hAnsi="Times New Roman" w:cs="Times New Roman"/>
        </w:rPr>
      </w:pPr>
    </w:p>
    <w:p w14:paraId="63750AA1"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t>
      </w:r>
    </w:p>
    <w:p w14:paraId="1C25A4DF" w14:textId="77777777" w:rsidR="005B6D60" w:rsidRPr="005B6D60" w:rsidRDefault="005B6D60" w:rsidP="005B6D60">
      <w:pPr>
        <w:rPr>
          <w:rFonts w:ascii="Times New Roman" w:hAnsi="Times New Roman" w:cs="Times New Roman"/>
        </w:rPr>
      </w:pPr>
    </w:p>
    <w:p w14:paraId="6B32C571" w14:textId="2BFF4FF6" w:rsidR="005B6D60" w:rsidRPr="005B6D60" w:rsidRDefault="005B6D60" w:rsidP="005B6D60">
      <w:pPr>
        <w:rPr>
          <w:rFonts w:ascii="Times New Roman" w:hAnsi="Times New Roman" w:cs="Times New Roman"/>
        </w:rPr>
      </w:pPr>
      <w:r w:rsidRPr="005B6D60">
        <w:rPr>
          <w:rFonts w:ascii="Times New Roman" w:hAnsi="Times New Roman" w:cs="Times New Roman"/>
        </w:rPr>
        <w:t>Currently, Bangor Hydro offers an array of informat</w:t>
      </w:r>
      <w:r w:rsidR="008C3B49">
        <w:rPr>
          <w:rFonts w:ascii="Times New Roman" w:hAnsi="Times New Roman" w:cs="Times New Roman"/>
        </w:rPr>
        <w:t>ion on their website targeted at</w:t>
      </w:r>
      <w:r w:rsidRPr="005B6D60">
        <w:rPr>
          <w:rFonts w:ascii="Times New Roman" w:hAnsi="Times New Roman" w:cs="Times New Roman"/>
        </w:rPr>
        <w:t xml:space="preserve"> a</w:t>
      </w:r>
      <w:r w:rsidR="008C3B49">
        <w:rPr>
          <w:rFonts w:ascii="Times New Roman" w:hAnsi="Times New Roman" w:cs="Times New Roman"/>
        </w:rPr>
        <w:t>n</w:t>
      </w:r>
      <w:r w:rsidRPr="005B6D60">
        <w:rPr>
          <w:rFonts w:ascii="Times New Roman" w:hAnsi="Times New Roman" w:cs="Times New Roman"/>
        </w:rPr>
        <w:t xml:space="preserve"> audience ranging from children to adults. The site promotes possible energy consumption solutions as well as links to information and games for children aimed at a basic level understanding of various forms of energy and how they affect the world around us.</w:t>
      </w:r>
    </w:p>
    <w:p w14:paraId="15CD765E" w14:textId="77777777" w:rsidR="005B6D60" w:rsidRPr="005B6D60" w:rsidRDefault="005B6D60" w:rsidP="005B6D60">
      <w:pPr>
        <w:rPr>
          <w:rFonts w:ascii="Times New Roman" w:hAnsi="Times New Roman" w:cs="Times New Roman"/>
        </w:rPr>
      </w:pPr>
    </w:p>
    <w:p w14:paraId="0642A06F"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 </w:t>
      </w:r>
    </w:p>
    <w:p w14:paraId="45118336" w14:textId="77777777" w:rsidR="005B6D60" w:rsidRPr="005B6D60" w:rsidRDefault="005B6D60" w:rsidP="005B6D60">
      <w:pPr>
        <w:rPr>
          <w:rFonts w:ascii="Times New Roman" w:hAnsi="Times New Roman" w:cs="Times New Roman"/>
        </w:rPr>
      </w:pPr>
    </w:p>
    <w:p w14:paraId="4BE393FF"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Audience Analysis</w:t>
      </w:r>
    </w:p>
    <w:p w14:paraId="74B16E42" w14:textId="77777777" w:rsidR="005B6D60" w:rsidRPr="005B6D60" w:rsidRDefault="005B6D60" w:rsidP="005B6D60">
      <w:pPr>
        <w:rPr>
          <w:rFonts w:ascii="Times New Roman" w:hAnsi="Times New Roman" w:cs="Times New Roman"/>
        </w:rPr>
      </w:pPr>
    </w:p>
    <w:p w14:paraId="55DFC4E6"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High School Students</w:t>
      </w:r>
    </w:p>
    <w:p w14:paraId="04918D31" w14:textId="77777777" w:rsidR="005B6D60" w:rsidRPr="005B6D60" w:rsidRDefault="005B6D60" w:rsidP="005B6D60">
      <w:pPr>
        <w:rPr>
          <w:rFonts w:ascii="Times New Roman" w:hAnsi="Times New Roman" w:cs="Times New Roman"/>
        </w:rPr>
      </w:pPr>
    </w:p>
    <w:p w14:paraId="5EE237E9"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Students with access to such a kiosk will be exposed to this information in such a way that they can understand and appreciate the results of implementing 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 with the help of ASAP, work in designing the proposed kiosk and web application. By providing a dynamic, engaging and interactive resource, such as the kiosk, we can present these students with critical information through an effective medium that promises to seize attention and embrace a fun, educational experience. </w:t>
      </w:r>
    </w:p>
    <w:p w14:paraId="2787DECE" w14:textId="77777777" w:rsidR="005B6D60" w:rsidRPr="005B6D60" w:rsidRDefault="005B6D60" w:rsidP="005B6D60">
      <w:pPr>
        <w:rPr>
          <w:rFonts w:ascii="Times New Roman" w:hAnsi="Times New Roman" w:cs="Times New Roman"/>
        </w:rPr>
      </w:pPr>
    </w:p>
    <w:p w14:paraId="227B53AA"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Homeowners</w:t>
      </w:r>
    </w:p>
    <w:p w14:paraId="70455787" w14:textId="77777777" w:rsidR="005B6D60" w:rsidRPr="005B6D60" w:rsidRDefault="005B6D60" w:rsidP="005B6D60">
      <w:pPr>
        <w:rPr>
          <w:rFonts w:ascii="Times New Roman" w:hAnsi="Times New Roman" w:cs="Times New Roman"/>
        </w:rPr>
      </w:pPr>
    </w:p>
    <w:p w14:paraId="2F3BCDC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t>
      </w:r>
    </w:p>
    <w:p w14:paraId="24522F53" w14:textId="77777777" w:rsidR="005B6D60" w:rsidRPr="005B6D60" w:rsidRDefault="005B6D60" w:rsidP="005B6D60">
      <w:pPr>
        <w:rPr>
          <w:rFonts w:ascii="Times New Roman" w:hAnsi="Times New Roman" w:cs="Times New Roman"/>
        </w:rPr>
      </w:pPr>
    </w:p>
    <w:p w14:paraId="7FEE496E" w14:textId="77777777" w:rsidR="005B6D60" w:rsidRPr="005B6D60" w:rsidRDefault="005B6D60" w:rsidP="005B6D60">
      <w:pPr>
        <w:rPr>
          <w:rFonts w:ascii="Times New Roman" w:hAnsi="Times New Roman" w:cs="Times New Roman"/>
          <w:u w:val="single"/>
        </w:rPr>
      </w:pPr>
      <w:r w:rsidRPr="005B6D60">
        <w:rPr>
          <w:rFonts w:ascii="Times New Roman" w:hAnsi="Times New Roman" w:cs="Times New Roman"/>
          <w:u w:val="single"/>
        </w:rPr>
        <w:t>Trade Show Attendees</w:t>
      </w:r>
    </w:p>
    <w:p w14:paraId="73840FB2" w14:textId="77777777" w:rsidR="005B6D60" w:rsidRPr="005B6D60" w:rsidRDefault="005B6D60" w:rsidP="005B6D60">
      <w:pPr>
        <w:rPr>
          <w:rFonts w:ascii="Times New Roman" w:hAnsi="Times New Roman" w:cs="Times New Roman"/>
        </w:rPr>
      </w:pPr>
    </w:p>
    <w:p w14:paraId="2C5B20EB"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t>
      </w:r>
    </w:p>
    <w:p w14:paraId="3F0A9796" w14:textId="77777777" w:rsidR="005B6D60" w:rsidRPr="005B6D60" w:rsidRDefault="005B6D60" w:rsidP="005B6D60">
      <w:pPr>
        <w:rPr>
          <w:rFonts w:ascii="Times New Roman" w:hAnsi="Times New Roman" w:cs="Times New Roman"/>
        </w:rPr>
      </w:pPr>
    </w:p>
    <w:p w14:paraId="14662285"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Solution</w:t>
      </w:r>
    </w:p>
    <w:p w14:paraId="2D4717AB" w14:textId="77777777" w:rsidR="005B6D60" w:rsidRPr="005B6D60" w:rsidRDefault="005B6D60" w:rsidP="005B6D60">
      <w:pPr>
        <w:rPr>
          <w:rFonts w:ascii="Times New Roman" w:hAnsi="Times New Roman" w:cs="Times New Roman"/>
        </w:rPr>
      </w:pPr>
    </w:p>
    <w:p w14:paraId="1B63BC50"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ASAP proposes an educational multi-touch kiosk application designed primarily for high school students that will educate users about the science behind, installation, and benefits of heat pump technology.  Users will take the role of a heat pump contractor tasked with installing a heat pump system for a residential home.  Users will be able to choose the type of heat pump to install </w:t>
      </w:r>
      <w:commentRangeStart w:id="0"/>
      <w:r w:rsidRPr="005B6D60">
        <w:rPr>
          <w:rFonts w:ascii="Times New Roman" w:hAnsi="Times New Roman" w:cs="Times New Roman"/>
        </w:rPr>
        <w:t xml:space="preserve">(geothermal, air source), </w:t>
      </w:r>
      <w:commentRangeEnd w:id="0"/>
      <w:r w:rsidR="00C00F6C">
        <w:rPr>
          <w:rStyle w:val="CommentReference"/>
        </w:rPr>
        <w:commentReference w:id="0"/>
      </w:r>
      <w:r w:rsidRPr="005B6D60">
        <w:rPr>
          <w:rFonts w:ascii="Times New Roman" w:hAnsi="Times New Roman" w:cs="Times New Roman"/>
        </w:rPr>
        <w:t>predefined house specifications (one story, two story), insulation quality (low, medium, high), among other options.  They will then be led step-by–step through the animated installation process they chose, each step accompanied by information describing the purpose of the installed part.  Each step will be interactive, requiring the student to “manually” take part in each phase of installation (ex. Students may have to “dig” a hole in the ground for the geothermal pipe).  At the end of the installation, the student’s house will be compared to houses heated and cooled by alternative methods such as natural gas in terms of cost, energy efficiency, and carbon output.</w:t>
      </w:r>
    </w:p>
    <w:p w14:paraId="5C3BFD96" w14:textId="77777777" w:rsidR="005B6D60" w:rsidRPr="005B6D60" w:rsidRDefault="005B6D60" w:rsidP="005B6D60">
      <w:pPr>
        <w:rPr>
          <w:rFonts w:ascii="Times New Roman" w:hAnsi="Times New Roman" w:cs="Times New Roman"/>
        </w:rPr>
      </w:pPr>
    </w:p>
    <w:p w14:paraId="047C4A00"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 web based application will also be developed that will allow homeowners to determine costs and benefits of installing a heat pump system in their home.  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t>
      </w:r>
    </w:p>
    <w:p w14:paraId="2F2F81B2" w14:textId="77777777" w:rsidR="005B6D60" w:rsidRPr="005B6D60" w:rsidRDefault="005B6D60" w:rsidP="005B6D60">
      <w:pPr>
        <w:rPr>
          <w:rFonts w:ascii="Times New Roman" w:hAnsi="Times New Roman" w:cs="Times New Roman"/>
        </w:rPr>
      </w:pPr>
    </w:p>
    <w:p w14:paraId="4C8F5D22"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applications.</w:t>
      </w:r>
    </w:p>
    <w:p w14:paraId="32F4C887" w14:textId="77777777" w:rsidR="005B6D60" w:rsidRPr="005B6D60" w:rsidRDefault="005B6D60" w:rsidP="005B6D60">
      <w:pPr>
        <w:rPr>
          <w:rFonts w:ascii="Times New Roman" w:hAnsi="Times New Roman" w:cs="Times New Roman"/>
        </w:rPr>
      </w:pPr>
    </w:p>
    <w:p w14:paraId="73BDC173"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t>
      </w:r>
    </w:p>
    <w:p w14:paraId="51B353E2" w14:textId="77777777" w:rsidR="005B6D60" w:rsidRPr="005B6D60" w:rsidRDefault="005B6D60" w:rsidP="005B6D60">
      <w:pPr>
        <w:rPr>
          <w:rFonts w:ascii="Times New Roman" w:hAnsi="Times New Roman" w:cs="Times New Roman"/>
        </w:rPr>
      </w:pPr>
    </w:p>
    <w:p w14:paraId="67A5EFB9"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t>
      </w:r>
    </w:p>
    <w:p w14:paraId="63EA7840" w14:textId="77777777" w:rsidR="005B6D60" w:rsidRPr="005B6D60" w:rsidRDefault="005B6D60" w:rsidP="005B6D60">
      <w:pPr>
        <w:rPr>
          <w:rFonts w:ascii="Times New Roman" w:hAnsi="Times New Roman" w:cs="Times New Roman"/>
        </w:rPr>
      </w:pPr>
    </w:p>
    <w:p w14:paraId="35142C9B" w14:textId="7F23FD41" w:rsidR="005B6D60" w:rsidRPr="005B6D60" w:rsidRDefault="005B6D60" w:rsidP="005B6D60">
      <w:pPr>
        <w:rPr>
          <w:rFonts w:ascii="Times New Roman" w:hAnsi="Times New Roman" w:cs="Times New Roman"/>
        </w:rPr>
      </w:pPr>
      <w:r w:rsidRPr="005B6D60">
        <w:rPr>
          <w:rFonts w:ascii="Times New Roman" w:hAnsi="Times New Roman" w:cs="Times New Roman"/>
        </w:rPr>
        <w:t>The proposed sections of this project (along with individual production times) are</w:t>
      </w:r>
      <w:del w:id="1" w:author="admin" w:date="2012-06-07T09:57:00Z">
        <w:r w:rsidRPr="005B6D60" w:rsidDel="0098710C">
          <w:rPr>
            <w:rFonts w:ascii="Times New Roman" w:hAnsi="Times New Roman" w:cs="Times New Roman"/>
          </w:rPr>
          <w:delText>:</w:delText>
        </w:r>
      </w:del>
      <w:ins w:id="2" w:author="admin" w:date="2012-06-07T09:57:00Z">
        <w:r w:rsidR="0098710C">
          <w:rPr>
            <w:rFonts w:ascii="Times New Roman" w:hAnsi="Times New Roman" w:cs="Times New Roman"/>
          </w:rPr>
          <w:t xml:space="preserve"> listed below.  </w:t>
        </w:r>
        <w:r w:rsidR="00F6522D">
          <w:rPr>
            <w:rFonts w:ascii="Times New Roman" w:hAnsi="Times New Roman" w:cs="Times New Roman"/>
          </w:rPr>
          <w:t xml:space="preserve">The project is divided into three sections </w:t>
        </w:r>
        <w:r w:rsidR="00B47203">
          <w:rPr>
            <w:rFonts w:ascii="Times New Roman" w:hAnsi="Times New Roman" w:cs="Times New Roman"/>
          </w:rPr>
          <w:t xml:space="preserve">based </w:t>
        </w:r>
      </w:ins>
      <w:ins w:id="3" w:author="admin" w:date="2012-06-07T09:59:00Z">
        <w:r w:rsidR="00050858">
          <w:rPr>
            <w:rFonts w:ascii="Times New Roman" w:hAnsi="Times New Roman" w:cs="Times New Roman"/>
          </w:rPr>
          <w:t xml:space="preserve">on </w:t>
        </w:r>
      </w:ins>
      <w:ins w:id="4" w:author="admin" w:date="2012-06-07T10:00:00Z">
        <w:r w:rsidR="00AE7BA5">
          <w:rPr>
            <w:rFonts w:ascii="Times New Roman" w:hAnsi="Times New Roman" w:cs="Times New Roman"/>
          </w:rPr>
          <w:t xml:space="preserve">its two major components, </w:t>
        </w:r>
      </w:ins>
      <w:ins w:id="5" w:author="admin" w:date="2012-06-07T10:01:00Z">
        <w:r w:rsidR="003B554D">
          <w:rPr>
            <w:rFonts w:ascii="Times New Roman" w:hAnsi="Times New Roman" w:cs="Times New Roman"/>
          </w:rPr>
          <w:t xml:space="preserve">the </w:t>
        </w:r>
      </w:ins>
      <w:ins w:id="6" w:author="admin" w:date="2012-06-07T10:00:00Z">
        <w:r w:rsidR="002879D2">
          <w:rPr>
            <w:rFonts w:ascii="Times New Roman" w:hAnsi="Times New Roman" w:cs="Times New Roman"/>
          </w:rPr>
          <w:t>k</w:t>
        </w:r>
        <w:r w:rsidR="003B554D">
          <w:rPr>
            <w:rFonts w:ascii="Times New Roman" w:hAnsi="Times New Roman" w:cs="Times New Roman"/>
          </w:rPr>
          <w:t xml:space="preserve">iosk </w:t>
        </w:r>
      </w:ins>
      <w:ins w:id="7" w:author="admin" w:date="2012-06-07T10:01:00Z">
        <w:r w:rsidR="002879D2">
          <w:rPr>
            <w:rFonts w:ascii="Times New Roman" w:hAnsi="Times New Roman" w:cs="Times New Roman"/>
          </w:rPr>
          <w:t>and w</w:t>
        </w:r>
        <w:r w:rsidR="003B554D">
          <w:rPr>
            <w:rFonts w:ascii="Times New Roman" w:hAnsi="Times New Roman" w:cs="Times New Roman"/>
          </w:rPr>
          <w:t>eb</w:t>
        </w:r>
      </w:ins>
      <w:ins w:id="8" w:author="admin" w:date="2012-06-07T10:00:00Z">
        <w:r w:rsidR="00352103">
          <w:rPr>
            <w:rFonts w:ascii="Times New Roman" w:hAnsi="Times New Roman" w:cs="Times New Roman"/>
          </w:rPr>
          <w:t xml:space="preserve"> a</w:t>
        </w:r>
        <w:r w:rsidR="00AE7BA5">
          <w:rPr>
            <w:rFonts w:ascii="Times New Roman" w:hAnsi="Times New Roman" w:cs="Times New Roman"/>
          </w:rPr>
          <w:t>pplication</w:t>
        </w:r>
      </w:ins>
      <w:ins w:id="9" w:author="admin" w:date="2012-06-07T10:01:00Z">
        <w:r w:rsidR="003B554D">
          <w:rPr>
            <w:rFonts w:ascii="Times New Roman" w:hAnsi="Times New Roman" w:cs="Times New Roman"/>
          </w:rPr>
          <w:t xml:space="preserve">s, </w:t>
        </w:r>
        <w:r w:rsidR="00E91D81">
          <w:rPr>
            <w:rFonts w:ascii="Times New Roman" w:hAnsi="Times New Roman" w:cs="Times New Roman"/>
          </w:rPr>
          <w:t>as well as the Base Syste</w:t>
        </w:r>
        <w:r w:rsidR="00025C86">
          <w:rPr>
            <w:rFonts w:ascii="Times New Roman" w:hAnsi="Times New Roman" w:cs="Times New Roman"/>
          </w:rPr>
          <w:t>m, which refers to aspects of the project that</w:t>
        </w:r>
      </w:ins>
      <w:ins w:id="10" w:author="admin" w:date="2012-06-07T10:02:00Z">
        <w:r w:rsidR="00171235">
          <w:rPr>
            <w:rFonts w:ascii="Times New Roman" w:hAnsi="Times New Roman" w:cs="Times New Roman"/>
          </w:rPr>
          <w:t xml:space="preserve"> are essential for both applications</w:t>
        </w:r>
      </w:ins>
      <w:ins w:id="11" w:author="admin" w:date="2012-06-07T10:00:00Z">
        <w:r w:rsidR="005C3D1C">
          <w:rPr>
            <w:rFonts w:ascii="Times New Roman" w:hAnsi="Times New Roman" w:cs="Times New Roman"/>
          </w:rPr>
          <w:t>.</w:t>
        </w:r>
      </w:ins>
    </w:p>
    <w:p w14:paraId="62000BBA" w14:textId="77777777" w:rsidR="005B6D60" w:rsidRDefault="005B6D60" w:rsidP="005B6D60">
      <w:pPr>
        <w:rPr>
          <w:rFonts w:ascii="Times New Roman" w:hAnsi="Times New Roman" w:cs="Times New Roman"/>
        </w:rPr>
      </w:pPr>
    </w:p>
    <w:p w14:paraId="643141BE" w14:textId="77777777" w:rsidR="00E21678" w:rsidRDefault="00E21678" w:rsidP="00E21678">
      <w:pPr>
        <w:rPr>
          <w:rFonts w:ascii="Times New Roman" w:hAnsi="Times New Roman" w:cs="Times New Roman"/>
          <w:b/>
        </w:rPr>
      </w:pPr>
      <w:r>
        <w:rPr>
          <w:rFonts w:ascii="Times New Roman" w:hAnsi="Times New Roman" w:cs="Times New Roman"/>
          <w:b/>
        </w:rPr>
        <w:t>Base System</w:t>
      </w:r>
    </w:p>
    <w:p w14:paraId="50B410FB" w14:textId="0ADBD0B5" w:rsidR="00E21678" w:rsidRPr="00E43D6A" w:rsidRDefault="00E21678" w:rsidP="00E21678">
      <w:pPr>
        <w:pStyle w:val="ListParagraph"/>
        <w:numPr>
          <w:ilvl w:val="0"/>
          <w:numId w:val="6"/>
        </w:numPr>
        <w:rPr>
          <w:rFonts w:ascii="Times New Roman" w:hAnsi="Times New Roman" w:cs="Times New Roman"/>
        </w:rPr>
      </w:pPr>
      <w:r w:rsidRPr="00E43D6A">
        <w:rPr>
          <w:rFonts w:ascii="Times New Roman" w:hAnsi="Times New Roman" w:cs="Times New Roman"/>
        </w:rPr>
        <w:t>Initial heat pump research and content gathering (approx. 40 hours)</w:t>
      </w:r>
    </w:p>
    <w:p w14:paraId="792A5CF6" w14:textId="3DCAF7CE" w:rsidR="008F1AD8" w:rsidRDefault="00E21678" w:rsidP="00DA5149">
      <w:pPr>
        <w:pStyle w:val="ListParagraph"/>
        <w:numPr>
          <w:ilvl w:val="0"/>
          <w:numId w:val="5"/>
        </w:numPr>
        <w:rPr>
          <w:ins w:id="12" w:author="admin" w:date="2012-06-07T16:40:00Z"/>
          <w:rFonts w:ascii="Times New Roman" w:hAnsi="Times New Roman" w:cs="Times New Roman"/>
        </w:rPr>
      </w:pPr>
      <w:r w:rsidRPr="005B6D60">
        <w:rPr>
          <w:rFonts w:ascii="Times New Roman" w:hAnsi="Times New Roman" w:cs="Times New Roman"/>
        </w:rPr>
        <w:t>Graphic Design (approx. 35 hours)</w:t>
      </w:r>
    </w:p>
    <w:p w14:paraId="29602E20" w14:textId="665904F2" w:rsidR="007B3ABA" w:rsidRPr="00DA5149" w:rsidRDefault="007B3ABA" w:rsidP="007B3ABA">
      <w:pPr>
        <w:pStyle w:val="ListParagraph"/>
        <w:numPr>
          <w:ilvl w:val="1"/>
          <w:numId w:val="5"/>
        </w:numPr>
        <w:rPr>
          <w:rFonts w:ascii="Times New Roman" w:hAnsi="Times New Roman" w:cs="Times New Roman"/>
          <w:rPrChange w:id="13" w:author="admin" w:date="2012-06-07T10:13:00Z">
            <w:rPr/>
          </w:rPrChange>
        </w:rPr>
        <w:pPrChange w:id="14" w:author="admin" w:date="2012-06-07T16:40:00Z">
          <w:pPr>
            <w:pStyle w:val="ListParagraph"/>
            <w:numPr>
              <w:numId w:val="5"/>
            </w:numPr>
            <w:ind w:hanging="360"/>
          </w:pPr>
        </w:pPrChange>
      </w:pPr>
      <w:ins w:id="15" w:author="admin" w:date="2012-06-07T16:40:00Z">
        <w:r>
          <w:rPr>
            <w:rFonts w:ascii="Times New Roman" w:hAnsi="Times New Roman" w:cs="Times New Roman"/>
          </w:rPr>
          <w:t>This includes basic interface elements for the applications</w:t>
        </w:r>
      </w:ins>
      <w:ins w:id="16" w:author="admin" w:date="2012-06-07T16:51:00Z">
        <w:r w:rsidR="00D845EA">
          <w:rPr>
            <w:rFonts w:ascii="Times New Roman" w:hAnsi="Times New Roman" w:cs="Times New Roman"/>
          </w:rPr>
          <w:t xml:space="preserve"> and other graphics that will be shared between the two</w:t>
        </w:r>
      </w:ins>
      <w:bookmarkStart w:id="17" w:name="_GoBack"/>
      <w:bookmarkEnd w:id="17"/>
    </w:p>
    <w:p w14:paraId="06984F92" w14:textId="0B2B6645" w:rsidR="005F1497" w:rsidRDefault="00E21678" w:rsidP="00DA5149">
      <w:pPr>
        <w:pStyle w:val="ListParagraph"/>
        <w:numPr>
          <w:ilvl w:val="0"/>
          <w:numId w:val="5"/>
        </w:numPr>
        <w:rPr>
          <w:ins w:id="18" w:author="admin" w:date="2012-06-07T16:40:00Z"/>
          <w:rFonts w:ascii="Times New Roman" w:hAnsi="Times New Roman" w:cs="Times New Roman"/>
        </w:rPr>
      </w:pPr>
      <w:r w:rsidRPr="005B6D60">
        <w:rPr>
          <w:rFonts w:ascii="Times New Roman" w:hAnsi="Times New Roman" w:cs="Times New Roman"/>
        </w:rPr>
        <w:t>Programming framework for base systems (approx. 150 hours)</w:t>
      </w:r>
    </w:p>
    <w:p w14:paraId="5B66851B" w14:textId="6C0EA152" w:rsidR="007B3ABA" w:rsidRPr="00DA5149" w:rsidRDefault="007B3ABA" w:rsidP="007B3ABA">
      <w:pPr>
        <w:pStyle w:val="ListParagraph"/>
        <w:numPr>
          <w:ilvl w:val="1"/>
          <w:numId w:val="5"/>
        </w:numPr>
        <w:rPr>
          <w:rFonts w:ascii="Times New Roman" w:hAnsi="Times New Roman" w:cs="Times New Roman"/>
          <w:rPrChange w:id="19" w:author="admin" w:date="2012-06-07T10:13:00Z">
            <w:rPr/>
          </w:rPrChange>
        </w:rPr>
        <w:pPrChange w:id="20" w:author="admin" w:date="2012-06-07T16:40:00Z">
          <w:pPr>
            <w:pStyle w:val="ListParagraph"/>
            <w:numPr>
              <w:numId w:val="5"/>
            </w:numPr>
            <w:ind w:hanging="360"/>
          </w:pPr>
        </w:pPrChange>
      </w:pPr>
      <w:ins w:id="21" w:author="admin" w:date="2012-06-07T16:40:00Z">
        <w:r>
          <w:rPr>
            <w:rFonts w:ascii="Times New Roman" w:hAnsi="Times New Roman" w:cs="Times New Roman"/>
          </w:rPr>
          <w:t>Integration and communication with Bangor Hydro</w:t>
        </w:r>
      </w:ins>
      <w:ins w:id="22" w:author="admin" w:date="2012-06-07T16:41:00Z">
        <w:r>
          <w:rPr>
            <w:rFonts w:ascii="Times New Roman" w:hAnsi="Times New Roman" w:cs="Times New Roman"/>
          </w:rPr>
          <w:t>’s current system</w:t>
        </w:r>
      </w:ins>
    </w:p>
    <w:p w14:paraId="53D66D70" w14:textId="77777777" w:rsidR="00E21678" w:rsidRPr="005B6D60" w:rsidRDefault="00E21678" w:rsidP="005B6D60">
      <w:pPr>
        <w:rPr>
          <w:rFonts w:ascii="Times New Roman" w:hAnsi="Times New Roman" w:cs="Times New Roman"/>
        </w:rPr>
      </w:pPr>
    </w:p>
    <w:p w14:paraId="36CEBB1C"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Kiosk Application</w:t>
      </w:r>
    </w:p>
    <w:p w14:paraId="33ECE129" w14:textId="77777777" w:rsidR="005B6D60" w:rsidRPr="005B6D60" w:rsidRDefault="005B6D60" w:rsidP="005B6D60">
      <w:pPr>
        <w:pStyle w:val="ListParagraph"/>
        <w:numPr>
          <w:ilvl w:val="0"/>
          <w:numId w:val="1"/>
        </w:numPr>
        <w:rPr>
          <w:rFonts w:ascii="Times New Roman" w:hAnsi="Times New Roman" w:cs="Times New Roman"/>
        </w:rPr>
      </w:pPr>
      <w:r w:rsidRPr="005B6D60">
        <w:rPr>
          <w:rFonts w:ascii="Times New Roman" w:hAnsi="Times New Roman" w:cs="Times New Roman"/>
        </w:rPr>
        <w:t>A system where users can customize house attributes such as floors, insulation, heating method, etc. (approx. 100 hours)</w:t>
      </w:r>
    </w:p>
    <w:p w14:paraId="2186C062" w14:textId="77777777" w:rsidR="005B6D60" w:rsidRPr="005B6D60" w:rsidRDefault="005B6D60" w:rsidP="005B6D60">
      <w:pPr>
        <w:pStyle w:val="ListParagraph"/>
        <w:numPr>
          <w:ilvl w:val="0"/>
          <w:numId w:val="1"/>
        </w:numPr>
        <w:rPr>
          <w:rFonts w:ascii="Times New Roman" w:hAnsi="Times New Roman" w:cs="Times New Roman"/>
        </w:rPr>
      </w:pPr>
      <w:r w:rsidRPr="005B6D60">
        <w:rPr>
          <w:rFonts w:ascii="Times New Roman" w:hAnsi="Times New Roman" w:cs="Times New Roman"/>
        </w:rPr>
        <w:t>An interactive, multi-touch sequence where users can go through the installation process a heat pump (approx. 250 hours)*</w:t>
      </w:r>
    </w:p>
    <w:p w14:paraId="498F24F3" w14:textId="77777777" w:rsidR="005B6D60" w:rsidRPr="005B6D60" w:rsidRDefault="005B6D60" w:rsidP="005B6D60">
      <w:pPr>
        <w:pStyle w:val="ListParagraph"/>
        <w:numPr>
          <w:ilvl w:val="1"/>
          <w:numId w:val="1"/>
        </w:numPr>
        <w:rPr>
          <w:rFonts w:ascii="Times New Roman" w:hAnsi="Times New Roman" w:cs="Times New Roman"/>
        </w:rPr>
      </w:pPr>
      <w:del w:id="23" w:author="admin" w:date="2012-06-07T16:39:00Z">
        <w:r w:rsidRPr="005B6D60" w:rsidDel="00453D61">
          <w:rPr>
            <w:rFonts w:ascii="Times New Roman" w:hAnsi="Times New Roman" w:cs="Times New Roman"/>
          </w:rPr>
          <w:delText>*</w:delText>
        </w:r>
      </w:del>
      <w:r w:rsidRPr="005B6D60">
        <w:rPr>
          <w:rFonts w:ascii="Times New Roman" w:hAnsi="Times New Roman" w:cs="Times New Roman"/>
        </w:rPr>
        <w:t>Sequencing- programming the flow of interaction (approx. 80 hours)</w:t>
      </w:r>
    </w:p>
    <w:p w14:paraId="138964B5" w14:textId="77777777" w:rsidR="005B6D60" w:rsidRPr="005B6D60" w:rsidRDefault="005B6D60" w:rsidP="005B6D60">
      <w:pPr>
        <w:pStyle w:val="ListParagraph"/>
        <w:numPr>
          <w:ilvl w:val="1"/>
          <w:numId w:val="1"/>
        </w:numPr>
        <w:rPr>
          <w:rFonts w:ascii="Times New Roman" w:hAnsi="Times New Roman" w:cs="Times New Roman"/>
        </w:rPr>
      </w:pPr>
      <w:del w:id="24" w:author="admin" w:date="2012-06-07T16:39:00Z">
        <w:r w:rsidRPr="005B6D60" w:rsidDel="00453D61">
          <w:rPr>
            <w:rFonts w:ascii="Times New Roman" w:hAnsi="Times New Roman" w:cs="Times New Roman"/>
          </w:rPr>
          <w:delText>*</w:delText>
        </w:r>
      </w:del>
      <w:r w:rsidRPr="005B6D60">
        <w:rPr>
          <w:rFonts w:ascii="Times New Roman" w:hAnsi="Times New Roman" w:cs="Times New Roman"/>
        </w:rPr>
        <w:t>Multi-touch use and user interaction design (approx. 170 hours)</w:t>
      </w:r>
    </w:p>
    <w:p w14:paraId="18E932D9" w14:textId="77777777" w:rsidR="005B6D60" w:rsidRPr="005B6D60" w:rsidRDefault="005B6D60" w:rsidP="005B6D60">
      <w:pPr>
        <w:pStyle w:val="ListParagraph"/>
        <w:numPr>
          <w:ilvl w:val="0"/>
          <w:numId w:val="1"/>
        </w:numPr>
        <w:rPr>
          <w:rFonts w:ascii="Times New Roman" w:hAnsi="Times New Roman" w:cs="Times New Roman"/>
        </w:rPr>
      </w:pPr>
      <w:r w:rsidRPr="005B6D60">
        <w:rPr>
          <w:rFonts w:ascii="Times New Roman" w:hAnsi="Times New Roman" w:cs="Times New Roman"/>
        </w:rPr>
        <w:t>A system that calculates costs of various home heating methods based on user-inputted home specifications and compares them (approx. 80 hours)</w:t>
      </w:r>
    </w:p>
    <w:p w14:paraId="4550600F"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Web Development</w:t>
      </w:r>
    </w:p>
    <w:p w14:paraId="37820640" w14:textId="77777777" w:rsidR="005B6D60" w:rsidRPr="005B6D60" w:rsidRDefault="005B6D60" w:rsidP="005B6D60">
      <w:pPr>
        <w:pStyle w:val="ListParagraph"/>
        <w:numPr>
          <w:ilvl w:val="0"/>
          <w:numId w:val="4"/>
        </w:numPr>
        <w:rPr>
          <w:rFonts w:ascii="Times New Roman" w:hAnsi="Times New Roman" w:cs="Times New Roman"/>
        </w:rPr>
      </w:pPr>
      <w:r w:rsidRPr="005B6D60">
        <w:rPr>
          <w:rFonts w:ascii="Times New Roman" w:hAnsi="Times New Roman" w:cs="Times New Roman"/>
        </w:rPr>
        <w:t>A system where homeowners can input data about their home and receive a heat pump installation cost estimate (short term and long term) (approx. 80 hours)</w:t>
      </w:r>
    </w:p>
    <w:p w14:paraId="1236A72F" w14:textId="77777777" w:rsidR="005B6D60" w:rsidRDefault="005B6D60" w:rsidP="005B6D60">
      <w:pPr>
        <w:pStyle w:val="ListParagraph"/>
        <w:numPr>
          <w:ilvl w:val="0"/>
          <w:numId w:val="4"/>
        </w:numPr>
        <w:rPr>
          <w:rFonts w:ascii="Times New Roman" w:hAnsi="Times New Roman" w:cs="Times New Roman"/>
        </w:rPr>
      </w:pPr>
      <w:r w:rsidRPr="005B6D60">
        <w:rPr>
          <w:rFonts w:ascii="Times New Roman" w:hAnsi="Times New Roman" w:cs="Times New Roman"/>
        </w:rPr>
        <w:t xml:space="preserve">A mouse controlled version of the kiosk application ported for web use </w:t>
      </w:r>
    </w:p>
    <w:p w14:paraId="55B8790F" w14:textId="77777777" w:rsidR="005B6D60" w:rsidRPr="005B6D60" w:rsidRDefault="005B6D60" w:rsidP="005B6D60">
      <w:pPr>
        <w:pStyle w:val="ListParagraph"/>
        <w:rPr>
          <w:rFonts w:ascii="Times New Roman" w:hAnsi="Times New Roman" w:cs="Times New Roman"/>
        </w:rPr>
      </w:pPr>
      <w:r w:rsidRPr="005B6D60">
        <w:rPr>
          <w:rFonts w:ascii="Times New Roman" w:hAnsi="Times New Roman" w:cs="Times New Roman"/>
        </w:rPr>
        <w:t>(approx. 100 hours)</w:t>
      </w:r>
    </w:p>
    <w:p w14:paraId="5A885B44" w14:textId="77777777" w:rsidR="005B6D60" w:rsidRPr="005B6D60" w:rsidRDefault="005B6D60" w:rsidP="005B6D60">
      <w:pPr>
        <w:rPr>
          <w:rFonts w:ascii="Times New Roman" w:hAnsi="Times New Roman" w:cs="Times New Roman"/>
        </w:rPr>
      </w:pPr>
    </w:p>
    <w:p w14:paraId="3C22320B" w14:textId="77777777" w:rsidR="005B6D60" w:rsidRDefault="005B6D60" w:rsidP="005B6D60">
      <w:pPr>
        <w:rPr>
          <w:rFonts w:ascii="Times New Roman" w:hAnsi="Times New Roman" w:cs="Times New Roman"/>
        </w:rPr>
      </w:pPr>
    </w:p>
    <w:p w14:paraId="77DA125C" w14:textId="77777777" w:rsidR="00F94886" w:rsidRDefault="00F94886" w:rsidP="005B6D60">
      <w:pPr>
        <w:rPr>
          <w:rFonts w:ascii="Times New Roman" w:hAnsi="Times New Roman" w:cs="Times New Roman"/>
        </w:rPr>
      </w:pPr>
    </w:p>
    <w:p w14:paraId="03FF4132" w14:textId="77777777" w:rsidR="00F94886" w:rsidRDefault="00F94886" w:rsidP="005B6D60">
      <w:pPr>
        <w:rPr>
          <w:rFonts w:ascii="Times New Roman" w:hAnsi="Times New Roman" w:cs="Times New Roman"/>
        </w:rPr>
      </w:pPr>
    </w:p>
    <w:p w14:paraId="7274D2AF" w14:textId="77777777" w:rsidR="00F94886" w:rsidRDefault="00F94886" w:rsidP="005B6D60">
      <w:pPr>
        <w:rPr>
          <w:rFonts w:ascii="Times New Roman" w:hAnsi="Times New Roman" w:cs="Times New Roman"/>
        </w:rPr>
      </w:pPr>
    </w:p>
    <w:p w14:paraId="06C37445" w14:textId="77777777" w:rsidR="00F94886" w:rsidRPr="005B6D60" w:rsidRDefault="00F94886" w:rsidP="005B6D60">
      <w:pPr>
        <w:rPr>
          <w:rFonts w:ascii="Times New Roman" w:hAnsi="Times New Roman" w:cs="Times New Roman"/>
        </w:rPr>
      </w:pPr>
    </w:p>
    <w:p w14:paraId="06E6B0E2" w14:textId="77777777" w:rsidR="005B6D60" w:rsidRPr="005B6D60" w:rsidRDefault="005B6D60" w:rsidP="005B6D60">
      <w:pPr>
        <w:rPr>
          <w:rFonts w:ascii="Times New Roman" w:hAnsi="Times New Roman" w:cs="Times New Roman"/>
          <w:b/>
        </w:rPr>
      </w:pPr>
      <w:r w:rsidRPr="005B6D60">
        <w:rPr>
          <w:rFonts w:ascii="Times New Roman" w:hAnsi="Times New Roman" w:cs="Times New Roman"/>
          <w:b/>
        </w:rPr>
        <w:t>Cost Analysis and Development</w:t>
      </w:r>
    </w:p>
    <w:p w14:paraId="5B1C7C42" w14:textId="77777777" w:rsidR="005B6D60" w:rsidRPr="005B6D60" w:rsidRDefault="005B6D60" w:rsidP="005B6D60">
      <w:pPr>
        <w:rPr>
          <w:rFonts w:ascii="Times New Roman" w:hAnsi="Times New Roman" w:cs="Times New Roman"/>
        </w:rPr>
      </w:pPr>
    </w:p>
    <w:p w14:paraId="6ED7C59E"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The proposed project, if all previously mentioned features are designed and implemented with visual styling, will take approximately 690 hours to complete.  ASAP Media Services' hourly rate is $35. A breakdown reflecting the above estimate is as follows:</w:t>
      </w:r>
    </w:p>
    <w:p w14:paraId="66C52FD6" w14:textId="77777777" w:rsidR="005B6D60" w:rsidRPr="005B6D60" w:rsidRDefault="005B6D60" w:rsidP="005B6D60">
      <w:pPr>
        <w:rPr>
          <w:rFonts w:ascii="Times New Roman" w:hAnsi="Times New Roman" w:cs="Times New Roman"/>
        </w:rPr>
      </w:pPr>
    </w:p>
    <w:p w14:paraId="35C9253F" w14:textId="77777777" w:rsidR="005B6D60" w:rsidRPr="00565D80" w:rsidRDefault="005B6D60" w:rsidP="005B6D60">
      <w:pPr>
        <w:rPr>
          <w:rFonts w:ascii="Times New Roman" w:hAnsi="Times New Roman" w:cs="Times New Roman"/>
          <w:b/>
        </w:rPr>
      </w:pPr>
      <w:commentRangeStart w:id="25"/>
      <w:r w:rsidRPr="00565D80">
        <w:rPr>
          <w:rFonts w:ascii="Times New Roman" w:hAnsi="Times New Roman" w:cs="Times New Roman"/>
          <w:b/>
        </w:rPr>
        <w:t>Cost Analysis</w:t>
      </w:r>
      <w:commentRangeEnd w:id="25"/>
      <w:r w:rsidR="00DA4E12">
        <w:rPr>
          <w:rStyle w:val="CommentReference"/>
        </w:rPr>
        <w:commentReference w:id="25"/>
      </w:r>
    </w:p>
    <w:p w14:paraId="2630616D" w14:textId="77777777" w:rsidR="00782707" w:rsidRPr="005B6D60" w:rsidRDefault="005B6D60" w:rsidP="005B6D60">
      <w:pPr>
        <w:rPr>
          <w:ins w:id="26" w:author="admin" w:date="2012-05-31T11:24:00Z"/>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782707" w14:paraId="2E2C9198" w14:textId="77777777" w:rsidTr="00782707">
        <w:trPr>
          <w:ins w:id="27" w:author="admin" w:date="2012-05-31T11:24:00Z"/>
        </w:trPr>
        <w:tc>
          <w:tcPr>
            <w:tcW w:w="2952" w:type="dxa"/>
          </w:tcPr>
          <w:p w14:paraId="266947F2" w14:textId="09FA1BD8" w:rsidR="00782707" w:rsidRPr="00782707" w:rsidRDefault="00782707">
            <w:pPr>
              <w:jc w:val="center"/>
              <w:rPr>
                <w:ins w:id="28" w:author="admin" w:date="2012-05-31T11:24:00Z"/>
                <w:rFonts w:ascii="Times New Roman" w:hAnsi="Times New Roman" w:cs="Times New Roman"/>
                <w:b/>
                <w:rPrChange w:id="29" w:author="admin" w:date="2012-05-31T11:25:00Z">
                  <w:rPr>
                    <w:ins w:id="30" w:author="admin" w:date="2012-05-31T11:24:00Z"/>
                    <w:rFonts w:ascii="Times New Roman" w:hAnsi="Times New Roman" w:cs="Times New Roman"/>
                  </w:rPr>
                </w:rPrChange>
              </w:rPr>
              <w:pPrChange w:id="31" w:author="admin" w:date="2012-05-31T11:25:00Z">
                <w:pPr/>
              </w:pPrChange>
            </w:pPr>
            <w:ins w:id="32" w:author="admin" w:date="2012-05-31T11:25:00Z">
              <w:r w:rsidRPr="00782707">
                <w:rPr>
                  <w:rFonts w:ascii="Times New Roman" w:hAnsi="Times New Roman" w:cs="Times New Roman"/>
                  <w:b/>
                  <w:rPrChange w:id="33" w:author="admin" w:date="2012-05-31T11:25:00Z">
                    <w:rPr>
                      <w:rFonts w:ascii="Times New Roman" w:hAnsi="Times New Roman" w:cs="Times New Roman"/>
                    </w:rPr>
                  </w:rPrChange>
                </w:rPr>
                <w:t>Section</w:t>
              </w:r>
            </w:ins>
          </w:p>
        </w:tc>
        <w:tc>
          <w:tcPr>
            <w:tcW w:w="2952" w:type="dxa"/>
          </w:tcPr>
          <w:p w14:paraId="2FF9DDAA" w14:textId="5B0ADB8C" w:rsidR="00782707" w:rsidRPr="00782707" w:rsidRDefault="00782707">
            <w:pPr>
              <w:jc w:val="center"/>
              <w:rPr>
                <w:ins w:id="34" w:author="admin" w:date="2012-05-31T11:24:00Z"/>
                <w:rFonts w:ascii="Times New Roman" w:hAnsi="Times New Roman" w:cs="Times New Roman"/>
                <w:b/>
                <w:rPrChange w:id="35" w:author="admin" w:date="2012-05-31T11:25:00Z">
                  <w:rPr>
                    <w:ins w:id="36" w:author="admin" w:date="2012-05-31T11:24:00Z"/>
                    <w:rFonts w:ascii="Times New Roman" w:hAnsi="Times New Roman" w:cs="Times New Roman"/>
                  </w:rPr>
                </w:rPrChange>
              </w:rPr>
              <w:pPrChange w:id="37" w:author="admin" w:date="2012-05-31T11:25:00Z">
                <w:pPr/>
              </w:pPrChange>
            </w:pPr>
            <w:ins w:id="38" w:author="admin" w:date="2012-05-31T11:25:00Z">
              <w:r w:rsidRPr="00782707">
                <w:rPr>
                  <w:rFonts w:ascii="Times New Roman" w:hAnsi="Times New Roman" w:cs="Times New Roman"/>
                  <w:b/>
                  <w:rPrChange w:id="39" w:author="admin" w:date="2012-05-31T11:25:00Z">
                    <w:rPr>
                      <w:rFonts w:ascii="Times New Roman" w:hAnsi="Times New Roman" w:cs="Times New Roman"/>
                    </w:rPr>
                  </w:rPrChange>
                </w:rPr>
                <w:t>Hours x Rate</w:t>
              </w:r>
            </w:ins>
          </w:p>
        </w:tc>
        <w:tc>
          <w:tcPr>
            <w:tcW w:w="2952" w:type="dxa"/>
          </w:tcPr>
          <w:p w14:paraId="1FB998ED" w14:textId="4A957EE6" w:rsidR="00782707" w:rsidRPr="00782707" w:rsidRDefault="00782707">
            <w:pPr>
              <w:jc w:val="center"/>
              <w:rPr>
                <w:ins w:id="40" w:author="admin" w:date="2012-05-31T11:24:00Z"/>
                <w:rFonts w:ascii="Times New Roman" w:hAnsi="Times New Roman" w:cs="Times New Roman"/>
                <w:b/>
                <w:rPrChange w:id="41" w:author="admin" w:date="2012-05-31T11:25:00Z">
                  <w:rPr>
                    <w:ins w:id="42" w:author="admin" w:date="2012-05-31T11:24:00Z"/>
                    <w:rFonts w:ascii="Times New Roman" w:hAnsi="Times New Roman" w:cs="Times New Roman"/>
                  </w:rPr>
                </w:rPrChange>
              </w:rPr>
              <w:pPrChange w:id="43" w:author="admin" w:date="2012-05-31T11:25:00Z">
                <w:pPr/>
              </w:pPrChange>
            </w:pPr>
            <w:ins w:id="44" w:author="admin" w:date="2012-05-31T11:26:00Z">
              <w:r>
                <w:rPr>
                  <w:rFonts w:ascii="Times New Roman" w:hAnsi="Times New Roman" w:cs="Times New Roman"/>
                  <w:b/>
                </w:rPr>
                <w:t>Total</w:t>
              </w:r>
            </w:ins>
          </w:p>
        </w:tc>
      </w:tr>
      <w:tr w:rsidR="00782707" w14:paraId="6EF00B9B" w14:textId="77777777" w:rsidTr="00782707">
        <w:trPr>
          <w:ins w:id="45" w:author="admin" w:date="2012-05-31T11:25:00Z"/>
        </w:trPr>
        <w:tc>
          <w:tcPr>
            <w:tcW w:w="2952" w:type="dxa"/>
          </w:tcPr>
          <w:p w14:paraId="345B40C4" w14:textId="64320CC1" w:rsidR="00782707" w:rsidRDefault="00782707" w:rsidP="005B6D60">
            <w:pPr>
              <w:rPr>
                <w:ins w:id="46" w:author="admin" w:date="2012-05-31T11:25:00Z"/>
                <w:rFonts w:ascii="Times New Roman" w:hAnsi="Times New Roman" w:cs="Times New Roman"/>
              </w:rPr>
            </w:pPr>
            <w:ins w:id="47" w:author="admin" w:date="2012-05-31T11:26:00Z">
              <w:r>
                <w:rPr>
                  <w:rFonts w:ascii="Times New Roman" w:hAnsi="Times New Roman" w:cs="Times New Roman"/>
                </w:rPr>
                <w:t>Base System</w:t>
              </w:r>
            </w:ins>
          </w:p>
        </w:tc>
        <w:tc>
          <w:tcPr>
            <w:tcW w:w="2952" w:type="dxa"/>
          </w:tcPr>
          <w:p w14:paraId="2BD07D17" w14:textId="6F2021BA" w:rsidR="00782707" w:rsidRDefault="00782707" w:rsidP="005B6D60">
            <w:pPr>
              <w:rPr>
                <w:ins w:id="48" w:author="admin" w:date="2012-05-31T11:25:00Z"/>
                <w:rFonts w:ascii="Times New Roman" w:hAnsi="Times New Roman" w:cs="Times New Roman"/>
              </w:rPr>
            </w:pPr>
            <w:ins w:id="49" w:author="admin" w:date="2012-05-31T11:26:00Z">
              <w:r>
                <w:rPr>
                  <w:rFonts w:ascii="Times New Roman" w:hAnsi="Times New Roman" w:cs="Times New Roman"/>
                </w:rPr>
                <w:t>225 hours x $35/hour</w:t>
              </w:r>
            </w:ins>
          </w:p>
        </w:tc>
        <w:tc>
          <w:tcPr>
            <w:tcW w:w="2952" w:type="dxa"/>
          </w:tcPr>
          <w:p w14:paraId="785BA5AE" w14:textId="47783EB0" w:rsidR="00782707" w:rsidRDefault="00782707" w:rsidP="005B6D60">
            <w:pPr>
              <w:rPr>
                <w:ins w:id="50" w:author="admin" w:date="2012-05-31T11:25:00Z"/>
                <w:rFonts w:ascii="Times New Roman" w:hAnsi="Times New Roman" w:cs="Times New Roman"/>
              </w:rPr>
            </w:pPr>
            <w:ins w:id="51" w:author="admin" w:date="2012-05-31T11:32:00Z">
              <w:r>
                <w:rPr>
                  <w:rFonts w:ascii="Times New Roman" w:hAnsi="Times New Roman" w:cs="Times New Roman"/>
                </w:rPr>
                <w:t>$7,875</w:t>
              </w:r>
            </w:ins>
            <w:ins w:id="52" w:author="admin" w:date="2012-05-31T11:33:00Z">
              <w:r>
                <w:rPr>
                  <w:rFonts w:ascii="Times New Roman" w:hAnsi="Times New Roman" w:cs="Times New Roman"/>
                </w:rPr>
                <w:t>.00</w:t>
              </w:r>
            </w:ins>
          </w:p>
        </w:tc>
      </w:tr>
      <w:tr w:rsidR="00782707" w14:paraId="78A05C1A" w14:textId="77777777" w:rsidTr="00782707">
        <w:trPr>
          <w:ins w:id="53" w:author="admin" w:date="2012-05-31T11:24:00Z"/>
        </w:trPr>
        <w:tc>
          <w:tcPr>
            <w:tcW w:w="2952" w:type="dxa"/>
          </w:tcPr>
          <w:p w14:paraId="7EDA315B" w14:textId="3EBABFB3" w:rsidR="00782707" w:rsidRDefault="00782707" w:rsidP="005B6D60">
            <w:pPr>
              <w:rPr>
                <w:ins w:id="54" w:author="admin" w:date="2012-05-31T11:24:00Z"/>
                <w:rFonts w:ascii="Times New Roman" w:hAnsi="Times New Roman" w:cs="Times New Roman"/>
              </w:rPr>
            </w:pPr>
            <w:ins w:id="55" w:author="admin" w:date="2012-05-31T11:26:00Z">
              <w:r>
                <w:rPr>
                  <w:rFonts w:ascii="Times New Roman" w:hAnsi="Times New Roman" w:cs="Times New Roman"/>
                </w:rPr>
                <w:t>Kiosk Application</w:t>
              </w:r>
            </w:ins>
          </w:p>
        </w:tc>
        <w:tc>
          <w:tcPr>
            <w:tcW w:w="2952" w:type="dxa"/>
          </w:tcPr>
          <w:p w14:paraId="13A478A8" w14:textId="1D591BDB" w:rsidR="00782707" w:rsidRDefault="00782707" w:rsidP="005B6D60">
            <w:pPr>
              <w:rPr>
                <w:ins w:id="56" w:author="admin" w:date="2012-05-31T11:24:00Z"/>
                <w:rFonts w:ascii="Times New Roman" w:hAnsi="Times New Roman" w:cs="Times New Roman"/>
              </w:rPr>
            </w:pPr>
            <w:ins w:id="57" w:author="admin" w:date="2012-05-31T11:27:00Z">
              <w:r>
                <w:rPr>
                  <w:rFonts w:ascii="Times New Roman" w:hAnsi="Times New Roman" w:cs="Times New Roman"/>
                </w:rPr>
                <w:t>470 hours x $35/hour</w:t>
              </w:r>
            </w:ins>
          </w:p>
        </w:tc>
        <w:tc>
          <w:tcPr>
            <w:tcW w:w="2952" w:type="dxa"/>
          </w:tcPr>
          <w:p w14:paraId="27B57D9B" w14:textId="6B09C133" w:rsidR="00782707" w:rsidRDefault="00782707" w:rsidP="005B6D60">
            <w:pPr>
              <w:rPr>
                <w:ins w:id="58" w:author="admin" w:date="2012-05-31T11:24:00Z"/>
                <w:rFonts w:ascii="Times New Roman" w:hAnsi="Times New Roman" w:cs="Times New Roman"/>
              </w:rPr>
            </w:pPr>
            <w:ins w:id="59" w:author="admin" w:date="2012-05-31T11:33:00Z">
              <w:r>
                <w:rPr>
                  <w:rFonts w:ascii="Times New Roman" w:hAnsi="Times New Roman" w:cs="Times New Roman"/>
                </w:rPr>
                <w:t>$16,450.00</w:t>
              </w:r>
            </w:ins>
          </w:p>
        </w:tc>
      </w:tr>
      <w:tr w:rsidR="00782707" w14:paraId="78A82CE2" w14:textId="77777777" w:rsidTr="00782707">
        <w:trPr>
          <w:ins w:id="60" w:author="admin" w:date="2012-05-31T11:24:00Z"/>
        </w:trPr>
        <w:tc>
          <w:tcPr>
            <w:tcW w:w="2952" w:type="dxa"/>
          </w:tcPr>
          <w:p w14:paraId="3AFA4583" w14:textId="7E8E74A0" w:rsidR="00782707" w:rsidRDefault="00782707" w:rsidP="005B6D60">
            <w:pPr>
              <w:rPr>
                <w:ins w:id="61" w:author="admin" w:date="2012-05-31T11:24:00Z"/>
                <w:rFonts w:ascii="Times New Roman" w:hAnsi="Times New Roman" w:cs="Times New Roman"/>
              </w:rPr>
            </w:pPr>
            <w:ins w:id="62" w:author="admin" w:date="2012-05-31T11:27:00Z">
              <w:r>
                <w:rPr>
                  <w:rFonts w:ascii="Times New Roman" w:hAnsi="Times New Roman" w:cs="Times New Roman"/>
                </w:rPr>
                <w:t>Web Development</w:t>
              </w:r>
            </w:ins>
          </w:p>
        </w:tc>
        <w:tc>
          <w:tcPr>
            <w:tcW w:w="2952" w:type="dxa"/>
          </w:tcPr>
          <w:p w14:paraId="2E497401" w14:textId="3A1D16AF" w:rsidR="00782707" w:rsidRDefault="00782707" w:rsidP="005B6D60">
            <w:pPr>
              <w:rPr>
                <w:ins w:id="63" w:author="admin" w:date="2012-05-31T11:24:00Z"/>
                <w:rFonts w:ascii="Times New Roman" w:hAnsi="Times New Roman" w:cs="Times New Roman"/>
              </w:rPr>
            </w:pPr>
            <w:ins w:id="64" w:author="admin" w:date="2012-05-31T11:27:00Z">
              <w:r>
                <w:rPr>
                  <w:rFonts w:ascii="Times New Roman" w:hAnsi="Times New Roman" w:cs="Times New Roman"/>
                </w:rPr>
                <w:t>180 hours x $35/hour</w:t>
              </w:r>
            </w:ins>
          </w:p>
        </w:tc>
        <w:tc>
          <w:tcPr>
            <w:tcW w:w="2952" w:type="dxa"/>
          </w:tcPr>
          <w:p w14:paraId="52F413CB" w14:textId="7045A481" w:rsidR="00782707" w:rsidRDefault="00782707" w:rsidP="005B6D60">
            <w:pPr>
              <w:rPr>
                <w:ins w:id="65" w:author="admin" w:date="2012-05-31T11:24:00Z"/>
                <w:rFonts w:ascii="Times New Roman" w:hAnsi="Times New Roman" w:cs="Times New Roman"/>
              </w:rPr>
            </w:pPr>
            <w:ins w:id="66" w:author="admin" w:date="2012-05-31T11:33:00Z">
              <w:r>
                <w:rPr>
                  <w:rFonts w:ascii="Times New Roman" w:hAnsi="Times New Roman" w:cs="Times New Roman"/>
                </w:rPr>
                <w:t>$6,300.00</w:t>
              </w:r>
            </w:ins>
          </w:p>
        </w:tc>
      </w:tr>
      <w:tr w:rsidR="00782707" w14:paraId="3061406B" w14:textId="77777777" w:rsidTr="00782707">
        <w:trPr>
          <w:ins w:id="67" w:author="admin" w:date="2012-05-31T11:24:00Z"/>
        </w:trPr>
        <w:tc>
          <w:tcPr>
            <w:tcW w:w="2952" w:type="dxa"/>
          </w:tcPr>
          <w:p w14:paraId="66CEC7A5" w14:textId="08FC1B75" w:rsidR="00782707" w:rsidRPr="00782707" w:rsidRDefault="00782707">
            <w:pPr>
              <w:jc w:val="center"/>
              <w:rPr>
                <w:ins w:id="68" w:author="admin" w:date="2012-05-31T11:24:00Z"/>
                <w:rFonts w:ascii="Times New Roman" w:hAnsi="Times New Roman" w:cs="Times New Roman"/>
                <w:b/>
                <w:rPrChange w:id="69" w:author="admin" w:date="2012-05-31T11:27:00Z">
                  <w:rPr>
                    <w:ins w:id="70" w:author="admin" w:date="2012-05-31T11:24:00Z"/>
                    <w:rFonts w:ascii="Times New Roman" w:hAnsi="Times New Roman" w:cs="Times New Roman"/>
                  </w:rPr>
                </w:rPrChange>
              </w:rPr>
              <w:pPrChange w:id="71" w:author="admin" w:date="2012-05-31T11:32:00Z">
                <w:pPr/>
              </w:pPrChange>
            </w:pPr>
            <w:ins w:id="72" w:author="admin" w:date="2012-05-31T11:27:00Z">
              <w:r>
                <w:rPr>
                  <w:rFonts w:ascii="Times New Roman" w:hAnsi="Times New Roman" w:cs="Times New Roman"/>
                  <w:b/>
                </w:rPr>
                <w:t>Total Cost</w:t>
              </w:r>
            </w:ins>
          </w:p>
        </w:tc>
        <w:tc>
          <w:tcPr>
            <w:tcW w:w="2952" w:type="dxa"/>
          </w:tcPr>
          <w:p w14:paraId="25CDF45D" w14:textId="4AB60FDA" w:rsidR="00782707" w:rsidRPr="00782707" w:rsidRDefault="00782707">
            <w:pPr>
              <w:jc w:val="center"/>
              <w:rPr>
                <w:ins w:id="73" w:author="admin" w:date="2012-05-31T11:24:00Z"/>
                <w:rFonts w:ascii="Times New Roman" w:hAnsi="Times New Roman" w:cs="Times New Roman"/>
                <w:b/>
                <w:rPrChange w:id="74" w:author="admin" w:date="2012-05-31T11:32:00Z">
                  <w:rPr>
                    <w:ins w:id="75" w:author="admin" w:date="2012-05-31T11:24:00Z"/>
                    <w:rFonts w:ascii="Times New Roman" w:hAnsi="Times New Roman" w:cs="Times New Roman"/>
                  </w:rPr>
                </w:rPrChange>
              </w:rPr>
              <w:pPrChange w:id="76" w:author="admin" w:date="2012-05-31T11:32:00Z">
                <w:pPr/>
              </w:pPrChange>
            </w:pPr>
            <w:ins w:id="77" w:author="admin" w:date="2012-05-31T11:27:00Z">
              <w:r w:rsidRPr="00782707">
                <w:rPr>
                  <w:rFonts w:ascii="Times New Roman" w:hAnsi="Times New Roman" w:cs="Times New Roman"/>
                  <w:b/>
                </w:rPr>
                <w:t>875 hours x $35/hour</w:t>
              </w:r>
            </w:ins>
          </w:p>
        </w:tc>
        <w:tc>
          <w:tcPr>
            <w:tcW w:w="2952" w:type="dxa"/>
          </w:tcPr>
          <w:p w14:paraId="69244B14" w14:textId="3AC4E71E" w:rsidR="00782707" w:rsidRPr="00782707" w:rsidRDefault="00782707">
            <w:pPr>
              <w:jc w:val="center"/>
              <w:rPr>
                <w:ins w:id="78" w:author="admin" w:date="2012-05-31T11:24:00Z"/>
                <w:rFonts w:ascii="Times New Roman" w:hAnsi="Times New Roman" w:cs="Times New Roman"/>
                <w:b/>
                <w:rPrChange w:id="79" w:author="admin" w:date="2012-05-31T11:32:00Z">
                  <w:rPr>
                    <w:ins w:id="80" w:author="admin" w:date="2012-05-31T11:24:00Z"/>
                    <w:rFonts w:ascii="Times New Roman" w:hAnsi="Times New Roman" w:cs="Times New Roman"/>
                  </w:rPr>
                </w:rPrChange>
              </w:rPr>
              <w:pPrChange w:id="81" w:author="admin" w:date="2012-05-31T11:32:00Z">
                <w:pPr/>
              </w:pPrChange>
            </w:pPr>
            <w:ins w:id="82" w:author="admin" w:date="2012-05-31T11:28:00Z">
              <w:r w:rsidRPr="00782707">
                <w:rPr>
                  <w:rFonts w:ascii="Times New Roman" w:hAnsi="Times New Roman" w:cs="Times New Roman"/>
                  <w:b/>
                  <w:rPrChange w:id="83" w:author="admin" w:date="2012-05-31T11:32:00Z">
                    <w:rPr>
                      <w:rFonts w:ascii="Times New Roman" w:hAnsi="Times New Roman" w:cs="Times New Roman"/>
                    </w:rPr>
                  </w:rPrChange>
                </w:rPr>
                <w:t>$30</w:t>
              </w:r>
            </w:ins>
            <w:ins w:id="84" w:author="admin" w:date="2012-05-31T11:32:00Z">
              <w:r w:rsidRPr="00782707">
                <w:rPr>
                  <w:rFonts w:ascii="Times New Roman" w:hAnsi="Times New Roman" w:cs="Times New Roman"/>
                  <w:b/>
                  <w:rPrChange w:id="85" w:author="admin" w:date="2012-05-31T11:32:00Z">
                    <w:rPr>
                      <w:rFonts w:ascii="Times New Roman" w:hAnsi="Times New Roman" w:cs="Times New Roman"/>
                    </w:rPr>
                  </w:rPrChange>
                </w:rPr>
                <w:t>,625</w:t>
              </w:r>
            </w:ins>
            <w:ins w:id="86" w:author="admin" w:date="2012-05-31T11:33:00Z">
              <w:r>
                <w:rPr>
                  <w:rFonts w:ascii="Times New Roman" w:hAnsi="Times New Roman" w:cs="Times New Roman"/>
                  <w:b/>
                </w:rPr>
                <w:t>.00</w:t>
              </w:r>
            </w:ins>
          </w:p>
        </w:tc>
      </w:tr>
    </w:tbl>
    <w:p w14:paraId="00A6A913" w14:textId="0454042A" w:rsidR="005B6D60" w:rsidDel="008030A8" w:rsidRDefault="005B6D60" w:rsidP="005B6D60">
      <w:pPr>
        <w:rPr>
          <w:del w:id="87" w:author="admin" w:date="2012-05-31T11:33:00Z"/>
          <w:rFonts w:ascii="Times New Roman" w:hAnsi="Times New Roman" w:cs="Times New Roman"/>
        </w:rPr>
      </w:pPr>
    </w:p>
    <w:p w14:paraId="58FAA30E" w14:textId="77777777" w:rsidR="008030A8" w:rsidRDefault="008030A8" w:rsidP="005B6D60">
      <w:pPr>
        <w:rPr>
          <w:ins w:id="88" w:author="admin" w:date="2012-05-31T11:38:00Z"/>
          <w:rFonts w:ascii="Times New Roman" w:hAnsi="Times New Roman" w:cs="Times New Roman"/>
        </w:rPr>
      </w:pPr>
    </w:p>
    <w:p w14:paraId="14B0E072" w14:textId="6839A7D2" w:rsidR="005B6D60" w:rsidRPr="005B6D60" w:rsidDel="00A36E72" w:rsidRDefault="008030A8">
      <w:pPr>
        <w:rPr>
          <w:del w:id="89" w:author="admin" w:date="2012-05-31T11:33:00Z"/>
          <w:rFonts w:ascii="Times New Roman" w:hAnsi="Times New Roman" w:cs="Times New Roman"/>
        </w:rPr>
      </w:pPr>
      <w:ins w:id="90" w:author="admin" w:date="2012-05-31T11:38:00Z">
        <w:r>
          <w:rPr>
            <w:rFonts w:ascii="Times New Roman" w:hAnsi="Times New Roman" w:cs="Times New Roman"/>
          </w:rPr>
          <w:t>In the proposed strategy, ASAP</w:t>
        </w:r>
      </w:ins>
      <w:ins w:id="91" w:author="admin" w:date="2012-05-31T11:39:00Z">
        <w:r w:rsidR="00F573F9">
          <w:rPr>
            <w:rFonts w:ascii="Times New Roman" w:hAnsi="Times New Roman" w:cs="Times New Roman"/>
          </w:rPr>
          <w:t xml:space="preserve"> will</w:t>
        </w:r>
        <w:r w:rsidR="002D1F92">
          <w:rPr>
            <w:rFonts w:ascii="Times New Roman" w:hAnsi="Times New Roman" w:cs="Times New Roman"/>
          </w:rPr>
          <w:t xml:space="preserve"> work with Bangor Hydro to establish a firm understanding of heat pump technology and the </w:t>
        </w:r>
      </w:ins>
      <w:ins w:id="92" w:author="admin" w:date="2012-05-31T11:40:00Z">
        <w:r w:rsidR="00564D05">
          <w:rPr>
            <w:rFonts w:ascii="Times New Roman" w:hAnsi="Times New Roman" w:cs="Times New Roman"/>
          </w:rPr>
          <w:t>effects that attributes of buildings have on heating and cooling potency.</w:t>
        </w:r>
      </w:ins>
      <w:ins w:id="93" w:author="admin" w:date="2012-05-31T11:47:00Z">
        <w:r w:rsidR="00256BCA">
          <w:rPr>
            <w:rFonts w:ascii="Times New Roman" w:hAnsi="Times New Roman" w:cs="Times New Roman"/>
          </w:rPr>
          <w:t xml:space="preserve">  </w:t>
        </w:r>
        <w:r w:rsidR="00236D37">
          <w:rPr>
            <w:rFonts w:ascii="Times New Roman" w:hAnsi="Times New Roman" w:cs="Times New Roman"/>
          </w:rPr>
          <w:t>Next, ASAP</w:t>
        </w:r>
        <w:r w:rsidR="0018751F">
          <w:rPr>
            <w:rFonts w:ascii="Times New Roman" w:hAnsi="Times New Roman" w:cs="Times New Roman"/>
          </w:rPr>
          <w:t xml:space="preserve"> </w:t>
        </w:r>
      </w:ins>
      <w:ins w:id="94" w:author="admin" w:date="2012-05-31T11:48:00Z">
        <w:r w:rsidR="0018751F">
          <w:rPr>
            <w:rFonts w:ascii="Times New Roman" w:hAnsi="Times New Roman" w:cs="Times New Roman"/>
          </w:rPr>
          <w:t xml:space="preserve">will </w:t>
        </w:r>
      </w:ins>
      <w:ins w:id="95" w:author="admin" w:date="2012-05-31T11:47:00Z">
        <w:r w:rsidR="0018751F">
          <w:rPr>
            <w:rFonts w:ascii="Times New Roman" w:hAnsi="Times New Roman" w:cs="Times New Roman"/>
          </w:rPr>
          <w:t>design both the graphics and the frameworks</w:t>
        </w:r>
      </w:ins>
      <w:ins w:id="96" w:author="admin" w:date="2012-05-31T11:48:00Z">
        <w:r w:rsidR="0018751F">
          <w:rPr>
            <w:rFonts w:ascii="Times New Roman" w:hAnsi="Times New Roman" w:cs="Times New Roman"/>
          </w:rPr>
          <w:t xml:space="preserve"> associated with the base systems, including but not limited to the kio</w:t>
        </w:r>
        <w:r w:rsidR="00407D7A">
          <w:rPr>
            <w:rFonts w:ascii="Times New Roman" w:hAnsi="Times New Roman" w:cs="Times New Roman"/>
          </w:rPr>
          <w:t xml:space="preserve">sk application.  </w:t>
        </w:r>
      </w:ins>
      <w:ins w:id="97" w:author="admin" w:date="2012-05-31T11:50:00Z">
        <w:r w:rsidR="00280359">
          <w:rPr>
            <w:rFonts w:ascii="Times New Roman" w:hAnsi="Times New Roman" w:cs="Times New Roman"/>
          </w:rPr>
          <w:t xml:space="preserve">Finally, ASAP will develop multi-touch gestures necessary for the kiosk application as well as the input system associated with both </w:t>
        </w:r>
        <w:r w:rsidR="00C03449">
          <w:rPr>
            <w:rFonts w:ascii="Times New Roman" w:hAnsi="Times New Roman" w:cs="Times New Roman"/>
          </w:rPr>
          <w:t>the kiosk and web applicat</w:t>
        </w:r>
        <w:r w:rsidR="00F330CD">
          <w:rPr>
            <w:rFonts w:ascii="Times New Roman" w:hAnsi="Times New Roman" w:cs="Times New Roman"/>
          </w:rPr>
          <w:t>ion, along with the tool that compares heating m</w:t>
        </w:r>
        <w:r w:rsidR="00E21543">
          <w:rPr>
            <w:rFonts w:ascii="Times New Roman" w:hAnsi="Times New Roman" w:cs="Times New Roman"/>
          </w:rPr>
          <w:t>ethods based on inputted home sp</w:t>
        </w:r>
        <w:r w:rsidR="00F330CD">
          <w:rPr>
            <w:rFonts w:ascii="Times New Roman" w:hAnsi="Times New Roman" w:cs="Times New Roman"/>
          </w:rPr>
          <w:t xml:space="preserve">ecifications.  </w:t>
        </w:r>
      </w:ins>
      <w:ins w:id="98" w:author="admin" w:date="2012-05-31T11:52:00Z">
        <w:r w:rsidR="003E75F7">
          <w:rPr>
            <w:rFonts w:ascii="Times New Roman" w:hAnsi="Times New Roman" w:cs="Times New Roman"/>
          </w:rPr>
          <w:t>At the completion of each stage of prototyping a section, its status will be sent to Bangor Hydro for review and alteration.  Additionally, ASAP and Bangor Hydro will meet bi-weekly for status updates to discuss progress.</w:t>
        </w:r>
      </w:ins>
      <w:del w:id="99" w:author="admin" w:date="2012-05-31T11:33:00Z">
        <w:r w:rsidR="005B6D60" w:rsidRPr="005B6D60" w:rsidDel="00A36E72">
          <w:rPr>
            <w:rFonts w:ascii="Times New Roman" w:hAnsi="Times New Roman" w:cs="Times New Roman"/>
          </w:rPr>
          <w:tab/>
        </w:r>
        <w:r w:rsidR="005B6D60"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005B6D60"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100" w:author="admin" w:date="2012-05-31T11:33:00Z"/>
          <w:rFonts w:ascii="Times New Roman" w:hAnsi="Times New Roman" w:cs="Times New Roman"/>
        </w:rPr>
      </w:pPr>
      <w:del w:id="101"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102" w:author="admin" w:date="2012-05-31T11:33:00Z"/>
          <w:rFonts w:ascii="Times New Roman" w:hAnsi="Times New Roman" w:cs="Times New Roman"/>
        </w:rPr>
      </w:pPr>
      <w:del w:id="103"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104" w:author="admin" w:date="2012-05-31T11:33:00Z"/>
          <w:rFonts w:ascii="Times New Roman" w:hAnsi="Times New Roman" w:cs="Times New Roman"/>
        </w:rPr>
      </w:pPr>
      <w:del w:id="105"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106" w:author="admin" w:date="2012-05-31T11:33:00Z"/>
          <w:rFonts w:ascii="Times New Roman" w:hAnsi="Times New Roman" w:cs="Times New Roman"/>
        </w:rPr>
      </w:pPr>
      <w:del w:id="107"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108" w:author="admin" w:date="2012-05-31T11:33:00Z"/>
          <w:rFonts w:ascii="Times New Roman" w:hAnsi="Times New Roman" w:cs="Times New Roman"/>
        </w:rPr>
      </w:pPr>
      <w:del w:id="109"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110" w:author="admin" w:date="2012-05-31T11:33:00Z"/>
          <w:rFonts w:ascii="Times New Roman" w:hAnsi="Times New Roman" w:cs="Times New Roman"/>
        </w:rPr>
      </w:pPr>
    </w:p>
    <w:p w14:paraId="093BCA91" w14:textId="3A8B0795" w:rsidR="005B6D60" w:rsidRPr="00565D80" w:rsidDel="00782707" w:rsidRDefault="005B6D60">
      <w:pPr>
        <w:rPr>
          <w:del w:id="111" w:author="admin" w:date="2012-05-31T11:23:00Z"/>
          <w:rFonts w:ascii="Times New Roman" w:hAnsi="Times New Roman" w:cs="Times New Roman"/>
          <w:b/>
        </w:rPr>
      </w:pPr>
      <w:del w:id="112"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113" w:author="admin" w:date="2012-05-31T11:23:00Z">
        <w:r w:rsidRPr="00565D80" w:rsidDel="00782707">
          <w:rPr>
            <w:rFonts w:ascii="Times New Roman" w:hAnsi="Times New Roman" w:cs="Times New Roman"/>
            <w:b/>
          </w:rPr>
          <w:delText>Cost of Hours Worked</w:delText>
        </w:r>
      </w:del>
      <w:del w:id="114"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115" w:author="admin" w:date="2012-05-31T11:23:00Z"/>
          <w:rFonts w:ascii="Times New Roman" w:hAnsi="Times New Roman" w:cs="Times New Roman"/>
        </w:rPr>
      </w:pPr>
      <w:del w:id="116"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117" w:author="admin" w:date="2012-05-31T11:23:00Z"/>
          <w:rFonts w:ascii="Times New Roman" w:hAnsi="Times New Roman" w:cs="Times New Roman"/>
        </w:rPr>
      </w:pPr>
      <w:del w:id="118"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119" w:author="admin" w:date="2012-05-31T11:23:00Z"/>
          <w:rFonts w:ascii="Times New Roman" w:hAnsi="Times New Roman" w:cs="Times New Roman"/>
        </w:rPr>
      </w:pPr>
      <w:del w:id="120"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121" w:author="admin" w:date="2012-05-31T11:23:00Z"/>
          <w:rFonts w:ascii="Times New Roman" w:hAnsi="Times New Roman" w:cs="Times New Roman"/>
        </w:rPr>
      </w:pPr>
      <w:del w:id="122"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012D99" w14:textId="308D766C" w:rsidR="005B6D60" w:rsidRPr="00565D80" w:rsidDel="00A36E72" w:rsidRDefault="005B6D60" w:rsidP="00A36E72">
      <w:pPr>
        <w:rPr>
          <w:del w:id="123" w:author="admin" w:date="2012-05-31T11:33:00Z"/>
          <w:rFonts w:ascii="Times New Roman" w:hAnsi="Times New Roman" w:cs="Times New Roman"/>
          <w:b/>
        </w:rPr>
      </w:pPr>
      <w:del w:id="124"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383F00BA" w14:textId="77777777" w:rsidR="005B6D60" w:rsidRPr="005B6D60" w:rsidRDefault="005B6D60" w:rsidP="005B6D60">
      <w:pPr>
        <w:rPr>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308FC5EC"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09B00686" w:rsidR="005B6D60" w:rsidRPr="005B6D60" w:rsidRDefault="005B6D60" w:rsidP="005B6D60">
      <w:pPr>
        <w:rPr>
          <w:rFonts w:ascii="Times New Roman" w:hAnsi="Times New Roman" w:cs="Times New Roman"/>
        </w:rPr>
      </w:pPr>
      <w:r w:rsidRPr="005B6D60">
        <w:rPr>
          <w:rFonts w:ascii="Times New Roman" w:hAnsi="Times New Roman" w:cs="Times New Roman"/>
        </w:rPr>
        <w:t>ASAP Media Services will assist Bangor Hydro in effectively disseminating heat pump information to Bangor Hydro’s costumers through the development of this web application and mobile kiosk. As a web-based project, costumers will be able to easily access and interact with a model to determine whether or not to adopt</w:t>
      </w:r>
      <w:del w:id="125" w:author="admin" w:date="2012-05-31T11:43:00Z">
        <w:r w:rsidRPr="005B6D60" w:rsidDel="00DA49C7">
          <w:rPr>
            <w:rFonts w:ascii="Times New Roman" w:hAnsi="Times New Roman" w:cs="Times New Roman"/>
          </w:rPr>
          <w:delText xml:space="preserve"> the</w:delText>
        </w:r>
      </w:del>
      <w:r w:rsidRPr="005B6D60">
        <w:rPr>
          <w:rFonts w:ascii="Times New Roman" w:hAnsi="Times New Roman" w:cs="Times New Roman"/>
        </w:rPr>
        <w:t xml:space="preserve"> heat pump</w:t>
      </w:r>
      <w:ins w:id="126" w:author="admin" w:date="2012-05-31T11:43:00Z">
        <w:r w:rsidR="00DA49C7">
          <w:rPr>
            <w:rFonts w:ascii="Times New Roman" w:hAnsi="Times New Roman" w:cs="Times New Roman"/>
          </w:rPr>
          <w:t xml:space="preserve"> technology</w:t>
        </w:r>
      </w:ins>
      <w:r w:rsidRPr="005B6D60">
        <w:rPr>
          <w:rFonts w:ascii="Times New Roman" w:hAnsi="Times New Roman" w:cs="Times New Roman"/>
        </w:rPr>
        <w:t>. This capacity will increase costumer energy awareness and improve costumer-relations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12667BBA"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ASSAP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Pr="005B6D60" w:rsidRDefault="005B6D60" w:rsidP="005B6D60">
      <w:pPr>
        <w:rPr>
          <w:rFonts w:ascii="Times New Roman" w:hAnsi="Times New Roman" w:cs="Times New Roman"/>
        </w:rPr>
      </w:pPr>
    </w:p>
    <w:p w14:paraId="292593F1" w14:textId="77777777" w:rsidR="005B6D60" w:rsidDel="00845F9E" w:rsidRDefault="005B6D60" w:rsidP="005B6D60">
      <w:pPr>
        <w:rPr>
          <w:del w:id="127" w:author="admin" w:date="2012-05-31T11:54:00Z"/>
          <w:rFonts w:ascii="Times New Roman" w:hAnsi="Times New Roman" w:cs="Times New Roman"/>
        </w:rPr>
      </w:pPr>
      <w:r w:rsidRPr="005B6D60">
        <w:rPr>
          <w:rFonts w:ascii="Times New Roman" w:hAnsi="Times New Roman" w:cs="Times New Roman"/>
        </w:rPr>
        <w:t>Sincerely,</w:t>
      </w:r>
    </w:p>
    <w:p w14:paraId="02B3B500" w14:textId="77777777" w:rsidR="00845F9E" w:rsidRPr="005B6D60" w:rsidRDefault="00845F9E" w:rsidP="005B6D60">
      <w:pPr>
        <w:rPr>
          <w:ins w:id="128" w:author="admin" w:date="2012-06-07T16:39:00Z"/>
          <w:rFonts w:ascii="Times New Roman" w:hAnsi="Times New Roman" w:cs="Times New Roman"/>
        </w:rPr>
      </w:pPr>
    </w:p>
    <w:p w14:paraId="708B63D9" w14:textId="77777777" w:rsidR="005B6D60" w:rsidRPr="005B6D60" w:rsidRDefault="005B6D60" w:rsidP="005B6D60">
      <w:pPr>
        <w:rPr>
          <w:rFonts w:ascii="Times New Roman" w:hAnsi="Times New Roman" w:cs="Times New Roman"/>
        </w:rPr>
      </w:pPr>
    </w:p>
    <w:p w14:paraId="2E82628F" w14:textId="3AB85FCC" w:rsidR="00845F9E" w:rsidRDefault="005B6D60" w:rsidP="005B6D60">
      <w:pPr>
        <w:rPr>
          <w:ins w:id="129" w:author="admin" w:date="2012-06-07T16:39:00Z"/>
          <w:rFonts w:ascii="Times New Roman" w:hAnsi="Times New Roman" w:cs="Times New Roman"/>
        </w:rPr>
      </w:pPr>
      <w:r w:rsidRPr="005B6D60">
        <w:rPr>
          <w:rFonts w:ascii="Times New Roman" w:hAnsi="Times New Roman" w:cs="Times New Roman"/>
        </w:rPr>
        <w:t>ASAP Media Services</w:t>
      </w:r>
    </w:p>
    <w:p w14:paraId="4E3FDAA4" w14:textId="77777777" w:rsidR="00845F9E" w:rsidRDefault="00845F9E">
      <w:pPr>
        <w:rPr>
          <w:ins w:id="130" w:author="admin" w:date="2012-06-07T16:39:00Z"/>
          <w:rFonts w:ascii="Times New Roman" w:hAnsi="Times New Roman" w:cs="Times New Roman"/>
        </w:rPr>
      </w:pPr>
      <w:ins w:id="131" w:author="admin" w:date="2012-06-07T16:39:00Z">
        <w:r>
          <w:rPr>
            <w:rFonts w:ascii="Times New Roman" w:hAnsi="Times New Roman" w:cs="Times New Roman"/>
          </w:rPr>
          <w:br w:type="page"/>
        </w:r>
      </w:ins>
    </w:p>
    <w:p w14:paraId="4C963D3E" w14:textId="77777777" w:rsidR="005B6D60" w:rsidRPr="005B6D60" w:rsidRDefault="005B6D60" w:rsidP="005B6D60">
      <w:pPr>
        <w:rPr>
          <w:rFonts w:ascii="Times New Roman" w:hAnsi="Times New Roman" w:cs="Times New Roman"/>
        </w:rPr>
      </w:pPr>
    </w:p>
    <w:p w14:paraId="1722ED69" w14:textId="77777777" w:rsidR="005B6D60" w:rsidRPr="000250FC" w:rsidRDefault="005B6D60" w:rsidP="005B6D60">
      <w:pPr>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 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We hereby agree to these terms, conditions and scope of work between ASAP and Bangor Hydro concerning research and development of the web application and mobile kiosk.</w:t>
      </w:r>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Bangor Hydro</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ASAP Media Services</w:t>
      </w:r>
    </w:p>
    <w:p w14:paraId="088B42E9" w14:textId="77777777" w:rsidR="009E7377" w:rsidRPr="005B6D60" w:rsidRDefault="009E7377">
      <w:pPr>
        <w:rPr>
          <w:rFonts w:ascii="Times New Roman" w:hAnsi="Times New Roman" w:cs="Times New Roman"/>
        </w:rPr>
      </w:pPr>
    </w:p>
    <w:sectPr w:rsidR="009E7377" w:rsidRPr="005B6D60"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2-05-31T12:01:00Z" w:initials="a">
    <w:p w14:paraId="52D711D5" w14:textId="212B3E14" w:rsidR="00C00F6C" w:rsidRDefault="00C00F6C">
      <w:pPr>
        <w:pStyle w:val="CommentText"/>
      </w:pPr>
      <w:r>
        <w:rPr>
          <w:rStyle w:val="CommentReference"/>
        </w:rPr>
        <w:annotationRef/>
      </w:r>
      <w:r>
        <w:t>I know Gerry said that the building being built was going to be using Geothermal and that the permanent fixture for that should focus accordingly.  However, since this is the short-term educational app, I think we should keep it open for exploration.</w:t>
      </w:r>
    </w:p>
  </w:comment>
  <w:comment w:id="25" w:author="admin" w:date="2012-05-31T11:59:00Z" w:initials="a">
    <w:p w14:paraId="239AE4C7" w14:textId="26E1AC01" w:rsidR="00DA4E12" w:rsidRDefault="00DA4E12">
      <w:pPr>
        <w:pStyle w:val="CommentText"/>
      </w:pPr>
      <w:r>
        <w:rPr>
          <w:rStyle w:val="CommentReference"/>
        </w:rPr>
        <w:annotationRef/>
      </w:r>
      <w:r>
        <w:t>I recall on Tuesday Gerry mentioning that we should be charging for “research and development”</w:t>
      </w:r>
      <w:r w:rsidR="00A36400">
        <w:t xml:space="preserve"> and that Bangor Hydro would talk care of the hardware.  Thus, this cost analysis is just research and development.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250FC"/>
    <w:rsid w:val="00025C86"/>
    <w:rsid w:val="00050858"/>
    <w:rsid w:val="0006230E"/>
    <w:rsid w:val="000E2B27"/>
    <w:rsid w:val="001340DD"/>
    <w:rsid w:val="00171235"/>
    <w:rsid w:val="0018751F"/>
    <w:rsid w:val="001C63DD"/>
    <w:rsid w:val="00236D37"/>
    <w:rsid w:val="00256BCA"/>
    <w:rsid w:val="00280359"/>
    <w:rsid w:val="0028348E"/>
    <w:rsid w:val="002879D2"/>
    <w:rsid w:val="002A7F62"/>
    <w:rsid w:val="002D1F92"/>
    <w:rsid w:val="002F64BA"/>
    <w:rsid w:val="003223AA"/>
    <w:rsid w:val="00352103"/>
    <w:rsid w:val="003926C6"/>
    <w:rsid w:val="003B554D"/>
    <w:rsid w:val="003E75F7"/>
    <w:rsid w:val="00407D7A"/>
    <w:rsid w:val="00417848"/>
    <w:rsid w:val="00453D61"/>
    <w:rsid w:val="00465C62"/>
    <w:rsid w:val="004738D0"/>
    <w:rsid w:val="00564D05"/>
    <w:rsid w:val="00565D80"/>
    <w:rsid w:val="00582FE4"/>
    <w:rsid w:val="005B6D60"/>
    <w:rsid w:val="005C3D1C"/>
    <w:rsid w:val="005F1497"/>
    <w:rsid w:val="005F1E44"/>
    <w:rsid w:val="00615985"/>
    <w:rsid w:val="00782707"/>
    <w:rsid w:val="00794A87"/>
    <w:rsid w:val="007A7A02"/>
    <w:rsid w:val="007B3ABA"/>
    <w:rsid w:val="008030A8"/>
    <w:rsid w:val="00845F9E"/>
    <w:rsid w:val="0089546F"/>
    <w:rsid w:val="008A4839"/>
    <w:rsid w:val="008C3B49"/>
    <w:rsid w:val="008F1AD8"/>
    <w:rsid w:val="0094583E"/>
    <w:rsid w:val="0098710C"/>
    <w:rsid w:val="009B1A05"/>
    <w:rsid w:val="009E584D"/>
    <w:rsid w:val="009E64EB"/>
    <w:rsid w:val="009E7377"/>
    <w:rsid w:val="00A10528"/>
    <w:rsid w:val="00A36400"/>
    <w:rsid w:val="00A36E72"/>
    <w:rsid w:val="00A459EC"/>
    <w:rsid w:val="00AE7518"/>
    <w:rsid w:val="00AE7BA5"/>
    <w:rsid w:val="00B47203"/>
    <w:rsid w:val="00C00F6C"/>
    <w:rsid w:val="00C03449"/>
    <w:rsid w:val="00D845EA"/>
    <w:rsid w:val="00DA49C7"/>
    <w:rsid w:val="00DA4E12"/>
    <w:rsid w:val="00DA5149"/>
    <w:rsid w:val="00DC7BEC"/>
    <w:rsid w:val="00E21543"/>
    <w:rsid w:val="00E21678"/>
    <w:rsid w:val="00E24BDB"/>
    <w:rsid w:val="00E43CC6"/>
    <w:rsid w:val="00E43D6A"/>
    <w:rsid w:val="00E91D81"/>
    <w:rsid w:val="00E93101"/>
    <w:rsid w:val="00EA2CD0"/>
    <w:rsid w:val="00F10812"/>
    <w:rsid w:val="00F330CD"/>
    <w:rsid w:val="00F573F9"/>
    <w:rsid w:val="00F6522D"/>
    <w:rsid w:val="00F94886"/>
    <w:rsid w:val="00FA1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BDF21-65FD-C847-952A-3B97715BA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1889</Words>
  <Characters>10772</Characters>
  <Application>Microsoft Macintosh Word</Application>
  <DocSecurity>0</DocSecurity>
  <Lines>89</Lines>
  <Paragraphs>25</Paragraphs>
  <ScaleCrop>false</ScaleCrop>
  <Company>asap</Company>
  <LinksUpToDate>false</LinksUpToDate>
  <CharactersWithSpaces>12636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cp:revision>
  <cp:lastPrinted>2012-05-29T20:12:00Z</cp:lastPrinted>
  <dcterms:created xsi:type="dcterms:W3CDTF">2012-05-29T20:05:00Z</dcterms:created>
  <dcterms:modified xsi:type="dcterms:W3CDTF">2012-06-07T20:52:00Z</dcterms:modified>
</cp:coreProperties>
</file>