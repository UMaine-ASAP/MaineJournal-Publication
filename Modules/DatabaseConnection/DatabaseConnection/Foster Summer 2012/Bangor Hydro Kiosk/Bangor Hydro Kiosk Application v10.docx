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99E45" w14:textId="77777777" w:rsidR="005B6D60" w:rsidRPr="005B6D60" w:rsidRDefault="005B6D60" w:rsidP="005B6D60">
      <w:pPr>
        <w:rPr>
          <w:rFonts w:ascii="Times New Roman" w:hAnsi="Times New Roman" w:cs="Times New Roman"/>
        </w:rPr>
      </w:pPr>
    </w:p>
    <w:p w14:paraId="5FF972F0" w14:textId="77777777" w:rsidR="005B6D60" w:rsidRPr="005B6D60" w:rsidRDefault="005B6D60" w:rsidP="005B6D60">
      <w:pPr>
        <w:rPr>
          <w:rFonts w:ascii="Times New Roman" w:hAnsi="Times New Roman" w:cs="Times New Roman"/>
        </w:rPr>
      </w:pPr>
    </w:p>
    <w:p w14:paraId="7FBB5207" w14:textId="77777777" w:rsidR="005B6D60" w:rsidRPr="005B6D60" w:rsidRDefault="005B6D60" w:rsidP="005B6D60">
      <w:pPr>
        <w:rPr>
          <w:rFonts w:ascii="Times New Roman" w:hAnsi="Times New Roman" w:cs="Times New Roman"/>
        </w:rPr>
      </w:pPr>
    </w:p>
    <w:p w14:paraId="5046C583" w14:textId="33C584A3" w:rsidR="005B6D60" w:rsidRPr="005B6D60" w:rsidRDefault="005B6D60" w:rsidP="00935D6F">
      <w:pPr>
        <w:jc w:val="center"/>
        <w:outlineLvl w:val="0"/>
        <w:rPr>
          <w:rFonts w:ascii="Times New Roman" w:hAnsi="Times New Roman" w:cs="Times New Roman"/>
          <w:b/>
          <w:sz w:val="48"/>
          <w:szCs w:val="48"/>
        </w:rPr>
      </w:pPr>
      <w:del w:id="0" w:author="admin" w:date="2012-06-12T16:24:00Z">
        <w:r w:rsidRPr="005B6D60" w:rsidDel="004A2A53">
          <w:rPr>
            <w:rFonts w:ascii="Times New Roman" w:hAnsi="Times New Roman" w:cs="Times New Roman"/>
            <w:b/>
            <w:sz w:val="48"/>
            <w:szCs w:val="48"/>
          </w:rPr>
          <w:delText>Kiosk Application</w:delText>
        </w:r>
      </w:del>
      <w:ins w:id="1" w:author="admin" w:date="2012-06-12T16:24:00Z">
        <w:r w:rsidR="004A2A53">
          <w:rPr>
            <w:rFonts w:ascii="Times New Roman" w:hAnsi="Times New Roman" w:cs="Times New Roman"/>
            <w:b/>
            <w:sz w:val="48"/>
            <w:szCs w:val="48"/>
          </w:rPr>
          <w:t>Bangor Hydro Kiosk</w:t>
        </w:r>
      </w:ins>
    </w:p>
    <w:p w14:paraId="46140CE1" w14:textId="77777777" w:rsidR="005B6D60" w:rsidRPr="005B6D60" w:rsidRDefault="005B6D60" w:rsidP="005B6D60">
      <w:pPr>
        <w:jc w:val="center"/>
        <w:rPr>
          <w:rFonts w:ascii="Times New Roman" w:hAnsi="Times New Roman" w:cs="Times New Roman"/>
          <w:b/>
          <w:sz w:val="48"/>
          <w:szCs w:val="48"/>
        </w:rPr>
      </w:pPr>
    </w:p>
    <w:p w14:paraId="0A3EE8DC" w14:textId="77777777" w:rsidR="005B6D60" w:rsidRPr="005B6D60" w:rsidRDefault="005B6D60" w:rsidP="00935D6F">
      <w:pPr>
        <w:jc w:val="center"/>
        <w:outlineLvl w:val="0"/>
        <w:rPr>
          <w:rFonts w:ascii="Times New Roman" w:hAnsi="Times New Roman" w:cs="Times New Roman"/>
          <w:b/>
        </w:rPr>
      </w:pPr>
      <w:r w:rsidRPr="005B6D60">
        <w:rPr>
          <w:rFonts w:ascii="Times New Roman" w:hAnsi="Times New Roman" w:cs="Times New Roman"/>
          <w:b/>
        </w:rPr>
        <w:t>Presented to</w:t>
      </w:r>
    </w:p>
    <w:p w14:paraId="2A780096" w14:textId="77777777" w:rsidR="005B6D60" w:rsidRPr="005B6D60" w:rsidRDefault="005B6D60" w:rsidP="005B6D60">
      <w:pPr>
        <w:jc w:val="center"/>
        <w:rPr>
          <w:rFonts w:ascii="Times New Roman" w:hAnsi="Times New Roman" w:cs="Times New Roman"/>
          <w:b/>
        </w:rPr>
      </w:pPr>
    </w:p>
    <w:p w14:paraId="58BB4AF7" w14:textId="77777777" w:rsidR="005B6D60" w:rsidRPr="005B6D60" w:rsidRDefault="005B6D60" w:rsidP="00935D6F">
      <w:pPr>
        <w:jc w:val="center"/>
        <w:outlineLvl w:val="0"/>
        <w:rPr>
          <w:rFonts w:ascii="Times New Roman" w:hAnsi="Times New Roman" w:cs="Times New Roman"/>
          <w:b/>
          <w:sz w:val="28"/>
          <w:szCs w:val="28"/>
        </w:rPr>
      </w:pPr>
      <w:r w:rsidRPr="005B6D60">
        <w:rPr>
          <w:rFonts w:ascii="Times New Roman" w:hAnsi="Times New Roman" w:cs="Times New Roman"/>
          <w:b/>
          <w:sz w:val="28"/>
          <w:szCs w:val="28"/>
        </w:rPr>
        <w:t>Bangor Hydro Electric Company</w:t>
      </w:r>
    </w:p>
    <w:p w14:paraId="2437C2B8" w14:textId="77777777" w:rsidR="005B6D60" w:rsidRPr="005B6D60" w:rsidRDefault="005B6D60" w:rsidP="005B6D60">
      <w:pPr>
        <w:rPr>
          <w:rFonts w:ascii="Times New Roman" w:hAnsi="Times New Roman" w:cs="Times New Roman"/>
        </w:rPr>
      </w:pPr>
    </w:p>
    <w:p w14:paraId="0A35D048" w14:textId="77777777" w:rsidR="005B6D60" w:rsidRPr="005B6D60" w:rsidRDefault="005B6D60" w:rsidP="005B6D60">
      <w:pPr>
        <w:rPr>
          <w:rFonts w:ascii="Times New Roman" w:hAnsi="Times New Roman" w:cs="Times New Roman"/>
        </w:rPr>
      </w:pPr>
    </w:p>
    <w:p w14:paraId="4D841FEA" w14:textId="77777777" w:rsidR="005B6D60" w:rsidRPr="005B6D60" w:rsidRDefault="005B6D60" w:rsidP="005B6D60">
      <w:pPr>
        <w:rPr>
          <w:rFonts w:ascii="Times New Roman" w:hAnsi="Times New Roman" w:cs="Times New Roman"/>
        </w:rPr>
      </w:pPr>
    </w:p>
    <w:p w14:paraId="60C931F7" w14:textId="77777777" w:rsidR="005B6D60" w:rsidRPr="005B6D60" w:rsidRDefault="005B6D60" w:rsidP="005B6D60">
      <w:pPr>
        <w:rPr>
          <w:rFonts w:ascii="Times New Roman" w:hAnsi="Times New Roman" w:cs="Times New Roman"/>
        </w:rPr>
      </w:pPr>
    </w:p>
    <w:p w14:paraId="218EC865" w14:textId="77777777" w:rsidR="005B6D60" w:rsidRPr="005B6D60" w:rsidRDefault="005B6D60" w:rsidP="005B6D60">
      <w:pPr>
        <w:rPr>
          <w:rFonts w:ascii="Times New Roman" w:hAnsi="Times New Roman" w:cs="Times New Roman"/>
        </w:rPr>
      </w:pPr>
    </w:p>
    <w:p w14:paraId="7DAA813C" w14:textId="77777777" w:rsidR="005B6D60" w:rsidRPr="005B6D60" w:rsidRDefault="005B6D60" w:rsidP="005B6D60">
      <w:pPr>
        <w:rPr>
          <w:rFonts w:ascii="Times New Roman" w:hAnsi="Times New Roman" w:cs="Times New Roman"/>
        </w:rPr>
      </w:pPr>
    </w:p>
    <w:p w14:paraId="112CE3FE" w14:textId="77777777" w:rsidR="005B6D60" w:rsidRPr="005B6D60" w:rsidRDefault="005B6D60" w:rsidP="005B6D60">
      <w:pPr>
        <w:rPr>
          <w:rFonts w:ascii="Times New Roman" w:hAnsi="Times New Roman" w:cs="Times New Roman"/>
        </w:rPr>
      </w:pPr>
    </w:p>
    <w:p w14:paraId="0233513B" w14:textId="77777777" w:rsidR="005B6D60" w:rsidRPr="005B6D60" w:rsidRDefault="005B6D60" w:rsidP="005B6D60">
      <w:pPr>
        <w:rPr>
          <w:rFonts w:ascii="Times New Roman" w:hAnsi="Times New Roman" w:cs="Times New Roman"/>
        </w:rPr>
      </w:pPr>
    </w:p>
    <w:p w14:paraId="05C002A1" w14:textId="77777777" w:rsidR="005B6D60" w:rsidRPr="005B6D60" w:rsidRDefault="005B6D60" w:rsidP="005B6D60">
      <w:pPr>
        <w:rPr>
          <w:rFonts w:ascii="Times New Roman" w:hAnsi="Times New Roman" w:cs="Times New Roman"/>
        </w:rPr>
      </w:pPr>
    </w:p>
    <w:p w14:paraId="323184D4" w14:textId="77777777" w:rsidR="005B6D60" w:rsidRPr="005B6D60" w:rsidRDefault="005B6D60" w:rsidP="005B6D60">
      <w:pPr>
        <w:rPr>
          <w:rFonts w:ascii="Times New Roman" w:hAnsi="Times New Roman" w:cs="Times New Roman"/>
        </w:rPr>
      </w:pPr>
    </w:p>
    <w:p w14:paraId="30C1752D" w14:textId="77777777" w:rsidR="005B6D60" w:rsidRPr="005B6D60" w:rsidRDefault="005B6D60" w:rsidP="005B6D60">
      <w:pPr>
        <w:rPr>
          <w:rFonts w:ascii="Times New Roman" w:hAnsi="Times New Roman" w:cs="Times New Roman"/>
        </w:rPr>
      </w:pPr>
    </w:p>
    <w:p w14:paraId="08B90479" w14:textId="77777777" w:rsidR="005B6D60" w:rsidRPr="005B6D60" w:rsidRDefault="005B6D60" w:rsidP="005B6D60">
      <w:pPr>
        <w:rPr>
          <w:rFonts w:ascii="Times New Roman" w:hAnsi="Times New Roman" w:cs="Times New Roman"/>
        </w:rPr>
      </w:pPr>
    </w:p>
    <w:p w14:paraId="3CED4BDE" w14:textId="77777777" w:rsidR="005B6D60" w:rsidRDefault="005B6D60" w:rsidP="005B6D60">
      <w:pPr>
        <w:rPr>
          <w:rFonts w:ascii="Times New Roman" w:hAnsi="Times New Roman" w:cs="Times New Roman"/>
        </w:rPr>
      </w:pPr>
    </w:p>
    <w:p w14:paraId="768464CA" w14:textId="77777777" w:rsidR="005B6D60" w:rsidRDefault="005B6D60" w:rsidP="005B6D60">
      <w:pPr>
        <w:rPr>
          <w:rFonts w:ascii="Times New Roman" w:hAnsi="Times New Roman" w:cs="Times New Roman"/>
        </w:rPr>
      </w:pPr>
    </w:p>
    <w:p w14:paraId="501B9982" w14:textId="77777777" w:rsidR="005B6D60" w:rsidRDefault="005B6D60" w:rsidP="005B6D60">
      <w:pPr>
        <w:rPr>
          <w:rFonts w:ascii="Times New Roman" w:hAnsi="Times New Roman" w:cs="Times New Roman"/>
        </w:rPr>
      </w:pPr>
    </w:p>
    <w:p w14:paraId="4DDD0171" w14:textId="77777777" w:rsidR="005B6D60" w:rsidRDefault="005B6D60" w:rsidP="005B6D60">
      <w:pPr>
        <w:rPr>
          <w:rFonts w:ascii="Times New Roman" w:hAnsi="Times New Roman" w:cs="Times New Roman"/>
        </w:rPr>
      </w:pPr>
    </w:p>
    <w:p w14:paraId="328D3780" w14:textId="77777777" w:rsidR="005B6D60" w:rsidRDefault="005B6D60" w:rsidP="005B6D60">
      <w:pPr>
        <w:rPr>
          <w:rFonts w:ascii="Times New Roman" w:hAnsi="Times New Roman" w:cs="Times New Roman"/>
        </w:rPr>
      </w:pPr>
    </w:p>
    <w:p w14:paraId="6E96EF1B" w14:textId="77777777" w:rsidR="005B6D60" w:rsidRDefault="005B6D60" w:rsidP="005B6D60">
      <w:pPr>
        <w:rPr>
          <w:rFonts w:ascii="Times New Roman" w:hAnsi="Times New Roman" w:cs="Times New Roman"/>
        </w:rPr>
      </w:pPr>
    </w:p>
    <w:p w14:paraId="2F5FD532" w14:textId="77777777" w:rsidR="005B6D60" w:rsidRDefault="005B6D60" w:rsidP="005B6D60">
      <w:pPr>
        <w:rPr>
          <w:rFonts w:ascii="Times New Roman" w:hAnsi="Times New Roman" w:cs="Times New Roman"/>
        </w:rPr>
      </w:pPr>
    </w:p>
    <w:p w14:paraId="0A82B8B5" w14:textId="77777777" w:rsidR="005B6D60" w:rsidRDefault="005B6D60" w:rsidP="005B6D60">
      <w:pPr>
        <w:rPr>
          <w:rFonts w:ascii="Times New Roman" w:hAnsi="Times New Roman" w:cs="Times New Roman"/>
        </w:rPr>
      </w:pPr>
    </w:p>
    <w:p w14:paraId="53F4AD8D" w14:textId="77777777" w:rsidR="005B6D60" w:rsidRPr="005B6D60" w:rsidRDefault="005B6D60" w:rsidP="005B6D60">
      <w:pPr>
        <w:rPr>
          <w:rFonts w:ascii="Times New Roman" w:hAnsi="Times New Roman" w:cs="Times New Roman"/>
        </w:rPr>
      </w:pPr>
    </w:p>
    <w:p w14:paraId="6CB2E418" w14:textId="77777777" w:rsidR="005B6D60" w:rsidRPr="005B6D60" w:rsidRDefault="005B6D60" w:rsidP="005B6D60">
      <w:pPr>
        <w:rPr>
          <w:rFonts w:ascii="Times New Roman" w:hAnsi="Times New Roman" w:cs="Times New Roman"/>
        </w:rPr>
      </w:pPr>
    </w:p>
    <w:p w14:paraId="25E55FCF" w14:textId="77777777" w:rsidR="005B6D60" w:rsidRPr="005B6D60" w:rsidRDefault="005B6D60" w:rsidP="005B6D60">
      <w:pPr>
        <w:rPr>
          <w:rFonts w:ascii="Times New Roman" w:hAnsi="Times New Roman" w:cs="Times New Roman"/>
        </w:rPr>
      </w:pPr>
    </w:p>
    <w:p w14:paraId="6B996209" w14:textId="77777777" w:rsidR="005B6D60" w:rsidRPr="005B6D60" w:rsidRDefault="005B6D60" w:rsidP="005B6D60">
      <w:pPr>
        <w:rPr>
          <w:rFonts w:ascii="Times New Roman" w:hAnsi="Times New Roman" w:cs="Times New Roman"/>
        </w:rPr>
      </w:pPr>
    </w:p>
    <w:p w14:paraId="7652EB4D" w14:textId="77777777" w:rsidR="005B6D60" w:rsidRPr="005B6D60" w:rsidRDefault="005B6D60" w:rsidP="005B6D60">
      <w:pPr>
        <w:rPr>
          <w:rFonts w:ascii="Times New Roman" w:hAnsi="Times New Roman" w:cs="Times New Roman"/>
        </w:rPr>
      </w:pPr>
    </w:p>
    <w:p w14:paraId="6619E8E0" w14:textId="77777777" w:rsidR="005B6D60" w:rsidRPr="005B6D60" w:rsidRDefault="005B6D60" w:rsidP="005B6D60">
      <w:pPr>
        <w:rPr>
          <w:rFonts w:ascii="Times New Roman" w:hAnsi="Times New Roman" w:cs="Times New Roman"/>
        </w:rPr>
      </w:pPr>
    </w:p>
    <w:p w14:paraId="0B07B59E" w14:textId="77777777" w:rsidR="005B6D60" w:rsidRPr="005B6D60" w:rsidRDefault="005B6D60" w:rsidP="005B6D60">
      <w:pPr>
        <w:rPr>
          <w:rFonts w:ascii="Times New Roman" w:hAnsi="Times New Roman" w:cs="Times New Roman"/>
        </w:rPr>
      </w:pPr>
    </w:p>
    <w:p w14:paraId="41CF1284" w14:textId="77777777" w:rsidR="005B6D60" w:rsidRPr="005B6D60" w:rsidRDefault="005B6D60" w:rsidP="00935D6F">
      <w:pPr>
        <w:jc w:val="center"/>
        <w:outlineLvl w:val="0"/>
        <w:rPr>
          <w:rFonts w:ascii="Times New Roman" w:hAnsi="Times New Roman" w:cs="Times New Roman"/>
        </w:rPr>
      </w:pPr>
      <w:r w:rsidRPr="005B6D60">
        <w:rPr>
          <w:rFonts w:ascii="Times New Roman" w:hAnsi="Times New Roman" w:cs="Times New Roman"/>
        </w:rPr>
        <w:t>Proposed by</w:t>
      </w:r>
    </w:p>
    <w:p w14:paraId="40061A8F" w14:textId="77777777" w:rsidR="005B6D60" w:rsidRPr="005B6D60" w:rsidRDefault="005B6D60" w:rsidP="005B6D60">
      <w:pPr>
        <w:jc w:val="center"/>
        <w:rPr>
          <w:rFonts w:ascii="Times New Roman" w:hAnsi="Times New Roman" w:cs="Times New Roman"/>
        </w:rPr>
      </w:pPr>
    </w:p>
    <w:p w14:paraId="4535BA2A" w14:textId="77777777" w:rsidR="005B6D60" w:rsidRPr="005B6D60" w:rsidRDefault="005B6D60" w:rsidP="00935D6F">
      <w:pPr>
        <w:jc w:val="center"/>
        <w:outlineLvl w:val="0"/>
        <w:rPr>
          <w:rFonts w:ascii="Times New Roman" w:hAnsi="Times New Roman" w:cs="Times New Roman"/>
          <w:b/>
        </w:rPr>
      </w:pPr>
      <w:r w:rsidRPr="005B6D60">
        <w:rPr>
          <w:rFonts w:ascii="Times New Roman" w:hAnsi="Times New Roman" w:cs="Times New Roman"/>
          <w:b/>
        </w:rPr>
        <w:t>ASAP Media Services</w:t>
      </w:r>
    </w:p>
    <w:p w14:paraId="3933AB69" w14:textId="77777777" w:rsidR="005B6D60" w:rsidRPr="005B6D60" w:rsidRDefault="005B6D60" w:rsidP="005B6D60">
      <w:pPr>
        <w:jc w:val="center"/>
        <w:rPr>
          <w:rFonts w:ascii="Times New Roman" w:hAnsi="Times New Roman" w:cs="Times New Roman"/>
        </w:rPr>
      </w:pPr>
      <w:r w:rsidRPr="005B6D60">
        <w:rPr>
          <w:rFonts w:ascii="Times New Roman" w:hAnsi="Times New Roman" w:cs="Times New Roman"/>
        </w:rPr>
        <w:t>University of Maine</w:t>
      </w:r>
    </w:p>
    <w:p w14:paraId="0E439FEF" w14:textId="77777777" w:rsidR="005B6D60" w:rsidRPr="005B6D60" w:rsidRDefault="005B6D60" w:rsidP="005B6D60">
      <w:pPr>
        <w:jc w:val="center"/>
        <w:rPr>
          <w:rFonts w:ascii="Times New Roman" w:hAnsi="Times New Roman" w:cs="Times New Roman"/>
        </w:rPr>
      </w:pPr>
    </w:p>
    <w:p w14:paraId="535B3D8F" w14:textId="08C33E73" w:rsidR="005B6D60" w:rsidRPr="005B6D60" w:rsidRDefault="003110B8" w:rsidP="005B6D60">
      <w:pPr>
        <w:jc w:val="center"/>
        <w:rPr>
          <w:rFonts w:ascii="Times New Roman" w:hAnsi="Times New Roman" w:cs="Times New Roman"/>
        </w:rPr>
      </w:pPr>
      <w:r>
        <w:rPr>
          <w:rFonts w:ascii="Times New Roman" w:hAnsi="Times New Roman" w:cs="Times New Roman"/>
        </w:rPr>
        <w:t>June 20</w:t>
      </w:r>
      <w:r w:rsidRPr="003110B8">
        <w:rPr>
          <w:rFonts w:ascii="Times New Roman" w:hAnsi="Times New Roman" w:cs="Times New Roman"/>
          <w:vertAlign w:val="superscript"/>
        </w:rPr>
        <w:t>th</w:t>
      </w:r>
      <w:r w:rsidR="005B6D60" w:rsidRPr="005B6D60">
        <w:rPr>
          <w:rFonts w:ascii="Times New Roman" w:hAnsi="Times New Roman" w:cs="Times New Roman"/>
        </w:rPr>
        <w:t>, 2012</w:t>
      </w:r>
    </w:p>
    <w:p w14:paraId="6E557774"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 </w:t>
      </w:r>
    </w:p>
    <w:p w14:paraId="5FD49B8B" w14:textId="77777777" w:rsidR="005B6D60" w:rsidRDefault="005B6D60" w:rsidP="005B6D60">
      <w:pPr>
        <w:rPr>
          <w:rFonts w:ascii="Times New Roman" w:hAnsi="Times New Roman" w:cs="Times New Roman"/>
        </w:rPr>
      </w:pPr>
    </w:p>
    <w:p w14:paraId="7A600DD1" w14:textId="77777777" w:rsidR="005B6D60" w:rsidRDefault="005B6D60" w:rsidP="005B6D60">
      <w:pPr>
        <w:rPr>
          <w:rFonts w:ascii="Times New Roman" w:hAnsi="Times New Roman" w:cs="Times New Roman"/>
        </w:rPr>
      </w:pPr>
    </w:p>
    <w:p w14:paraId="502AD1DF" w14:textId="77777777" w:rsidR="009D6EE6" w:rsidRPr="005B6D60" w:rsidRDefault="009D6EE6" w:rsidP="009D6EE6">
      <w:pPr>
        <w:outlineLvl w:val="0"/>
        <w:rPr>
          <w:rFonts w:ascii="Times New Roman" w:hAnsi="Times New Roman" w:cs="Times New Roman"/>
          <w:b/>
        </w:rPr>
      </w:pPr>
      <w:r w:rsidRPr="005B6D60">
        <w:rPr>
          <w:rFonts w:ascii="Times New Roman" w:hAnsi="Times New Roman" w:cs="Times New Roman"/>
          <w:b/>
        </w:rPr>
        <w:lastRenderedPageBreak/>
        <w:t>Introduction</w:t>
      </w:r>
    </w:p>
    <w:p w14:paraId="15C230A8" w14:textId="77777777" w:rsidR="009D6EE6" w:rsidRPr="005B6D60" w:rsidRDefault="009D6EE6" w:rsidP="009D6EE6">
      <w:pPr>
        <w:rPr>
          <w:rFonts w:ascii="Times New Roman" w:hAnsi="Times New Roman" w:cs="Times New Roman"/>
        </w:rPr>
      </w:pPr>
    </w:p>
    <w:p w14:paraId="55D14BEF" w14:textId="77777777" w:rsidR="009D6EE6" w:rsidRDefault="009D6EE6" w:rsidP="009D6EE6">
      <w:r>
        <w:t xml:space="preserve">Bangor Hydroelectric Company (Bangor Hydro) is engaged in educating its 100,000 customers in central and eastern Maine and the general public to the benefits of heat pump technology. Using digital kiosks and web portals, Bangor Hydro plans to communicate the greater efficiency and cost-effectiveness of air-source and geothermal heat pumps over traditional oil and gas systems. To promote adoption, Bangor Hydro has specifically targeted high-school students and tradeshow attendees as key audiences for promoting heat pump technology in the region. Bangor Hydro has approached ASAP Media Services (ASAP) as a potential creative collaborator who brings fresh ideas to its proposed three-phase project.  In response, ASAP offers the following proposal brief to detail the scope and nature of an effective collaboration. </w:t>
      </w:r>
    </w:p>
    <w:p w14:paraId="595B04C9" w14:textId="77777777" w:rsidR="009D6EE6" w:rsidRDefault="009D6EE6" w:rsidP="009D6EE6"/>
    <w:p w14:paraId="13D3819E" w14:textId="77777777" w:rsidR="009D6EE6" w:rsidRDefault="009D6EE6" w:rsidP="009D6EE6">
      <w:r>
        <w:t>As future homeowners themselves, the group at ASAP is excited at the opportunity to work with Bangor Hydro to create tools that help customers develop a better understanding of alternative heating technologies. ASAP is eager to research heat pump technologies for this project not only because of the benefit to Bangor Hydro, but also because of the benefit this information will have more broadly. The variety of potential projects, from kiosks to web applications, will present ASAP with a chance to unleash many creative ideas and solutions to the same concepts and goals. ASAP also hares in Bangor Hydro’s forward thinking approach to the future of a cleaner, “greener” society and strives to become a leader in promoting this approach. The similarity in interests of both Bangor Hydro and ASAP will result in more dynamic discussions, a more concrete conceptual foundation, and, ultimately, more impactful and beneficial collaboration.</w:t>
      </w:r>
    </w:p>
    <w:p w14:paraId="342041C6" w14:textId="77777777" w:rsidR="009D6EE6" w:rsidRPr="00A526FB" w:rsidRDefault="009D6EE6" w:rsidP="009D6EE6">
      <w:pPr>
        <w:widowControl w:val="0"/>
        <w:autoSpaceDE w:val="0"/>
        <w:autoSpaceDN w:val="0"/>
        <w:adjustRightInd w:val="0"/>
        <w:rPr>
          <w:rFonts w:ascii="Times New Roman" w:hAnsi="Times New Roman" w:cs="Times New Roman"/>
          <w:b/>
          <w:bCs/>
          <w:color w:val="000000"/>
        </w:rPr>
      </w:pPr>
    </w:p>
    <w:p w14:paraId="54880552" w14:textId="77777777" w:rsidR="009D6EE6" w:rsidRPr="00A526FB" w:rsidRDefault="009D6EE6" w:rsidP="009D6EE6">
      <w:pPr>
        <w:rPr>
          <w:rFonts w:ascii="Times New Roman" w:hAnsi="Times New Roman" w:cs="Times New Roman"/>
          <w:b/>
          <w:color w:val="000000"/>
        </w:rPr>
      </w:pPr>
      <w:r w:rsidRPr="00A526FB">
        <w:rPr>
          <w:rFonts w:ascii="Times New Roman" w:hAnsi="Times New Roman" w:cs="Times New Roman"/>
          <w:b/>
          <w:color w:val="000000"/>
        </w:rPr>
        <w:t xml:space="preserve">Overview </w:t>
      </w:r>
    </w:p>
    <w:p w14:paraId="01410411" w14:textId="77777777" w:rsidR="009D6EE6" w:rsidRDefault="009D6EE6" w:rsidP="009D6EE6">
      <w:pPr>
        <w:rPr>
          <w:rFonts w:ascii="Times New Roman" w:hAnsi="Times New Roman" w:cs="Times New Roman"/>
          <w:color w:val="000000"/>
        </w:rPr>
      </w:pPr>
    </w:p>
    <w:p w14:paraId="3645BB85" w14:textId="77777777" w:rsidR="009D6EE6" w:rsidRDefault="009D6EE6" w:rsidP="009D6EE6">
      <w:pPr>
        <w:rPr>
          <w:rFonts w:ascii="Times New Roman" w:hAnsi="Times New Roman" w:cs="Times New Roman"/>
          <w:color w:val="000000"/>
        </w:rPr>
      </w:pPr>
      <w:r w:rsidRPr="00A526FB">
        <w:rPr>
          <w:rFonts w:ascii="Times New Roman" w:hAnsi="Times New Roman" w:cs="Times New Roman"/>
          <w:color w:val="000000"/>
        </w:rPr>
        <w:t xml:space="preserve">Bangor Hydro </w:t>
      </w:r>
      <w:r>
        <w:rPr>
          <w:rFonts w:ascii="Times New Roman" w:hAnsi="Times New Roman" w:cs="Times New Roman"/>
          <w:color w:val="000000"/>
        </w:rPr>
        <w:t xml:space="preserve">has approached ASAP </w:t>
      </w:r>
      <w:r w:rsidRPr="00A526FB">
        <w:rPr>
          <w:rFonts w:ascii="Times New Roman" w:hAnsi="Times New Roman" w:cs="Times New Roman"/>
          <w:color w:val="000000"/>
        </w:rPr>
        <w:t xml:space="preserve">to </w:t>
      </w:r>
      <w:r>
        <w:rPr>
          <w:rFonts w:ascii="Times New Roman" w:hAnsi="Times New Roman" w:cs="Times New Roman"/>
          <w:color w:val="000000"/>
        </w:rPr>
        <w:t xml:space="preserve">research, </w:t>
      </w:r>
      <w:r w:rsidRPr="0074152D">
        <w:rPr>
          <w:rFonts w:ascii="Times New Roman" w:hAnsi="Times New Roman" w:cs="Times New Roman"/>
          <w:color w:val="000000"/>
        </w:rPr>
        <w:t>design and fabricate</w:t>
      </w:r>
      <w:r>
        <w:rPr>
          <w:rFonts w:ascii="Times New Roman" w:hAnsi="Times New Roman" w:cs="Times New Roman"/>
          <w:color w:val="000000"/>
        </w:rPr>
        <w:t xml:space="preserve"> a three-phase project focused on communicating the benefits of heat pump technology to a variety of audiences:</w:t>
      </w:r>
    </w:p>
    <w:p w14:paraId="2C37B1C3" w14:textId="77777777" w:rsidR="009D6EE6" w:rsidRDefault="009D6EE6" w:rsidP="009D6EE6">
      <w:pPr>
        <w:rPr>
          <w:rFonts w:ascii="Times New Roman" w:hAnsi="Times New Roman" w:cs="Times New Roman"/>
          <w:color w:val="000000"/>
        </w:rPr>
      </w:pPr>
    </w:p>
    <w:p w14:paraId="6FAB5FFA" w14:textId="77777777" w:rsidR="009D6EE6" w:rsidRPr="00A526FB" w:rsidRDefault="009D6EE6" w:rsidP="009D6EE6">
      <w:pPr>
        <w:rPr>
          <w:rFonts w:ascii="Times New Roman" w:hAnsi="Times New Roman" w:cs="Times New Roman"/>
          <w:color w:val="000000"/>
        </w:rPr>
      </w:pPr>
      <w:r w:rsidRPr="00A526FB">
        <w:rPr>
          <w:rFonts w:ascii="Times New Roman" w:hAnsi="Times New Roman" w:cs="Times New Roman"/>
          <w:i/>
          <w:color w:val="000000"/>
        </w:rPr>
        <w:t>Phase 1</w:t>
      </w:r>
      <w:r>
        <w:rPr>
          <w:rFonts w:ascii="Times New Roman" w:hAnsi="Times New Roman" w:cs="Times New Roman"/>
          <w:color w:val="000000"/>
        </w:rPr>
        <w:t xml:space="preserve"> of the project will</w:t>
      </w:r>
      <w:r>
        <w:rPr>
          <w:rFonts w:ascii="Times New Roman" w:hAnsi="Times New Roman" w:cs="Times New Roman"/>
        </w:rPr>
        <w:t xml:space="preserve"> culminate in </w:t>
      </w:r>
      <w:r>
        <w:rPr>
          <w:rFonts w:ascii="Times New Roman" w:hAnsi="Times New Roman" w:cs="Times New Roman"/>
          <w:color w:val="000000"/>
        </w:rPr>
        <w:t xml:space="preserve">design and development of a portable, educational kiosk focusing on air source heat pump technology, </w:t>
      </w:r>
      <w:r>
        <w:rPr>
          <w:rFonts w:ascii="Times New Roman" w:hAnsi="Times New Roman" w:cs="Times New Roman"/>
        </w:rPr>
        <w:t>divided into sections reflecting research categories. Each section will provide textual information and interactive activities.  The kiosk will be used in multiple venues, e.g. high schools and trade shows, to stimulate interest and promote awareness. Phase 1 will provide the design foundation for Phase 2 and 3.</w:t>
      </w:r>
    </w:p>
    <w:p w14:paraId="1C8DE75E" w14:textId="77777777" w:rsidR="009D6EE6" w:rsidRDefault="009D6EE6" w:rsidP="009D6EE6">
      <w:pPr>
        <w:rPr>
          <w:rFonts w:ascii="Times New Roman" w:hAnsi="Times New Roman" w:cs="Times New Roman"/>
        </w:rPr>
      </w:pPr>
    </w:p>
    <w:p w14:paraId="0AF1CA35" w14:textId="77777777" w:rsidR="009D6EE6" w:rsidRDefault="009D6EE6" w:rsidP="009D6EE6">
      <w:pPr>
        <w:rPr>
          <w:rFonts w:ascii="Times New Roman" w:hAnsi="Times New Roman" w:cs="Times New Roman"/>
        </w:rPr>
      </w:pPr>
      <w:r w:rsidRPr="00A526FB">
        <w:rPr>
          <w:rFonts w:ascii="Times New Roman" w:hAnsi="Times New Roman" w:cs="Times New Roman"/>
          <w:i/>
        </w:rPr>
        <w:t>Phase 2</w:t>
      </w:r>
      <w:r>
        <w:rPr>
          <w:rFonts w:ascii="Times New Roman" w:hAnsi="Times New Roman" w:cs="Times New Roman"/>
        </w:rPr>
        <w:t xml:space="preserve"> includes design and development of a web-based application to reside on the Bangor Hydro website. While providing much of the information presented in the Phase 1 kiosk, the web application will further encourage users to learn about air source heat pumps. Unique features include tools empowering Bangor Hydro customers to estimate the costs of installing and maintaining an air source heat pump in their own home, both in the short term (installation) and long term (maintaining), compared side by side with the </w:t>
      </w:r>
      <w:r>
        <w:rPr>
          <w:rFonts w:ascii="Times New Roman" w:hAnsi="Times New Roman" w:cs="Times New Roman"/>
        </w:rPr>
        <w:lastRenderedPageBreak/>
        <w:t>costs of their current heating method. The web application will provide a compelling view of the benefits of converting to heat pump technology.</w:t>
      </w:r>
    </w:p>
    <w:p w14:paraId="78E70A8C" w14:textId="77777777" w:rsidR="009D6EE6" w:rsidRDefault="009D6EE6" w:rsidP="009D6EE6">
      <w:pPr>
        <w:rPr>
          <w:rFonts w:ascii="Times New Roman" w:hAnsi="Times New Roman" w:cs="Times New Roman"/>
        </w:rPr>
      </w:pPr>
    </w:p>
    <w:p w14:paraId="528C9F02" w14:textId="77777777" w:rsidR="009D6EE6" w:rsidRDefault="009D6EE6" w:rsidP="009D6EE6">
      <w:pPr>
        <w:rPr>
          <w:rFonts w:ascii="Times New Roman" w:hAnsi="Times New Roman" w:cs="Times New Roman"/>
          <w:color w:val="000000"/>
        </w:rPr>
      </w:pPr>
      <w:r w:rsidRPr="00A526FB">
        <w:rPr>
          <w:rFonts w:ascii="Times New Roman" w:hAnsi="Times New Roman" w:cs="Times New Roman"/>
          <w:i/>
          <w:color w:val="000000"/>
        </w:rPr>
        <w:t>Phase 3</w:t>
      </w:r>
      <w:r>
        <w:rPr>
          <w:rFonts w:ascii="Times New Roman" w:hAnsi="Times New Roman" w:cs="Times New Roman"/>
          <w:color w:val="000000"/>
        </w:rPr>
        <w:t xml:space="preserve"> of the project will involve designing and developing a permanent kiosk to be located in the front lobby of a new Bangor-area building installed with geothermal heat pumps to control temperature. The kiosk will present comparative information about geothermal pumps; and unique, building-specific information using data from meters placed throughout the building for demonstrating energy usage and efficiency in real-time.  Additional tools could be created based on data such as occupant information and floor plans, turning the kiosk into an incredible resource for both visitors and employees or occupants.</w:t>
      </w:r>
    </w:p>
    <w:p w14:paraId="77BCFD32" w14:textId="77777777" w:rsidR="009D6EE6" w:rsidRDefault="009D6EE6" w:rsidP="009D6EE6">
      <w:pPr>
        <w:rPr>
          <w:rFonts w:ascii="Times New Roman" w:hAnsi="Times New Roman" w:cs="Times New Roman"/>
          <w:color w:val="000000"/>
        </w:rPr>
      </w:pPr>
    </w:p>
    <w:p w14:paraId="284A4F77" w14:textId="77777777" w:rsidR="009D6EE6" w:rsidRDefault="009D6EE6" w:rsidP="009D6EE6">
      <w:pPr>
        <w:rPr>
          <w:rFonts w:ascii="Times New Roman" w:hAnsi="Times New Roman" w:cs="Times New Roman"/>
          <w:color w:val="000000"/>
        </w:rPr>
      </w:pPr>
      <w:r>
        <w:rPr>
          <w:rFonts w:ascii="Times New Roman" w:hAnsi="Times New Roman" w:cs="Times New Roman"/>
          <w:color w:val="000000"/>
        </w:rPr>
        <w:t xml:space="preserve">The proposed project requires a significant research component </w:t>
      </w:r>
      <w:r>
        <w:rPr>
          <w:rFonts w:ascii="Times New Roman" w:hAnsi="Times New Roman" w:cs="Times New Roman"/>
          <w:i/>
          <w:color w:val="000000"/>
        </w:rPr>
        <w:t>prior to</w:t>
      </w:r>
      <w:r>
        <w:rPr>
          <w:rFonts w:ascii="Times New Roman" w:hAnsi="Times New Roman" w:cs="Times New Roman"/>
          <w:color w:val="000000"/>
        </w:rPr>
        <w:t xml:space="preserve"> all design and fabrication of any phase. Up-front work will include research to understand topics minimally including</w:t>
      </w:r>
    </w:p>
    <w:p w14:paraId="45D75C13" w14:textId="77777777" w:rsidR="009D6EE6" w:rsidRDefault="009D6EE6" w:rsidP="009D6EE6">
      <w:pPr>
        <w:rPr>
          <w:rFonts w:ascii="Times New Roman" w:hAnsi="Times New Roman" w:cs="Times New Roman"/>
          <w:color w:val="000000"/>
        </w:rPr>
      </w:pPr>
    </w:p>
    <w:p w14:paraId="71F4288E" w14:textId="77777777" w:rsidR="009D6EE6" w:rsidRPr="00A526FB" w:rsidRDefault="009D6EE6" w:rsidP="009D6EE6">
      <w:pPr>
        <w:pStyle w:val="ListParagraph"/>
        <w:numPr>
          <w:ilvl w:val="0"/>
          <w:numId w:val="10"/>
        </w:numPr>
        <w:rPr>
          <w:rFonts w:ascii="Times New Roman" w:hAnsi="Times New Roman" w:cs="Times New Roman"/>
          <w:color w:val="000000"/>
        </w:rPr>
      </w:pPr>
      <w:r w:rsidRPr="00DB0C16">
        <w:rPr>
          <w:rFonts w:ascii="Times New Roman" w:hAnsi="Times New Roman" w:cs="Times New Roman"/>
          <w:color w:val="000000"/>
        </w:rPr>
        <w:t xml:space="preserve">The </w:t>
      </w:r>
      <w:r w:rsidRPr="00A526FB">
        <w:rPr>
          <w:rFonts w:ascii="Times New Roman" w:hAnsi="Times New Roman" w:cs="Times New Roman"/>
          <w:i/>
          <w:color w:val="000000"/>
        </w:rPr>
        <w:t>history of heat pump technology</w:t>
      </w:r>
      <w:r w:rsidRPr="00DB0C16">
        <w:rPr>
          <w:rFonts w:ascii="Times New Roman" w:hAnsi="Times New Roman" w:cs="Times New Roman"/>
          <w:color w:val="000000"/>
        </w:rPr>
        <w:t xml:space="preserve"> in various contexts, e.g. within the history of dominant traditional fuel resources and emerging interest in alternative energy resources</w:t>
      </w:r>
    </w:p>
    <w:p w14:paraId="3EC4BFC1" w14:textId="77777777" w:rsidR="009D6EE6" w:rsidRPr="00A526FB" w:rsidRDefault="009D6EE6" w:rsidP="009D6EE6">
      <w:pPr>
        <w:pStyle w:val="ListParagraph"/>
        <w:numPr>
          <w:ilvl w:val="0"/>
          <w:numId w:val="10"/>
        </w:numPr>
        <w:rPr>
          <w:rFonts w:ascii="Times New Roman" w:hAnsi="Times New Roman" w:cs="Times New Roman"/>
        </w:rPr>
      </w:pPr>
      <w:r w:rsidRPr="00DB0C16">
        <w:rPr>
          <w:rFonts w:ascii="Times New Roman" w:hAnsi="Times New Roman" w:cs="Times New Roman"/>
          <w:color w:val="000000"/>
        </w:rPr>
        <w:t xml:space="preserve">The </w:t>
      </w:r>
      <w:r w:rsidRPr="00A526FB">
        <w:rPr>
          <w:rFonts w:ascii="Times New Roman" w:hAnsi="Times New Roman" w:cs="Times New Roman"/>
          <w:i/>
          <w:color w:val="000000"/>
        </w:rPr>
        <w:t>science of heat pump technology</w:t>
      </w:r>
      <w:r w:rsidRPr="00DB0C16">
        <w:rPr>
          <w:rFonts w:ascii="Times New Roman" w:hAnsi="Times New Roman" w:cs="Times New Roman"/>
        </w:rPr>
        <w:t>, from extraction to building temperature modification, including the physics behind the technology and effective means for visually and interactively conveying the relevant scientific concepts</w:t>
      </w:r>
    </w:p>
    <w:p w14:paraId="1CFD25CF" w14:textId="77777777" w:rsidR="009D6EE6" w:rsidRPr="00A526FB" w:rsidRDefault="009D6EE6" w:rsidP="009D6EE6">
      <w:pPr>
        <w:pStyle w:val="ListParagraph"/>
        <w:numPr>
          <w:ilvl w:val="0"/>
          <w:numId w:val="10"/>
        </w:numPr>
        <w:rPr>
          <w:rFonts w:ascii="Times New Roman" w:hAnsi="Times New Roman" w:cs="Times New Roman"/>
          <w:color w:val="000000"/>
        </w:rPr>
      </w:pPr>
      <w:r w:rsidRPr="00DB0C16">
        <w:rPr>
          <w:rFonts w:ascii="Times New Roman" w:hAnsi="Times New Roman" w:cs="Times New Roman"/>
          <w:color w:val="000000"/>
        </w:rPr>
        <w:t xml:space="preserve">The </w:t>
      </w:r>
      <w:r w:rsidRPr="00A526FB">
        <w:rPr>
          <w:rFonts w:ascii="Times New Roman" w:hAnsi="Times New Roman" w:cs="Times New Roman"/>
          <w:i/>
          <w:color w:val="000000"/>
        </w:rPr>
        <w:t>economics of heat pump technology</w:t>
      </w:r>
      <w:r w:rsidRPr="00DB0C16">
        <w:rPr>
          <w:rFonts w:ascii="Times New Roman" w:hAnsi="Times New Roman" w:cs="Times New Roman"/>
          <w:color w:val="000000"/>
        </w:rPr>
        <w:t>, at micro- and more macroeconomic levels, including tools and strategies for effective analysis and assessment of associated costs (initial and ongoing, short- and long-term, individual and community, etc.)</w:t>
      </w:r>
    </w:p>
    <w:p w14:paraId="36A02FBF" w14:textId="77777777" w:rsidR="009D6EE6" w:rsidRDefault="009D6EE6" w:rsidP="009D6EE6">
      <w:pPr>
        <w:pStyle w:val="ListParagraph"/>
        <w:numPr>
          <w:ilvl w:val="0"/>
          <w:numId w:val="10"/>
        </w:numPr>
      </w:pPr>
      <w:r>
        <w:t>The</w:t>
      </w:r>
      <w:r w:rsidRPr="00B1412C">
        <w:t xml:space="preserve"> </w:t>
      </w:r>
      <w:r w:rsidRPr="00A526FB">
        <w:rPr>
          <w:i/>
        </w:rPr>
        <w:t>environmental impact of heat pump technology</w:t>
      </w:r>
      <w:r>
        <w:t xml:space="preserve">, as </w:t>
      </w:r>
      <w:r w:rsidRPr="008E3649">
        <w:t xml:space="preserve">compared to other methods of heating and cooling, such as gas and oil, </w:t>
      </w:r>
      <w:r>
        <w:t xml:space="preserve">and in terms of concepts of </w:t>
      </w:r>
      <w:r w:rsidRPr="008E3649">
        <w:t>green efficiency</w:t>
      </w:r>
      <w:r>
        <w:t>, with possible</w:t>
      </w:r>
      <w:r w:rsidRPr="008E3649">
        <w:t xml:space="preserve"> “national security” </w:t>
      </w:r>
      <w:r>
        <w:t>impact</w:t>
      </w:r>
    </w:p>
    <w:p w14:paraId="3A54790B" w14:textId="77777777" w:rsidR="009D6EE6" w:rsidRPr="00DB0C16" w:rsidRDefault="009D6EE6" w:rsidP="009D6EE6">
      <w:pPr>
        <w:pStyle w:val="ListParagraph"/>
        <w:numPr>
          <w:ilvl w:val="0"/>
          <w:numId w:val="10"/>
        </w:numPr>
      </w:pPr>
      <w:r w:rsidRPr="00A526FB">
        <w:t xml:space="preserve">The </w:t>
      </w:r>
      <w:r w:rsidRPr="00A526FB">
        <w:rPr>
          <w:i/>
        </w:rPr>
        <w:t>installation of heat pump technology</w:t>
      </w:r>
      <w:r w:rsidRPr="00DB0C16">
        <w:t xml:space="preserve"> </w:t>
      </w:r>
      <w:r w:rsidRPr="00A526FB">
        <w:t>associated with air-source and geothermal systems, requirements</w:t>
      </w:r>
      <w:r w:rsidRPr="00DB0C16">
        <w:t xml:space="preserve"> for homes and industrial buildings</w:t>
      </w:r>
      <w:r w:rsidRPr="00A526FB">
        <w:t>, major steps in simple terms with the aid of graphics</w:t>
      </w:r>
      <w:r w:rsidRPr="00DB0C16">
        <w:t>, integration issues, etc.</w:t>
      </w:r>
    </w:p>
    <w:p w14:paraId="55B47FD9" w14:textId="77777777" w:rsidR="009D6EE6" w:rsidRDefault="009D6EE6" w:rsidP="009D6EE6">
      <w:pPr>
        <w:rPr>
          <w:rFonts w:ascii="Times New Roman" w:hAnsi="Times New Roman" w:cs="Times New Roman"/>
          <w:color w:val="000000"/>
        </w:rPr>
      </w:pPr>
    </w:p>
    <w:p w14:paraId="63750AA1" w14:textId="06DF14D4" w:rsidR="005B6D60" w:rsidRPr="002C5C95" w:rsidDel="00F578FB" w:rsidRDefault="009D6EE6" w:rsidP="00F578FB">
      <w:pPr>
        <w:rPr>
          <w:del w:id="2" w:author="admin" w:date="2012-06-12T11:37:00Z"/>
          <w:rFonts w:ascii="Times New Roman" w:hAnsi="Times New Roman" w:cs="Times New Roman"/>
          <w:color w:val="000000"/>
          <w:rPrChange w:id="3" w:author="admin" w:date="2012-06-12T16:00:00Z">
            <w:rPr>
              <w:del w:id="4" w:author="admin" w:date="2012-06-12T11:37:00Z"/>
              <w:rFonts w:ascii="Times New Roman" w:hAnsi="Times New Roman" w:cs="Times New Roman"/>
            </w:rPr>
          </w:rPrChange>
        </w:rPr>
      </w:pPr>
      <w:r>
        <w:rPr>
          <w:rFonts w:ascii="Times New Roman" w:hAnsi="Times New Roman" w:cs="Times New Roman"/>
          <w:color w:val="000000"/>
        </w:rPr>
        <w:t xml:space="preserve">Such research is needed </w:t>
      </w:r>
      <w:r>
        <w:rPr>
          <w:rFonts w:ascii="Times New Roman" w:hAnsi="Times New Roman" w:cs="Times New Roman"/>
        </w:rPr>
        <w:t>to accurately inform and mediate understanding of heat pump technology throughout all phases of the project. This research component may either be performed by ASAP to develop adequate content knowledge or may be conducted by Bangor Hydro and provided to ASAP. Project estimates reflect choice of option.</w:t>
      </w:r>
      <w:del w:id="5" w:author="admin" w:date="2012-06-12T11:37:00Z">
        <w:r w:rsidR="005B6D60" w:rsidRPr="00656F36" w:rsidDel="00F578FB">
          <w:rPr>
            <w:rFonts w:ascii="Times New Roman" w:hAnsi="Times New Roman" w:cs="Times New Roman"/>
          </w:rPr>
          <w:delText xml:space="preserve">The Bangor Hydro Electric Company is an electricity transmission and delivery company serving 100,000 customers in central and eastern Maine. Bangor Hydro has shown commitment in numerous ways including enhancing infrastructure to improve energy delivery and exploring web–based tools to improve customer energy-awareness. </w:delText>
        </w:r>
      </w:del>
    </w:p>
    <w:p w14:paraId="1C25A4DF" w14:textId="78F3A23A" w:rsidR="005B6D60" w:rsidRPr="00656F36" w:rsidDel="00F578FB" w:rsidRDefault="005B6D60" w:rsidP="005B6D60">
      <w:pPr>
        <w:rPr>
          <w:del w:id="6" w:author="admin" w:date="2012-06-12T11:37:00Z"/>
          <w:rFonts w:ascii="Times New Roman" w:hAnsi="Times New Roman" w:cs="Times New Roman"/>
        </w:rPr>
      </w:pPr>
    </w:p>
    <w:p w14:paraId="6B32C571" w14:textId="0F51F4F9" w:rsidR="005B6D60" w:rsidRPr="00656F36" w:rsidDel="00F578FB" w:rsidRDefault="005B6D60" w:rsidP="005B6D60">
      <w:pPr>
        <w:rPr>
          <w:del w:id="7" w:author="admin" w:date="2012-06-12T11:37:00Z"/>
          <w:rFonts w:ascii="Times New Roman" w:hAnsi="Times New Roman" w:cs="Times New Roman"/>
        </w:rPr>
      </w:pPr>
      <w:del w:id="8" w:author="admin" w:date="2012-06-12T11:37:00Z">
        <w:r w:rsidRPr="00656F36" w:rsidDel="00F578FB">
          <w:rPr>
            <w:rFonts w:ascii="Times New Roman" w:hAnsi="Times New Roman" w:cs="Times New Roman"/>
          </w:rPr>
          <w:delText>Currently, Bangor Hydro offers an array of informat</w:delText>
        </w:r>
        <w:r w:rsidR="008C3B49" w:rsidRPr="00656F36" w:rsidDel="00F578FB">
          <w:rPr>
            <w:rFonts w:ascii="Times New Roman" w:hAnsi="Times New Roman" w:cs="Times New Roman"/>
          </w:rPr>
          <w:delText>ion on their website targeted at</w:delText>
        </w:r>
        <w:r w:rsidRPr="00656F36" w:rsidDel="00F578FB">
          <w:rPr>
            <w:rFonts w:ascii="Times New Roman" w:hAnsi="Times New Roman" w:cs="Times New Roman"/>
          </w:rPr>
          <w:delText xml:space="preserve"> a</w:delText>
        </w:r>
        <w:r w:rsidR="008C3B49" w:rsidRPr="00656F36" w:rsidDel="00F578FB">
          <w:rPr>
            <w:rFonts w:ascii="Times New Roman" w:hAnsi="Times New Roman" w:cs="Times New Roman"/>
          </w:rPr>
          <w:delText>n</w:delText>
        </w:r>
        <w:r w:rsidRPr="00656F36" w:rsidDel="00F578FB">
          <w:rPr>
            <w:rFonts w:ascii="Times New Roman" w:hAnsi="Times New Roman" w:cs="Times New Roman"/>
          </w:rPr>
          <w:delText xml:space="preserve"> audience ranging from children to adults. The site promotes possible energy consumption solutions as well as links to information and games for children aimed at a basic level understanding of various forms of energy and how they affect the world around us.</w:delText>
        </w:r>
      </w:del>
    </w:p>
    <w:p w14:paraId="15CD765E" w14:textId="562FB14C" w:rsidR="005B6D60" w:rsidRPr="00656F36" w:rsidDel="00F578FB" w:rsidRDefault="005B6D60" w:rsidP="005B6D60">
      <w:pPr>
        <w:rPr>
          <w:del w:id="9" w:author="admin" w:date="2012-06-12T11:37:00Z"/>
          <w:rFonts w:ascii="Times New Roman" w:hAnsi="Times New Roman" w:cs="Times New Roman"/>
        </w:rPr>
      </w:pPr>
    </w:p>
    <w:p w14:paraId="0642A06F" w14:textId="04A78D3C" w:rsidR="005B6D60" w:rsidRPr="005B6D60" w:rsidDel="00F578FB" w:rsidRDefault="005B6D60" w:rsidP="005B6D60">
      <w:pPr>
        <w:rPr>
          <w:del w:id="10" w:author="admin" w:date="2012-06-12T11:37:00Z"/>
          <w:rFonts w:ascii="Times New Roman" w:hAnsi="Times New Roman" w:cs="Times New Roman"/>
        </w:rPr>
      </w:pPr>
      <w:del w:id="11" w:author="admin" w:date="2012-06-12T11:37:00Z">
        <w:r w:rsidRPr="00656F36" w:rsidDel="00F578FB">
          <w:rPr>
            <w:rFonts w:ascii="Times New Roman" w:hAnsi="Times New Roman" w:cs="Times New Roman"/>
          </w:rPr>
          <w:delText>Bangor Hydro has approached ASAP Media Services to design and prototype a portable kiosk focused on the delivery of information to aide the costumer in making well-informed decisions pertaining to energy consumption in relation to their heat pump initiative. In addition to the web-based application, the implementation of the mobile kiosk promises to give both Bangor Hydro and the costumer an advantage in understanding and making smart energy consumption-based decisions. The foundation of the idea is focused on the concept of presenting this information to an age range of high school students and up. The hope is that providing a fun, dynamic, engaging and aesthetically pleasing medium for delivering this type of information will promote strong understanding and interest into the type of economic and energy-based issues we are faced with in today’s society.</w:delText>
        </w:r>
        <w:r w:rsidRPr="005B6D60" w:rsidDel="00F578FB">
          <w:rPr>
            <w:rFonts w:ascii="Times New Roman" w:hAnsi="Times New Roman" w:cs="Times New Roman"/>
          </w:rPr>
          <w:delText xml:space="preserve"> </w:delText>
        </w:r>
      </w:del>
    </w:p>
    <w:p w14:paraId="45118336" w14:textId="77777777" w:rsidR="005B6D60" w:rsidRPr="005B6D60" w:rsidRDefault="005B6D60" w:rsidP="005B6D60">
      <w:pPr>
        <w:rPr>
          <w:rFonts w:ascii="Times New Roman" w:hAnsi="Times New Roman" w:cs="Times New Roman"/>
        </w:rPr>
      </w:pPr>
    </w:p>
    <w:p w14:paraId="4BE393FF" w14:textId="381800C7" w:rsidR="005B6D60" w:rsidRPr="005B6D60" w:rsidDel="009676A0" w:rsidRDefault="005B6D60" w:rsidP="005B6D60">
      <w:pPr>
        <w:rPr>
          <w:del w:id="12" w:author="admin" w:date="2012-06-16T12:22:00Z"/>
          <w:rFonts w:ascii="Times New Roman" w:hAnsi="Times New Roman" w:cs="Times New Roman"/>
          <w:b/>
        </w:rPr>
      </w:pPr>
      <w:commentRangeStart w:id="13"/>
      <w:del w:id="14" w:author="admin" w:date="2012-06-16T12:22:00Z">
        <w:r w:rsidRPr="005B6D60" w:rsidDel="009676A0">
          <w:rPr>
            <w:rFonts w:ascii="Times New Roman" w:hAnsi="Times New Roman" w:cs="Times New Roman"/>
            <w:b/>
          </w:rPr>
          <w:delText>Audience</w:delText>
        </w:r>
      </w:del>
      <w:del w:id="15" w:author="admin" w:date="2012-06-12T15:35:00Z">
        <w:r w:rsidRPr="005B6D60" w:rsidDel="000F5A2D">
          <w:rPr>
            <w:rFonts w:ascii="Times New Roman" w:hAnsi="Times New Roman" w:cs="Times New Roman"/>
            <w:b/>
          </w:rPr>
          <w:delText xml:space="preserve"> Analysis</w:delText>
        </w:r>
        <w:commentRangeEnd w:id="13"/>
        <w:r w:rsidR="007A6C62" w:rsidDel="000F5A2D">
          <w:rPr>
            <w:rStyle w:val="CommentReference"/>
          </w:rPr>
          <w:commentReference w:id="13"/>
        </w:r>
      </w:del>
    </w:p>
    <w:p w14:paraId="1B2ABB5C" w14:textId="123A382C" w:rsidR="003827E0" w:rsidRPr="005B6D60" w:rsidDel="009676A0" w:rsidRDefault="003827E0" w:rsidP="005B6D60">
      <w:pPr>
        <w:rPr>
          <w:del w:id="16" w:author="admin" w:date="2012-06-16T12:22:00Z"/>
          <w:rFonts w:ascii="Times New Roman" w:hAnsi="Times New Roman" w:cs="Times New Roman"/>
        </w:rPr>
      </w:pPr>
    </w:p>
    <w:p w14:paraId="55DFC4E6" w14:textId="62F464A8" w:rsidR="005B6D60" w:rsidRPr="005B6D60" w:rsidDel="009676A0" w:rsidRDefault="005B6D60" w:rsidP="005B6D60">
      <w:pPr>
        <w:rPr>
          <w:del w:id="17" w:author="admin" w:date="2012-06-16T12:22:00Z"/>
          <w:rFonts w:ascii="Times New Roman" w:hAnsi="Times New Roman" w:cs="Times New Roman"/>
          <w:u w:val="single"/>
        </w:rPr>
      </w:pPr>
      <w:del w:id="18" w:author="admin" w:date="2012-06-16T12:22:00Z">
        <w:r w:rsidRPr="005B6D60" w:rsidDel="009676A0">
          <w:rPr>
            <w:rFonts w:ascii="Times New Roman" w:hAnsi="Times New Roman" w:cs="Times New Roman"/>
            <w:u w:val="single"/>
          </w:rPr>
          <w:delText>High School Students</w:delText>
        </w:r>
      </w:del>
    </w:p>
    <w:p w14:paraId="04918D31" w14:textId="54C6668F" w:rsidR="005B6D60" w:rsidRPr="005B6D60" w:rsidDel="009676A0" w:rsidRDefault="005B6D60" w:rsidP="005B6D60">
      <w:pPr>
        <w:rPr>
          <w:del w:id="19" w:author="admin" w:date="2012-06-16T12:22:00Z"/>
          <w:rFonts w:ascii="Times New Roman" w:hAnsi="Times New Roman" w:cs="Times New Roman"/>
        </w:rPr>
      </w:pPr>
    </w:p>
    <w:p w14:paraId="5EE237E9" w14:textId="380442E3" w:rsidR="005B6D60" w:rsidRPr="005B6D60" w:rsidDel="003827E0" w:rsidRDefault="005B6D60" w:rsidP="005B6D60">
      <w:pPr>
        <w:rPr>
          <w:del w:id="20" w:author="admin" w:date="2012-06-12T11:41:00Z"/>
          <w:rFonts w:ascii="Times New Roman" w:hAnsi="Times New Roman" w:cs="Times New Roman"/>
        </w:rPr>
      </w:pPr>
      <w:del w:id="21" w:author="admin" w:date="2012-06-16T12:22:00Z">
        <w:r w:rsidRPr="005B6D60" w:rsidDel="009676A0">
          <w:rPr>
            <w:rFonts w:ascii="Times New Roman" w:hAnsi="Times New Roman" w:cs="Times New Roman"/>
          </w:rPr>
          <w:delText xml:space="preserve">Students with access to </w:delText>
        </w:r>
      </w:del>
      <w:del w:id="22" w:author="admin" w:date="2012-06-12T14:48:00Z">
        <w:r w:rsidRPr="005B6D60" w:rsidDel="00455451">
          <w:rPr>
            <w:rFonts w:ascii="Times New Roman" w:hAnsi="Times New Roman" w:cs="Times New Roman"/>
          </w:rPr>
          <w:delText>such a</w:delText>
        </w:r>
      </w:del>
      <w:del w:id="23" w:author="admin" w:date="2012-06-16T12:22:00Z">
        <w:r w:rsidRPr="005B6D60" w:rsidDel="009676A0">
          <w:rPr>
            <w:rFonts w:ascii="Times New Roman" w:hAnsi="Times New Roman" w:cs="Times New Roman"/>
          </w:rPr>
          <w:delText xml:space="preserve"> kiosk will be exposed to </w:delText>
        </w:r>
      </w:del>
      <w:del w:id="24" w:author="admin" w:date="2012-06-12T14:48:00Z">
        <w:r w:rsidRPr="005B6D60" w:rsidDel="00F54846">
          <w:rPr>
            <w:rFonts w:ascii="Times New Roman" w:hAnsi="Times New Roman" w:cs="Times New Roman"/>
          </w:rPr>
          <w:delText xml:space="preserve">this </w:delText>
        </w:r>
      </w:del>
      <w:del w:id="25" w:author="admin" w:date="2012-06-16T12:22:00Z">
        <w:r w:rsidRPr="005B6D60" w:rsidDel="009676A0">
          <w:rPr>
            <w:rFonts w:ascii="Times New Roman" w:hAnsi="Times New Roman" w:cs="Times New Roman"/>
          </w:rPr>
          <w:delText>information in such a way that they can understand and appreciate the results of implementingvarious energy solutions. Once students have been exposed to the kiosk, they would have an opportunity to do further research from home with a web-based application like the one proposed by Bangor Hydro.  With this high level of understanding, students would be encouraged to spread their knowledge to their friends and relatives. Affording these students this sort of information allows for them to continue on into the work force or higher education with invaluable information and knowledge that may serve as a foundation in the pursuit of progression and innovation. It is important that BHE leads by example in these respects as they</w:delText>
        </w:r>
      </w:del>
      <w:del w:id="26" w:author="admin" w:date="2012-06-12T12:03:00Z">
        <w:r w:rsidRPr="005B6D60" w:rsidDel="00AF00A2">
          <w:rPr>
            <w:rFonts w:ascii="Times New Roman" w:hAnsi="Times New Roman" w:cs="Times New Roman"/>
          </w:rPr>
          <w:delText xml:space="preserve">, with the help of ASAP, </w:delText>
        </w:r>
      </w:del>
      <w:del w:id="27" w:author="admin" w:date="2012-06-16T12:22:00Z">
        <w:r w:rsidRPr="005B6D60" w:rsidDel="009676A0">
          <w:rPr>
            <w:rFonts w:ascii="Times New Roman" w:hAnsi="Times New Roman" w:cs="Times New Roman"/>
          </w:rPr>
          <w:delText>work in designing the proposed kiosk and web application. By providing a dynamic, engaging and</w:delText>
        </w:r>
      </w:del>
      <w:del w:id="28" w:author="admin" w:date="2012-06-12T14:49:00Z">
        <w:r w:rsidRPr="005B6D60" w:rsidDel="00DC2930">
          <w:rPr>
            <w:rFonts w:ascii="Times New Roman" w:hAnsi="Times New Roman" w:cs="Times New Roman"/>
          </w:rPr>
          <w:delText xml:space="preserve"> interactive resource, such as the </w:delText>
        </w:r>
      </w:del>
      <w:del w:id="29" w:author="admin" w:date="2012-06-16T12:22:00Z">
        <w:r w:rsidRPr="005B6D60" w:rsidDel="009676A0">
          <w:rPr>
            <w:rFonts w:ascii="Times New Roman" w:hAnsi="Times New Roman" w:cs="Times New Roman"/>
          </w:rPr>
          <w:delText xml:space="preserve">kiosk, </w:delText>
        </w:r>
      </w:del>
      <w:del w:id="30" w:author="admin" w:date="2012-06-12T12:03:00Z">
        <w:r w:rsidRPr="005B6D60" w:rsidDel="00AF00A2">
          <w:rPr>
            <w:rFonts w:ascii="Times New Roman" w:hAnsi="Times New Roman" w:cs="Times New Roman"/>
          </w:rPr>
          <w:delText>we can present these students</w:delText>
        </w:r>
      </w:del>
      <w:del w:id="31" w:author="admin" w:date="2012-06-16T12:22:00Z">
        <w:r w:rsidRPr="005B6D60" w:rsidDel="009676A0">
          <w:rPr>
            <w:rFonts w:ascii="Times New Roman" w:hAnsi="Times New Roman" w:cs="Times New Roman"/>
          </w:rPr>
          <w:delText xml:space="preserve"> with critical information through an effective medium that promises to seize attention and embrace a fun, educational experience. </w:delText>
        </w:r>
      </w:del>
    </w:p>
    <w:p w14:paraId="2787DECE" w14:textId="1686C919" w:rsidR="005B6D60" w:rsidRPr="005B6D60" w:rsidDel="009676A0" w:rsidRDefault="005B6D60" w:rsidP="005B6D60">
      <w:pPr>
        <w:rPr>
          <w:del w:id="32" w:author="admin" w:date="2012-06-16T12:22:00Z"/>
          <w:rFonts w:ascii="Times New Roman" w:hAnsi="Times New Roman" w:cs="Times New Roman"/>
        </w:rPr>
      </w:pPr>
    </w:p>
    <w:p w14:paraId="227B53AA" w14:textId="1A271A60" w:rsidR="005B6D60" w:rsidRPr="005B6D60" w:rsidDel="003827E0" w:rsidRDefault="005B6D60" w:rsidP="005B6D60">
      <w:pPr>
        <w:rPr>
          <w:del w:id="33" w:author="admin" w:date="2012-06-12T11:41:00Z"/>
          <w:rFonts w:ascii="Times New Roman" w:hAnsi="Times New Roman" w:cs="Times New Roman"/>
          <w:u w:val="single"/>
        </w:rPr>
      </w:pPr>
      <w:del w:id="34" w:author="admin" w:date="2012-06-12T11:41:00Z">
        <w:r w:rsidRPr="005B6D60" w:rsidDel="003827E0">
          <w:rPr>
            <w:rFonts w:ascii="Times New Roman" w:hAnsi="Times New Roman" w:cs="Times New Roman"/>
            <w:u w:val="single"/>
          </w:rPr>
          <w:delText>Homeowners</w:delText>
        </w:r>
      </w:del>
    </w:p>
    <w:p w14:paraId="70455787" w14:textId="692B94F0" w:rsidR="005B6D60" w:rsidRPr="005B6D60" w:rsidDel="003827E0" w:rsidRDefault="005B6D60" w:rsidP="005B6D60">
      <w:pPr>
        <w:rPr>
          <w:del w:id="35" w:author="admin" w:date="2012-06-12T11:41:00Z"/>
          <w:rFonts w:ascii="Times New Roman" w:hAnsi="Times New Roman" w:cs="Times New Roman"/>
        </w:rPr>
      </w:pPr>
    </w:p>
    <w:p w14:paraId="2F3BCDC8" w14:textId="42DFB4E0" w:rsidR="005B6D60" w:rsidRPr="005B6D60" w:rsidDel="003827E0" w:rsidRDefault="005B6D60" w:rsidP="005B6D60">
      <w:pPr>
        <w:rPr>
          <w:del w:id="36" w:author="admin" w:date="2012-06-12T11:41:00Z"/>
          <w:rFonts w:ascii="Times New Roman" w:hAnsi="Times New Roman" w:cs="Times New Roman"/>
        </w:rPr>
      </w:pPr>
      <w:del w:id="37" w:author="admin" w:date="2012-06-12T11:41:00Z">
        <w:r w:rsidRPr="005B6D60" w:rsidDel="003827E0">
          <w:rPr>
            <w:rFonts w:ascii="Times New Roman" w:hAnsi="Times New Roman" w:cs="Times New Roman"/>
          </w:rPr>
          <w:delText>Homeowners are always on the look out for choices they can make that will improve their quality of life.  Many times, these decisions are financially driven and revolve around saving money both in the long and short terms.  However, the average homeowner does not have access to information that can help them make these decisions.  With the help of the proposed kiosk and website applications, these homeowners would be able to determine the approximate costs associated with installing a heat pump in their home.  They could then compare these short and long-term costs with their current method of heating to determine the best course of action. The very fact that BHE is taking the time and resources to develop these types of applications is a testament to the company’s commitment to the consumer. Taking the initiative to provide it’s costumers with as much tangible information as possible will be recognized by Bangor Hydro’s audience as efforts in doing right by the costumer as well as the environment; reinforcing the customer’s loyalty and appreciation of the proactive nature of the company.</w:delText>
        </w:r>
      </w:del>
    </w:p>
    <w:p w14:paraId="24522F53" w14:textId="4BDD7443" w:rsidR="005B6D60" w:rsidRPr="005B6D60" w:rsidDel="009676A0" w:rsidRDefault="005B6D60" w:rsidP="005B6D60">
      <w:pPr>
        <w:rPr>
          <w:del w:id="38" w:author="admin" w:date="2012-06-16T12:22:00Z"/>
          <w:rFonts w:ascii="Times New Roman" w:hAnsi="Times New Roman" w:cs="Times New Roman"/>
        </w:rPr>
      </w:pPr>
    </w:p>
    <w:p w14:paraId="7FEE496E" w14:textId="7292CBF6" w:rsidR="005B6D60" w:rsidRPr="005B6D60" w:rsidDel="009676A0" w:rsidRDefault="005B6D60" w:rsidP="005B6D60">
      <w:pPr>
        <w:rPr>
          <w:del w:id="39" w:author="admin" w:date="2012-06-16T12:22:00Z"/>
          <w:rFonts w:ascii="Times New Roman" w:hAnsi="Times New Roman" w:cs="Times New Roman"/>
          <w:u w:val="single"/>
        </w:rPr>
      </w:pPr>
      <w:del w:id="40" w:author="admin" w:date="2012-06-16T12:22:00Z">
        <w:r w:rsidRPr="005B6D60" w:rsidDel="009676A0">
          <w:rPr>
            <w:rFonts w:ascii="Times New Roman" w:hAnsi="Times New Roman" w:cs="Times New Roman"/>
            <w:u w:val="single"/>
          </w:rPr>
          <w:delText>Trade Show Attendees</w:delText>
        </w:r>
      </w:del>
    </w:p>
    <w:p w14:paraId="73840FB2" w14:textId="04A7807A" w:rsidR="005B6D60" w:rsidRPr="005B6D60" w:rsidDel="009676A0" w:rsidRDefault="005B6D60" w:rsidP="005B6D60">
      <w:pPr>
        <w:rPr>
          <w:del w:id="41" w:author="admin" w:date="2012-06-16T12:22:00Z"/>
          <w:rFonts w:ascii="Times New Roman" w:hAnsi="Times New Roman" w:cs="Times New Roman"/>
        </w:rPr>
      </w:pPr>
    </w:p>
    <w:p w14:paraId="15916E01" w14:textId="64C25BEB" w:rsidR="005B6D60" w:rsidRPr="009676A0" w:rsidDel="002C5C95" w:rsidRDefault="005B6D60" w:rsidP="005B6D60">
      <w:pPr>
        <w:rPr>
          <w:del w:id="42" w:author="admin" w:date="2012-06-12T16:00:00Z"/>
          <w:rFonts w:ascii="Times New Roman" w:hAnsi="Times New Roman" w:cs="Times New Roman"/>
          <w:u w:val="single"/>
          <w:rPrChange w:id="43" w:author="admin" w:date="2012-06-16T12:22:00Z">
            <w:rPr>
              <w:del w:id="44" w:author="admin" w:date="2012-06-12T16:00:00Z"/>
              <w:rFonts w:ascii="Times New Roman" w:hAnsi="Times New Roman" w:cs="Times New Roman"/>
            </w:rPr>
          </w:rPrChange>
        </w:rPr>
      </w:pPr>
      <w:del w:id="45" w:author="admin" w:date="2012-06-16T12:22:00Z">
        <w:r w:rsidRPr="005B6D60" w:rsidDel="009676A0">
          <w:rPr>
            <w:rFonts w:ascii="Times New Roman" w:hAnsi="Times New Roman" w:cs="Times New Roman"/>
          </w:rPr>
          <w:delText>Bangor Hydro has also expressed their desire to put this kiosk application on display at various trade shows they attend.   Many people who attend these trade shows are closely connected to the alternative energy and heating markets.  Among these are contractors and installers that provide heat pump services who may be unsure of the success of a business venture in Maine.  Seeing the strong initiative of Bangor Hydro to promote heat pump technology would encourage more of these businesses to open up branches in Maine and create new partnerships as well as showcase Bangor Hydro’s competitive commitment to innovation and sustainable thinking.</w:delText>
        </w:r>
      </w:del>
    </w:p>
    <w:p w14:paraId="3F0A9796" w14:textId="77777777" w:rsidR="005B6D60" w:rsidRPr="005B6D60" w:rsidDel="00304F1B" w:rsidRDefault="005B6D60" w:rsidP="005B6D60">
      <w:pPr>
        <w:rPr>
          <w:del w:id="46" w:author="admin" w:date="2012-06-19T17:39:00Z"/>
          <w:rFonts w:ascii="Times New Roman" w:hAnsi="Times New Roman" w:cs="Times New Roman"/>
        </w:rPr>
      </w:pPr>
    </w:p>
    <w:p w14:paraId="348AB467" w14:textId="276FC3E0" w:rsidR="00EA6086" w:rsidRPr="005F492D" w:rsidRDefault="00820A04" w:rsidP="005B6D60">
      <w:pPr>
        <w:rPr>
          <w:ins w:id="47" w:author="admin" w:date="2012-06-19T13:23:00Z"/>
          <w:rFonts w:ascii="Times New Roman" w:hAnsi="Times New Roman" w:cs="Times New Roman"/>
          <w:b/>
          <w:i/>
        </w:rPr>
      </w:pPr>
      <w:del w:id="48" w:author="admin" w:date="2012-06-19T12:34:00Z">
        <w:r w:rsidRPr="005C69FA" w:rsidDel="00820A04">
          <w:rPr>
            <w:rFonts w:ascii="Times New Roman" w:hAnsi="Times New Roman" w:cs="Times New Roman"/>
            <w:b/>
            <w:i/>
            <w:rPrChange w:id="49" w:author="admin" w:date="2012-06-19T13:18:00Z">
              <w:rPr>
                <w:rFonts w:ascii="Times New Roman" w:hAnsi="Times New Roman" w:cs="Times New Roman"/>
                <w:b/>
              </w:rPr>
            </w:rPrChange>
          </w:rPr>
          <w:delText>Commonal</w:delText>
        </w:r>
      </w:del>
    </w:p>
    <w:p w14:paraId="286C4306" w14:textId="067FC130" w:rsidR="003F38D2" w:rsidRDefault="00CB51A0" w:rsidP="00935D6F">
      <w:pPr>
        <w:outlineLvl w:val="0"/>
        <w:rPr>
          <w:ins w:id="50" w:author="admin" w:date="2012-06-14T11:28:00Z"/>
          <w:rFonts w:ascii="Times New Roman" w:hAnsi="Times New Roman" w:cs="Times New Roman"/>
          <w:b/>
        </w:rPr>
      </w:pPr>
      <w:ins w:id="51" w:author="admin" w:date="2012-06-19T17:40:00Z">
        <w:r>
          <w:rPr>
            <w:rFonts w:ascii="Times New Roman" w:hAnsi="Times New Roman" w:cs="Times New Roman"/>
            <w:b/>
          </w:rPr>
          <w:t xml:space="preserve">Phase 1: </w:t>
        </w:r>
      </w:ins>
      <w:ins w:id="52" w:author="admin" w:date="2012-06-15T15:33:00Z">
        <w:r w:rsidR="007F6F1A">
          <w:rPr>
            <w:rFonts w:ascii="Times New Roman" w:hAnsi="Times New Roman" w:cs="Times New Roman"/>
            <w:b/>
          </w:rPr>
          <w:t xml:space="preserve">Portable </w:t>
        </w:r>
      </w:ins>
      <w:ins w:id="53" w:author="admin" w:date="2012-06-19T12:37:00Z">
        <w:r w:rsidR="00754C96">
          <w:rPr>
            <w:rFonts w:ascii="Times New Roman" w:hAnsi="Times New Roman" w:cs="Times New Roman"/>
            <w:b/>
          </w:rPr>
          <w:t xml:space="preserve">Educational </w:t>
        </w:r>
      </w:ins>
      <w:ins w:id="54" w:author="admin" w:date="2012-06-14T11:28:00Z">
        <w:r w:rsidR="000A1EFD">
          <w:rPr>
            <w:rFonts w:ascii="Times New Roman" w:hAnsi="Times New Roman" w:cs="Times New Roman"/>
            <w:b/>
          </w:rPr>
          <w:t>Kiosk</w:t>
        </w:r>
      </w:ins>
    </w:p>
    <w:p w14:paraId="2E92F172" w14:textId="77777777" w:rsidR="000A1EFD" w:rsidRPr="000A1EFD" w:rsidRDefault="000A1EFD" w:rsidP="005B6D60">
      <w:pPr>
        <w:rPr>
          <w:ins w:id="55" w:author="admin" w:date="2012-06-11T16:56:00Z"/>
          <w:rFonts w:ascii="Times New Roman" w:hAnsi="Times New Roman" w:cs="Times New Roman"/>
          <w:b/>
          <w:rPrChange w:id="56" w:author="admin" w:date="2012-06-14T11:28:00Z">
            <w:rPr>
              <w:ins w:id="57" w:author="admin" w:date="2012-06-11T16:56:00Z"/>
              <w:rFonts w:ascii="Times New Roman" w:hAnsi="Times New Roman" w:cs="Times New Roman"/>
              <w:u w:val="single"/>
            </w:rPr>
          </w:rPrChange>
        </w:rPr>
      </w:pPr>
    </w:p>
    <w:p w14:paraId="635DD429" w14:textId="1189C920" w:rsidR="00FD5E7E" w:rsidRDefault="00312174" w:rsidP="00FD5E7E">
      <w:pPr>
        <w:rPr>
          <w:ins w:id="58" w:author="admin" w:date="2012-06-19T17:50:00Z"/>
          <w:rFonts w:ascii="Times New Roman" w:hAnsi="Times New Roman" w:cs="Times New Roman"/>
        </w:rPr>
      </w:pPr>
      <w:ins w:id="59" w:author="admin" w:date="2012-06-14T11:36:00Z">
        <w:r>
          <w:rPr>
            <w:rFonts w:ascii="Times New Roman" w:hAnsi="Times New Roman" w:cs="Times New Roman"/>
          </w:rPr>
          <w:t>The informatio</w:t>
        </w:r>
        <w:r w:rsidR="00AB6B9F">
          <w:rPr>
            <w:rFonts w:ascii="Times New Roman" w:hAnsi="Times New Roman" w:cs="Times New Roman"/>
          </w:rPr>
          <w:t xml:space="preserve">n and activities presented in this kiosk </w:t>
        </w:r>
        <w:r w:rsidR="00977AB7">
          <w:rPr>
            <w:rFonts w:ascii="Times New Roman" w:hAnsi="Times New Roman" w:cs="Times New Roman"/>
          </w:rPr>
          <w:t>will</w:t>
        </w:r>
      </w:ins>
      <w:ins w:id="60" w:author="admin" w:date="2012-06-14T11:37:00Z">
        <w:r w:rsidR="006E41A1">
          <w:rPr>
            <w:rFonts w:ascii="Times New Roman" w:hAnsi="Times New Roman" w:cs="Times New Roman"/>
          </w:rPr>
          <w:t xml:space="preserve"> focus on air-source heat pump technology </w:t>
        </w:r>
      </w:ins>
      <w:ins w:id="61" w:author="admin" w:date="2012-06-14T11:35:00Z">
        <w:r>
          <w:rPr>
            <w:rFonts w:ascii="Times New Roman" w:hAnsi="Times New Roman" w:cs="Times New Roman"/>
          </w:rPr>
          <w:t>b</w:t>
        </w:r>
        <w:r w:rsidR="0098079A">
          <w:rPr>
            <w:rFonts w:ascii="Times New Roman" w:hAnsi="Times New Roman" w:cs="Times New Roman"/>
          </w:rPr>
          <w:t xml:space="preserve">ecause </w:t>
        </w:r>
      </w:ins>
      <w:ins w:id="62" w:author="admin" w:date="2012-06-14T11:36:00Z">
        <w:r w:rsidR="007E1196">
          <w:rPr>
            <w:rFonts w:ascii="Times New Roman" w:hAnsi="Times New Roman" w:cs="Times New Roman"/>
          </w:rPr>
          <w:t>this</w:t>
        </w:r>
      </w:ins>
      <w:ins w:id="63" w:author="admin" w:date="2012-06-14T11:35:00Z">
        <w:r w:rsidR="00E80C50">
          <w:rPr>
            <w:rFonts w:ascii="Times New Roman" w:hAnsi="Times New Roman" w:cs="Times New Roman"/>
          </w:rPr>
          <w:t xml:space="preserve"> type of </w:t>
        </w:r>
      </w:ins>
      <w:ins w:id="64" w:author="admin" w:date="2012-06-14T11:36:00Z">
        <w:r w:rsidR="0045330C">
          <w:rPr>
            <w:rFonts w:ascii="Times New Roman" w:hAnsi="Times New Roman" w:cs="Times New Roman"/>
          </w:rPr>
          <w:t>heat pump</w:t>
        </w:r>
      </w:ins>
      <w:ins w:id="65" w:author="admin" w:date="2012-06-14T11:35:00Z">
        <w:r w:rsidR="00E80C50">
          <w:rPr>
            <w:rFonts w:ascii="Times New Roman" w:hAnsi="Times New Roman" w:cs="Times New Roman"/>
          </w:rPr>
          <w:t xml:space="preserve"> will be most heavily marketed to homeowners</w:t>
        </w:r>
      </w:ins>
      <w:ins w:id="66" w:author="admin" w:date="2012-06-14T11:36:00Z">
        <w:r>
          <w:rPr>
            <w:rFonts w:ascii="Times New Roman" w:hAnsi="Times New Roman" w:cs="Times New Roman"/>
          </w:rPr>
          <w:t>.</w:t>
        </w:r>
      </w:ins>
      <w:ins w:id="67" w:author="admin" w:date="2012-06-14T11:34:00Z">
        <w:r w:rsidR="00E924FC">
          <w:rPr>
            <w:rFonts w:ascii="Times New Roman" w:hAnsi="Times New Roman" w:cs="Times New Roman"/>
          </w:rPr>
          <w:t xml:space="preserve"> </w:t>
        </w:r>
      </w:ins>
      <w:ins w:id="68" w:author="admin" w:date="2012-06-14T11:36:00Z">
        <w:r>
          <w:rPr>
            <w:rFonts w:ascii="Times New Roman" w:hAnsi="Times New Roman" w:cs="Times New Roman"/>
          </w:rPr>
          <w:t xml:space="preserve"> </w:t>
        </w:r>
      </w:ins>
      <w:moveToRangeStart w:id="69" w:author="admin" w:date="2012-06-11T16:57:00Z" w:name="move201053198"/>
      <w:moveTo w:id="70" w:author="admin" w:date="2012-06-11T16:57:00Z">
        <w:r w:rsidR="00BB7933" w:rsidRPr="005B6D60">
          <w:rPr>
            <w:rFonts w:ascii="Times New Roman" w:hAnsi="Times New Roman" w:cs="Times New Roman"/>
          </w:rPr>
          <w:t xml:space="preserve">The </w:t>
        </w:r>
        <w:del w:id="71" w:author="admin" w:date="2012-06-11T16:57:00Z">
          <w:r w:rsidR="00BB7933" w:rsidRPr="005B6D60" w:rsidDel="00BB7933">
            <w:rPr>
              <w:rFonts w:ascii="Times New Roman" w:hAnsi="Times New Roman" w:cs="Times New Roman"/>
            </w:rPr>
            <w:delText xml:space="preserve">application for the </w:delText>
          </w:r>
        </w:del>
        <w:r w:rsidR="00BB7933" w:rsidRPr="005B6D60">
          <w:rPr>
            <w:rFonts w:ascii="Times New Roman" w:hAnsi="Times New Roman" w:cs="Times New Roman"/>
          </w:rPr>
          <w:t xml:space="preserve">kiosk will be built using </w:t>
        </w:r>
        <w:del w:id="72" w:author="admin" w:date="2012-06-11T16:58:00Z">
          <w:r w:rsidR="00BB7933" w:rsidRPr="005B6D60" w:rsidDel="009D34FE">
            <w:rPr>
              <w:rFonts w:ascii="Times New Roman" w:hAnsi="Times New Roman" w:cs="Times New Roman"/>
            </w:rPr>
            <w:delText>HTML5</w:delText>
          </w:r>
        </w:del>
      </w:moveTo>
      <w:ins w:id="73" w:author="admin" w:date="2012-06-12T15:51:00Z">
        <w:r w:rsidR="00533858">
          <w:rPr>
            <w:rFonts w:ascii="Times New Roman" w:hAnsi="Times New Roman" w:cs="Times New Roman"/>
          </w:rPr>
          <w:t>open-source programming environments</w:t>
        </w:r>
      </w:ins>
      <w:ins w:id="74" w:author="admin" w:date="2012-06-11T16:58:00Z">
        <w:r w:rsidR="009D34FE">
          <w:rPr>
            <w:rFonts w:ascii="Times New Roman" w:hAnsi="Times New Roman" w:cs="Times New Roman"/>
          </w:rPr>
          <w:t>, primarily</w:t>
        </w:r>
        <w:r w:rsidR="00F33B2C">
          <w:rPr>
            <w:rFonts w:ascii="Times New Roman" w:hAnsi="Times New Roman" w:cs="Times New Roman"/>
          </w:rPr>
          <w:t xml:space="preserve"> </w:t>
        </w:r>
      </w:ins>
      <w:ins w:id="75" w:author="admin" w:date="2012-06-12T15:51:00Z">
        <w:r w:rsidR="00533858">
          <w:rPr>
            <w:rFonts w:ascii="Times New Roman" w:hAnsi="Times New Roman" w:cs="Times New Roman"/>
          </w:rPr>
          <w:t>to</w:t>
        </w:r>
      </w:ins>
      <w:moveTo w:id="76" w:author="admin" w:date="2012-06-11T16:57:00Z">
        <w:del w:id="77" w:author="admin" w:date="2012-06-11T16:58:00Z">
          <w:r w:rsidR="00BB7933" w:rsidRPr="005B6D60" w:rsidDel="00F33B2C">
            <w:rPr>
              <w:rFonts w:ascii="Times New Roman" w:hAnsi="Times New Roman" w:cs="Times New Roman"/>
            </w:rPr>
            <w:delText xml:space="preserve">.  </w:delText>
          </w:r>
        </w:del>
        <w:del w:id="78" w:author="admin" w:date="2012-06-12T15:51:00Z">
          <w:r w:rsidR="00BB7933" w:rsidRPr="005B6D60" w:rsidDel="00533858">
            <w:rPr>
              <w:rFonts w:ascii="Times New Roman" w:hAnsi="Times New Roman" w:cs="Times New Roman"/>
            </w:rPr>
            <w:delText>HTML5 can</w:delText>
          </w:r>
        </w:del>
        <w:r w:rsidR="00BB7933" w:rsidRPr="005B6D60">
          <w:rPr>
            <w:rFonts w:ascii="Times New Roman" w:hAnsi="Times New Roman" w:cs="Times New Roman"/>
          </w:rPr>
          <w:t xml:space="preserve"> facilitate the </w:t>
        </w:r>
        <w:del w:id="79" w:author="admin" w:date="2012-06-12T15:51:00Z">
          <w:r w:rsidR="00BB7933" w:rsidRPr="005B6D60" w:rsidDel="00533858">
            <w:rPr>
              <w:rFonts w:ascii="Times New Roman" w:hAnsi="Times New Roman" w:cs="Times New Roman"/>
            </w:rPr>
            <w:delText>multi-touch</w:delText>
          </w:r>
        </w:del>
      </w:moveTo>
      <w:ins w:id="80" w:author="admin" w:date="2012-06-12T15:51:00Z">
        <w:r w:rsidR="00533858">
          <w:rPr>
            <w:rFonts w:ascii="Times New Roman" w:hAnsi="Times New Roman" w:cs="Times New Roman"/>
          </w:rPr>
          <w:t>touch</w:t>
        </w:r>
      </w:ins>
      <w:moveTo w:id="81" w:author="admin" w:date="2012-06-11T16:57:00Z">
        <w:r w:rsidR="00BB7933" w:rsidRPr="005B6D60">
          <w:rPr>
            <w:rFonts w:ascii="Times New Roman" w:hAnsi="Times New Roman" w:cs="Times New Roman"/>
          </w:rPr>
          <w:t xml:space="preserve"> functionality necessary for this project.  </w:t>
        </w:r>
      </w:moveTo>
      <w:ins w:id="82" w:author="admin" w:date="2012-06-11T16:59:00Z">
        <w:r w:rsidR="00464CE5">
          <w:rPr>
            <w:rFonts w:ascii="Times New Roman" w:hAnsi="Times New Roman" w:cs="Times New Roman"/>
          </w:rPr>
          <w:t xml:space="preserve">A kiosk </w:t>
        </w:r>
        <w:r w:rsidR="001C50FF">
          <w:rPr>
            <w:rFonts w:ascii="Times New Roman" w:hAnsi="Times New Roman" w:cs="Times New Roman"/>
          </w:rPr>
          <w:t xml:space="preserve">is a platform that allows for </w:t>
        </w:r>
      </w:ins>
      <w:ins w:id="83" w:author="admin" w:date="2012-06-11T17:00:00Z">
        <w:r w:rsidR="0031606E">
          <w:rPr>
            <w:rFonts w:ascii="Times New Roman" w:hAnsi="Times New Roman" w:cs="Times New Roman"/>
          </w:rPr>
          <w:t xml:space="preserve">interactivity and it is important that this project takes advantage of that.  </w:t>
        </w:r>
        <w:r w:rsidR="00475C9B">
          <w:rPr>
            <w:rFonts w:ascii="Times New Roman" w:hAnsi="Times New Roman" w:cs="Times New Roman"/>
          </w:rPr>
          <w:t>Developing touch</w:t>
        </w:r>
      </w:ins>
      <w:ins w:id="84" w:author="admin" w:date="2012-06-11T17:01:00Z">
        <w:r w:rsidR="00AA7040">
          <w:rPr>
            <w:rFonts w:ascii="Times New Roman" w:hAnsi="Times New Roman" w:cs="Times New Roman"/>
          </w:rPr>
          <w:t xml:space="preserve"> activities</w:t>
        </w:r>
        <w:r w:rsidR="001B778A">
          <w:rPr>
            <w:rFonts w:ascii="Times New Roman" w:hAnsi="Times New Roman" w:cs="Times New Roman"/>
          </w:rPr>
          <w:t xml:space="preserve"> relevant to</w:t>
        </w:r>
      </w:ins>
      <w:ins w:id="85" w:author="admin" w:date="2012-06-12T14:55:00Z">
        <w:r w:rsidR="00CB2A67">
          <w:rPr>
            <w:rFonts w:ascii="Times New Roman" w:hAnsi="Times New Roman" w:cs="Times New Roman"/>
          </w:rPr>
          <w:t xml:space="preserve"> the</w:t>
        </w:r>
      </w:ins>
      <w:ins w:id="86" w:author="admin" w:date="2012-06-11T17:01:00Z">
        <w:r w:rsidR="00A8224A">
          <w:rPr>
            <w:rFonts w:ascii="Times New Roman" w:hAnsi="Times New Roman" w:cs="Times New Roman"/>
          </w:rPr>
          <w:t xml:space="preserve"> information presented in each module</w:t>
        </w:r>
        <w:r w:rsidR="001B778A">
          <w:rPr>
            <w:rFonts w:ascii="Times New Roman" w:hAnsi="Times New Roman" w:cs="Times New Roman"/>
          </w:rPr>
          <w:t xml:space="preserve"> </w:t>
        </w:r>
      </w:ins>
      <w:ins w:id="87" w:author="admin" w:date="2012-06-11T17:03:00Z">
        <w:r w:rsidR="007B6436">
          <w:rPr>
            <w:rFonts w:ascii="Times New Roman" w:hAnsi="Times New Roman" w:cs="Times New Roman"/>
          </w:rPr>
          <w:lastRenderedPageBreak/>
          <w:t xml:space="preserve">adds a plethora of </w:t>
        </w:r>
      </w:ins>
      <w:ins w:id="88" w:author="admin" w:date="2012-06-11T17:04:00Z">
        <w:r w:rsidR="00CB3082">
          <w:rPr>
            <w:rFonts w:ascii="Times New Roman" w:hAnsi="Times New Roman" w:cs="Times New Roman"/>
          </w:rPr>
          <w:t xml:space="preserve">interactivity to the kiosk that a </w:t>
        </w:r>
      </w:ins>
      <w:ins w:id="89" w:author="admin" w:date="2012-06-12T15:52:00Z">
        <w:r w:rsidR="00E051D1">
          <w:rPr>
            <w:rFonts w:ascii="Times New Roman" w:hAnsi="Times New Roman" w:cs="Times New Roman"/>
          </w:rPr>
          <w:t>simple presentation does not</w:t>
        </w:r>
      </w:ins>
      <w:ins w:id="90" w:author="admin" w:date="2012-06-11T17:04:00Z">
        <w:r w:rsidR="00CB3082">
          <w:rPr>
            <w:rFonts w:ascii="Times New Roman" w:hAnsi="Times New Roman" w:cs="Times New Roman"/>
          </w:rPr>
          <w:t xml:space="preserve"> accommodate, and as such </w:t>
        </w:r>
      </w:ins>
      <w:ins w:id="91" w:author="admin" w:date="2012-06-11T17:01:00Z">
        <w:r w:rsidR="00147AB7">
          <w:rPr>
            <w:rFonts w:ascii="Times New Roman" w:hAnsi="Times New Roman" w:cs="Times New Roman"/>
          </w:rPr>
          <w:t xml:space="preserve">will </w:t>
        </w:r>
        <w:r w:rsidR="003A3130">
          <w:rPr>
            <w:rFonts w:ascii="Times New Roman" w:hAnsi="Times New Roman" w:cs="Times New Roman"/>
          </w:rPr>
          <w:t>provide users with a</w:t>
        </w:r>
      </w:ins>
      <w:ins w:id="92" w:author="admin" w:date="2012-06-11T17:04:00Z">
        <w:r w:rsidR="003D44B4">
          <w:rPr>
            <w:rFonts w:ascii="Times New Roman" w:hAnsi="Times New Roman" w:cs="Times New Roman"/>
          </w:rPr>
          <w:t>n even</w:t>
        </w:r>
      </w:ins>
      <w:ins w:id="93" w:author="admin" w:date="2012-06-11T17:01:00Z">
        <w:r w:rsidR="003A3130">
          <w:rPr>
            <w:rFonts w:ascii="Times New Roman" w:hAnsi="Times New Roman" w:cs="Times New Roman"/>
          </w:rPr>
          <w:t xml:space="preserve"> better understanding of </w:t>
        </w:r>
        <w:r w:rsidR="00596721">
          <w:rPr>
            <w:rFonts w:ascii="Times New Roman" w:hAnsi="Times New Roman" w:cs="Times New Roman"/>
          </w:rPr>
          <w:t>heat pumps</w:t>
        </w:r>
      </w:ins>
      <w:ins w:id="94" w:author="admin" w:date="2012-06-11T17:02:00Z">
        <w:r w:rsidR="00A6262E">
          <w:rPr>
            <w:rFonts w:ascii="Times New Roman" w:hAnsi="Times New Roman" w:cs="Times New Roman"/>
          </w:rPr>
          <w:t xml:space="preserve">. </w:t>
        </w:r>
      </w:ins>
      <w:moveTo w:id="95" w:author="admin" w:date="2012-06-11T16:57:00Z">
        <w:del w:id="96" w:author="admin" w:date="2012-06-11T17:07:00Z">
          <w:r w:rsidR="00BB7933" w:rsidRPr="005B6D60" w:rsidDel="0045142C">
            <w:rPr>
              <w:rFonts w:ascii="Times New Roman" w:hAnsi="Times New Roman" w:cs="Times New Roman"/>
            </w:rPr>
            <w:delText xml:space="preserve">Additionally, building in HTML5 will allow ASAP to develop the web application with little modification.  </w:delText>
          </w:r>
        </w:del>
        <w:r w:rsidR="00BB7933" w:rsidRPr="005B6D60">
          <w:rPr>
            <w:rFonts w:ascii="Times New Roman" w:hAnsi="Times New Roman" w:cs="Times New Roman"/>
          </w:rPr>
          <w:t xml:space="preserve">The use of </w:t>
        </w:r>
      </w:moveTo>
      <w:ins w:id="97" w:author="admin" w:date="2012-06-12T15:52:00Z">
        <w:r w:rsidR="00004EEB">
          <w:rPr>
            <w:rFonts w:ascii="Times New Roman" w:hAnsi="Times New Roman" w:cs="Times New Roman"/>
          </w:rPr>
          <w:t>open-source programming environments</w:t>
        </w:r>
      </w:ins>
      <w:moveTo w:id="98" w:author="admin" w:date="2012-06-11T16:57:00Z">
        <w:del w:id="99" w:author="admin" w:date="2012-06-12T15:52:00Z">
          <w:r w:rsidR="00BB7933" w:rsidRPr="005B6D60" w:rsidDel="00004EEB">
            <w:rPr>
              <w:rFonts w:ascii="Times New Roman" w:hAnsi="Times New Roman" w:cs="Times New Roman"/>
            </w:rPr>
            <w:delText>HTML5</w:delText>
          </w:r>
        </w:del>
        <w:r w:rsidR="00BB7933" w:rsidRPr="005B6D60">
          <w:rPr>
            <w:rFonts w:ascii="Times New Roman" w:hAnsi="Times New Roman" w:cs="Times New Roman"/>
          </w:rPr>
          <w:t xml:space="preserve"> also opens doors for future development of mobile applications</w:t>
        </w:r>
      </w:moveTo>
      <w:ins w:id="100" w:author="admin" w:date="2012-06-11T17:07:00Z">
        <w:r w:rsidR="0045142C">
          <w:rPr>
            <w:rFonts w:ascii="Times New Roman" w:hAnsi="Times New Roman" w:cs="Times New Roman"/>
          </w:rPr>
          <w:t>,</w:t>
        </w:r>
      </w:ins>
      <w:ins w:id="101" w:author="admin" w:date="2012-06-12T14:55:00Z">
        <w:r w:rsidR="00C57468">
          <w:rPr>
            <w:rFonts w:ascii="Times New Roman" w:hAnsi="Times New Roman" w:cs="Times New Roman"/>
          </w:rPr>
          <w:t xml:space="preserve"> as well as</w:t>
        </w:r>
      </w:ins>
      <w:ins w:id="102" w:author="admin" w:date="2012-06-11T17:07:00Z">
        <w:r w:rsidR="0045142C">
          <w:rPr>
            <w:rFonts w:ascii="Times New Roman" w:hAnsi="Times New Roman" w:cs="Times New Roman"/>
          </w:rPr>
          <w:t xml:space="preserve"> sets the stage for the web-based application</w:t>
        </w:r>
      </w:ins>
      <w:ins w:id="103" w:author="admin" w:date="2012-06-11T17:08:00Z">
        <w:r w:rsidR="0045142C">
          <w:rPr>
            <w:rFonts w:ascii="Times New Roman" w:hAnsi="Times New Roman" w:cs="Times New Roman"/>
          </w:rPr>
          <w:t xml:space="preserve"> described </w:t>
        </w:r>
      </w:ins>
      <w:ins w:id="104" w:author="admin" w:date="2012-06-14T11:29:00Z">
        <w:r w:rsidR="000B1DBF">
          <w:rPr>
            <w:rFonts w:ascii="Times New Roman" w:hAnsi="Times New Roman" w:cs="Times New Roman"/>
          </w:rPr>
          <w:t>later on</w:t>
        </w:r>
      </w:ins>
      <w:ins w:id="105" w:author="admin" w:date="2012-06-11T17:08:00Z">
        <w:r w:rsidR="0045142C">
          <w:rPr>
            <w:rFonts w:ascii="Times New Roman" w:hAnsi="Times New Roman" w:cs="Times New Roman"/>
          </w:rPr>
          <w:t>.</w:t>
        </w:r>
      </w:ins>
      <w:ins w:id="106" w:author="admin" w:date="2012-06-19T17:50:00Z">
        <w:r w:rsidR="00FD5E7E">
          <w:rPr>
            <w:rFonts w:ascii="Times New Roman" w:hAnsi="Times New Roman" w:cs="Times New Roman"/>
          </w:rPr>
          <w:t xml:space="preserve">  A</w:t>
        </w:r>
        <w:r w:rsidR="00FD5E7E" w:rsidRPr="005B6D60">
          <w:rPr>
            <w:rFonts w:ascii="Times New Roman" w:hAnsi="Times New Roman" w:cs="Times New Roman"/>
          </w:rPr>
          <w:t xml:space="preserve"> dynamic, engaging kiosk</w:t>
        </w:r>
        <w:r w:rsidR="00FD5E7E">
          <w:rPr>
            <w:rFonts w:ascii="Times New Roman" w:hAnsi="Times New Roman" w:cs="Times New Roman"/>
          </w:rPr>
          <w:t xml:space="preserve"> will present </w:t>
        </w:r>
        <w:r w:rsidR="00962850">
          <w:rPr>
            <w:rFonts w:ascii="Times New Roman" w:hAnsi="Times New Roman" w:cs="Times New Roman"/>
          </w:rPr>
          <w:t>users</w:t>
        </w:r>
        <w:r w:rsidR="00FD5E7E" w:rsidRPr="005B6D60">
          <w:rPr>
            <w:rFonts w:ascii="Times New Roman" w:hAnsi="Times New Roman" w:cs="Times New Roman"/>
          </w:rPr>
          <w:t xml:space="preserve"> with critical information through an effective medium that promises to seize attention and embrace a fun, educational experience. </w:t>
        </w:r>
      </w:ins>
    </w:p>
    <w:p w14:paraId="57A71671" w14:textId="5C87DE09" w:rsidR="00BB7933" w:rsidRPr="005B6D60" w:rsidDel="00C93270" w:rsidRDefault="00BB7933" w:rsidP="00BB7933">
      <w:pPr>
        <w:rPr>
          <w:del w:id="107" w:author="admin" w:date="2012-06-14T11:28:00Z"/>
          <w:rFonts w:ascii="Times New Roman" w:hAnsi="Times New Roman" w:cs="Times New Roman"/>
        </w:rPr>
      </w:pPr>
      <w:moveTo w:id="108" w:author="admin" w:date="2012-06-11T16:57:00Z">
        <w:del w:id="109" w:author="admin" w:date="2012-06-11T17:07:00Z">
          <w:r w:rsidRPr="005B6D60" w:rsidDel="0045142C">
            <w:rPr>
              <w:rFonts w:ascii="Times New Roman" w:hAnsi="Times New Roman" w:cs="Times New Roman"/>
            </w:rPr>
            <w:delText>.</w:delText>
          </w:r>
        </w:del>
      </w:moveTo>
    </w:p>
    <w:moveToRangeEnd w:id="69"/>
    <w:p w14:paraId="08CD282F" w14:textId="7C63C633" w:rsidR="00D53261" w:rsidRPr="000D289B" w:rsidDel="00C93270" w:rsidRDefault="00D53261" w:rsidP="005B6D60">
      <w:pPr>
        <w:rPr>
          <w:del w:id="110" w:author="admin" w:date="2012-06-14T11:28:00Z"/>
          <w:rFonts w:ascii="Times New Roman" w:hAnsi="Times New Roman" w:cs="Times New Roman"/>
          <w:u w:val="single"/>
          <w:rPrChange w:id="111" w:author="admin" w:date="2012-06-11T17:21:00Z">
            <w:rPr>
              <w:del w:id="112" w:author="admin" w:date="2012-06-14T11:28:00Z"/>
              <w:rFonts w:ascii="Times New Roman" w:hAnsi="Times New Roman" w:cs="Times New Roman"/>
            </w:rPr>
          </w:rPrChange>
        </w:rPr>
      </w:pPr>
    </w:p>
    <w:p w14:paraId="047C4A00" w14:textId="412F2239" w:rsidR="005B6D60" w:rsidDel="00441171" w:rsidRDefault="005B6D60" w:rsidP="005B6D60">
      <w:pPr>
        <w:rPr>
          <w:del w:id="113" w:author="admin" w:date="2012-06-11T17:15:00Z"/>
          <w:rFonts w:ascii="Times New Roman" w:hAnsi="Times New Roman" w:cs="Times New Roman"/>
        </w:rPr>
      </w:pPr>
      <w:del w:id="114" w:author="admin" w:date="2012-06-11T17:08:00Z">
        <w:r w:rsidRPr="005B6D60" w:rsidDel="00832613">
          <w:rPr>
            <w:rFonts w:ascii="Times New Roman" w:hAnsi="Times New Roman" w:cs="Times New Roman"/>
          </w:rPr>
          <w:delText xml:space="preserve">A </w:delText>
        </w:r>
      </w:del>
      <w:del w:id="115" w:author="admin" w:date="2012-06-14T11:28:00Z">
        <w:r w:rsidRPr="005B6D60" w:rsidDel="00C93270">
          <w:rPr>
            <w:rFonts w:ascii="Times New Roman" w:hAnsi="Times New Roman" w:cs="Times New Roman"/>
          </w:rPr>
          <w:delText>web</w:delText>
        </w:r>
      </w:del>
      <w:del w:id="116" w:author="admin" w:date="2012-06-11T17:08:00Z">
        <w:r w:rsidRPr="005B6D60" w:rsidDel="00832613">
          <w:rPr>
            <w:rFonts w:ascii="Times New Roman" w:hAnsi="Times New Roman" w:cs="Times New Roman"/>
          </w:rPr>
          <w:delText xml:space="preserve"> </w:delText>
        </w:r>
      </w:del>
      <w:del w:id="117" w:author="admin" w:date="2012-06-14T11:28:00Z">
        <w:r w:rsidRPr="005B6D60" w:rsidDel="00C93270">
          <w:rPr>
            <w:rFonts w:ascii="Times New Roman" w:hAnsi="Times New Roman" w:cs="Times New Roman"/>
          </w:rPr>
          <w:delText xml:space="preserve">based application </w:delText>
        </w:r>
      </w:del>
      <w:del w:id="118" w:author="admin" w:date="2012-06-12T11:22:00Z">
        <w:r w:rsidRPr="005B6D60" w:rsidDel="00F810B3">
          <w:rPr>
            <w:rFonts w:ascii="Times New Roman" w:hAnsi="Times New Roman" w:cs="Times New Roman"/>
          </w:rPr>
          <w:delText xml:space="preserve">will also be developed that </w:delText>
        </w:r>
      </w:del>
      <w:del w:id="119" w:author="admin" w:date="2012-06-14T11:28:00Z">
        <w:r w:rsidRPr="005B6D60" w:rsidDel="00C93270">
          <w:rPr>
            <w:rFonts w:ascii="Times New Roman" w:hAnsi="Times New Roman" w:cs="Times New Roman"/>
          </w:rPr>
          <w:delText xml:space="preserve">will allow </w:delText>
        </w:r>
      </w:del>
      <w:del w:id="120" w:author="admin" w:date="2012-06-12T11:19:00Z">
        <w:r w:rsidRPr="005B6D60" w:rsidDel="00E41851">
          <w:rPr>
            <w:rFonts w:ascii="Times New Roman" w:hAnsi="Times New Roman" w:cs="Times New Roman"/>
          </w:rPr>
          <w:delText xml:space="preserve">homeowners to determine costs and benefits of installing a heat pump system in their home.  </w:delText>
        </w:r>
      </w:del>
      <w:del w:id="121" w:author="admin" w:date="2012-06-11T17:12:00Z">
        <w:r w:rsidRPr="005B6D60" w:rsidDel="00095263">
          <w:rPr>
            <w:rFonts w:ascii="Times New Roman" w:hAnsi="Times New Roman" w:cs="Times New Roman"/>
          </w:rPr>
          <w:delText>Much like the kiosk application, the web app will ask homeowners for physical specifications of their home such as stories and insulation.  Additionally, they will also be asked for the method of heating and cooling they currently use as well as how much they pay per month.  Using this data, the web application will present a comparison of the two methods of heating using costs, energy efficiency, and carbon output.</w:delText>
        </w:r>
      </w:del>
    </w:p>
    <w:p w14:paraId="670E6617" w14:textId="77777777" w:rsidR="00441171" w:rsidRDefault="00441171" w:rsidP="005B6D60">
      <w:pPr>
        <w:rPr>
          <w:ins w:id="122" w:author="admin" w:date="2012-06-12T15:36:00Z"/>
          <w:rFonts w:ascii="Times New Roman" w:hAnsi="Times New Roman" w:cs="Times New Roman"/>
        </w:rPr>
      </w:pPr>
    </w:p>
    <w:p w14:paraId="2F2F81B2" w14:textId="29FEE624" w:rsidR="005B6D60" w:rsidRPr="00684AAF" w:rsidDel="00C66A44" w:rsidRDefault="00C66A44" w:rsidP="00935D6F">
      <w:pPr>
        <w:outlineLvl w:val="0"/>
        <w:rPr>
          <w:del w:id="123" w:author="admin" w:date="2012-06-11T17:28:00Z"/>
          <w:rFonts w:ascii="Times New Roman" w:hAnsi="Times New Roman" w:cs="Times New Roman"/>
          <w:b/>
        </w:rPr>
      </w:pPr>
      <w:ins w:id="124" w:author="admin" w:date="2012-06-12T15:36:00Z">
        <w:r w:rsidRPr="00684AAF">
          <w:rPr>
            <w:rFonts w:ascii="Times New Roman" w:hAnsi="Times New Roman" w:cs="Times New Roman"/>
            <w:b/>
          </w:rPr>
          <w:t>Possible Tools and Presentations</w:t>
        </w:r>
      </w:ins>
    </w:p>
    <w:p w14:paraId="726F117D" w14:textId="77777777" w:rsidR="00C66A44" w:rsidRDefault="00C66A44" w:rsidP="00935D6F">
      <w:pPr>
        <w:outlineLvl w:val="0"/>
        <w:rPr>
          <w:ins w:id="125" w:author="admin" w:date="2012-06-12T15:37:00Z"/>
          <w:rFonts w:ascii="Times New Roman" w:hAnsi="Times New Roman" w:cs="Times New Roman"/>
        </w:rPr>
      </w:pPr>
    </w:p>
    <w:p w14:paraId="0A19B860" w14:textId="77777777" w:rsidR="00315569" w:rsidRDefault="00315569" w:rsidP="005B6D60">
      <w:pPr>
        <w:rPr>
          <w:ins w:id="126" w:author="admin" w:date="2012-06-12T15:37:00Z"/>
          <w:rFonts w:ascii="Times New Roman" w:hAnsi="Times New Roman" w:cs="Times New Roman"/>
        </w:rPr>
      </w:pPr>
    </w:p>
    <w:p w14:paraId="40178B38" w14:textId="2D1410B4" w:rsidR="00BD4DF0" w:rsidRDefault="001C1232" w:rsidP="005B6D60">
      <w:pPr>
        <w:rPr>
          <w:ins w:id="127" w:author="admin" w:date="2012-06-12T15:40:00Z"/>
          <w:rFonts w:ascii="Times New Roman" w:hAnsi="Times New Roman" w:cs="Times New Roman"/>
        </w:rPr>
      </w:pPr>
      <w:ins w:id="128" w:author="admin" w:date="2012-06-12T15:37:00Z">
        <w:r>
          <w:rPr>
            <w:rFonts w:ascii="Times New Roman" w:hAnsi="Times New Roman" w:cs="Times New Roman"/>
          </w:rPr>
          <w:t xml:space="preserve">Each </w:t>
        </w:r>
      </w:ins>
      <w:r w:rsidR="00270913">
        <w:rPr>
          <w:rFonts w:ascii="Times New Roman" w:hAnsi="Times New Roman" w:cs="Times New Roman"/>
        </w:rPr>
        <w:t>section of the kiosk</w:t>
      </w:r>
      <w:ins w:id="129" w:author="admin" w:date="2012-06-12T15:37:00Z">
        <w:r>
          <w:rPr>
            <w:rFonts w:ascii="Times New Roman" w:hAnsi="Times New Roman" w:cs="Times New Roman"/>
          </w:rPr>
          <w:t xml:space="preserve"> will consist of both textual informati</w:t>
        </w:r>
        <w:r w:rsidR="00401220">
          <w:rPr>
            <w:rFonts w:ascii="Times New Roman" w:hAnsi="Times New Roman" w:cs="Times New Roman"/>
          </w:rPr>
          <w:t xml:space="preserve">on </w:t>
        </w:r>
      </w:ins>
      <w:ins w:id="130" w:author="admin" w:date="2012-06-12T15:38:00Z">
        <w:r w:rsidR="00E104A1">
          <w:rPr>
            <w:rFonts w:ascii="Times New Roman" w:hAnsi="Times New Roman" w:cs="Times New Roman"/>
          </w:rPr>
          <w:t>and</w:t>
        </w:r>
      </w:ins>
      <w:ins w:id="131" w:author="admin" w:date="2012-06-12T15:37:00Z">
        <w:r w:rsidR="00401220">
          <w:rPr>
            <w:rFonts w:ascii="Times New Roman" w:hAnsi="Times New Roman" w:cs="Times New Roman"/>
          </w:rPr>
          <w:t xml:space="preserve"> interactive media</w:t>
        </w:r>
      </w:ins>
      <w:ins w:id="132" w:author="admin" w:date="2012-06-12T15:39:00Z">
        <w:r w:rsidR="00E104A1">
          <w:rPr>
            <w:rFonts w:ascii="Times New Roman" w:hAnsi="Times New Roman" w:cs="Times New Roman"/>
          </w:rPr>
          <w:t>, ensuring that users can explore content instead of just reading t</w:t>
        </w:r>
        <w:r w:rsidR="007B307F">
          <w:rPr>
            <w:rFonts w:ascii="Times New Roman" w:hAnsi="Times New Roman" w:cs="Times New Roman"/>
          </w:rPr>
          <w:t>hrough it.</w:t>
        </w:r>
      </w:ins>
      <w:r w:rsidR="00862B89">
        <w:rPr>
          <w:rFonts w:ascii="Times New Roman" w:hAnsi="Times New Roman" w:cs="Times New Roman"/>
        </w:rPr>
        <w:t xml:space="preserve">  This exploration will provide users with a better understanding and greater appreciation for heat pump technologies</w:t>
      </w:r>
      <w:ins w:id="133" w:author="admin" w:date="2012-06-12T15:39:00Z">
        <w:r w:rsidR="00D201B0">
          <w:rPr>
            <w:rFonts w:ascii="Times New Roman" w:hAnsi="Times New Roman" w:cs="Times New Roman"/>
          </w:rPr>
          <w:t>.</w:t>
        </w:r>
      </w:ins>
      <w:ins w:id="134" w:author="admin" w:date="2012-06-12T15:40:00Z">
        <w:r w:rsidR="00E95387">
          <w:rPr>
            <w:rFonts w:ascii="Times New Roman" w:hAnsi="Times New Roman" w:cs="Times New Roman"/>
          </w:rPr>
          <w:t xml:space="preserve">  </w:t>
        </w:r>
      </w:ins>
      <w:ins w:id="135" w:author="admin" w:date="2012-06-19T17:40:00Z">
        <w:r w:rsidR="00CB51A0">
          <w:rPr>
            <w:rFonts w:ascii="Times New Roman" w:hAnsi="Times New Roman" w:cs="Times New Roman"/>
          </w:rPr>
          <w:t>Anticipated</w:t>
        </w:r>
      </w:ins>
      <w:ins w:id="136" w:author="admin" w:date="2012-06-12T15:40:00Z">
        <w:r w:rsidR="006C4127">
          <w:rPr>
            <w:rFonts w:ascii="Times New Roman" w:hAnsi="Times New Roman" w:cs="Times New Roman"/>
          </w:rPr>
          <w:t xml:space="preserve"> </w:t>
        </w:r>
        <w:r w:rsidR="00BD4DF0">
          <w:rPr>
            <w:rFonts w:ascii="Times New Roman" w:hAnsi="Times New Roman" w:cs="Times New Roman"/>
          </w:rPr>
          <w:t>tools and presentations include:</w:t>
        </w:r>
      </w:ins>
    </w:p>
    <w:p w14:paraId="00E6F397" w14:textId="77777777" w:rsidR="00BD4DF0" w:rsidRDefault="00BD4DF0" w:rsidP="005B6D60">
      <w:pPr>
        <w:rPr>
          <w:ins w:id="137" w:author="admin" w:date="2012-06-12T15:41:00Z"/>
          <w:rFonts w:ascii="Times New Roman" w:hAnsi="Times New Roman" w:cs="Times New Roman"/>
        </w:rPr>
      </w:pPr>
    </w:p>
    <w:p w14:paraId="724A660E" w14:textId="0DFBEF84" w:rsidR="004C6D36" w:rsidRDefault="001844A4">
      <w:pPr>
        <w:pStyle w:val="ListParagraph"/>
        <w:numPr>
          <w:ilvl w:val="0"/>
          <w:numId w:val="8"/>
        </w:numPr>
        <w:rPr>
          <w:ins w:id="138" w:author="admin" w:date="2012-06-12T15:42:00Z"/>
          <w:rFonts w:ascii="Times New Roman" w:hAnsi="Times New Roman" w:cs="Times New Roman"/>
        </w:rPr>
        <w:pPrChange w:id="139" w:author="admin" w:date="2012-06-12T15:41:00Z">
          <w:pPr/>
        </w:pPrChange>
      </w:pPr>
      <w:ins w:id="140" w:author="admin" w:date="2012-06-12T15:41:00Z">
        <w:r>
          <w:rPr>
            <w:rFonts w:ascii="Times New Roman" w:hAnsi="Times New Roman" w:cs="Times New Roman"/>
            <w:b/>
          </w:rPr>
          <w:t xml:space="preserve">Real World Connections </w:t>
        </w:r>
        <w:r>
          <w:rPr>
            <w:rFonts w:ascii="Times New Roman" w:hAnsi="Times New Roman" w:cs="Times New Roman"/>
            <w:b/>
          </w:rPr>
          <w:softHyphen/>
          <w:t xml:space="preserve">– </w:t>
        </w:r>
        <w:r w:rsidR="00111DDE">
          <w:rPr>
            <w:rFonts w:ascii="Times New Roman" w:hAnsi="Times New Roman" w:cs="Times New Roman"/>
          </w:rPr>
          <w:t>Current heat pump owners w</w:t>
        </w:r>
        <w:r>
          <w:rPr>
            <w:rFonts w:ascii="Times New Roman" w:hAnsi="Times New Roman" w:cs="Times New Roman"/>
          </w:rPr>
          <w:t>ould be interviewed</w:t>
        </w:r>
      </w:ins>
      <w:ins w:id="141" w:author="admin" w:date="2012-06-12T15:42:00Z">
        <w:r w:rsidR="00D5125B">
          <w:rPr>
            <w:rFonts w:ascii="Times New Roman" w:hAnsi="Times New Roman" w:cs="Times New Roman"/>
          </w:rPr>
          <w:t xml:space="preserve"> to determine what factors motivated them to install a heat pump</w:t>
        </w:r>
      </w:ins>
      <w:ins w:id="142" w:author="admin" w:date="2012-06-19T17:40:00Z">
        <w:r w:rsidR="005C7926">
          <w:rPr>
            <w:rFonts w:ascii="Times New Roman" w:hAnsi="Times New Roman" w:cs="Times New Roman"/>
          </w:rPr>
          <w:t xml:space="preserve">, with completed interviews being viewable on the kiosk. </w:t>
        </w:r>
      </w:ins>
    </w:p>
    <w:p w14:paraId="51AF83D1" w14:textId="46F527B5" w:rsidR="00D5125B" w:rsidRDefault="00935D6F">
      <w:pPr>
        <w:pStyle w:val="ListParagraph"/>
        <w:numPr>
          <w:ilvl w:val="0"/>
          <w:numId w:val="8"/>
        </w:numPr>
        <w:rPr>
          <w:ins w:id="143" w:author="admin" w:date="2012-06-12T15:44:00Z"/>
          <w:rFonts w:ascii="Times New Roman" w:hAnsi="Times New Roman" w:cs="Times New Roman"/>
        </w:rPr>
        <w:pPrChange w:id="144" w:author="admin" w:date="2012-06-12T15:41:00Z">
          <w:pPr/>
        </w:pPrChange>
      </w:pPr>
      <w:ins w:id="145" w:author="admin" w:date="2012-06-19T13:30:00Z">
        <w:r>
          <w:rPr>
            <w:rFonts w:ascii="Times New Roman" w:hAnsi="Times New Roman" w:cs="Times New Roman"/>
            <w:b/>
          </w:rPr>
          <w:t>Real-time</w:t>
        </w:r>
      </w:ins>
      <w:ins w:id="146" w:author="admin" w:date="2012-06-12T15:42:00Z">
        <w:r w:rsidR="008D301C">
          <w:rPr>
            <w:rFonts w:ascii="Times New Roman" w:hAnsi="Times New Roman" w:cs="Times New Roman"/>
            <w:b/>
          </w:rPr>
          <w:t xml:space="preserve"> Comparisons to Other Energy Sources</w:t>
        </w:r>
        <w:r w:rsidR="008D301C">
          <w:rPr>
            <w:rFonts w:ascii="Times New Roman" w:hAnsi="Times New Roman" w:cs="Times New Roman"/>
          </w:rPr>
          <w:t xml:space="preserve"> </w:t>
        </w:r>
      </w:ins>
      <w:ins w:id="147" w:author="admin" w:date="2012-06-12T15:43:00Z">
        <w:r w:rsidR="00111DDE">
          <w:rPr>
            <w:rFonts w:ascii="Times New Roman" w:hAnsi="Times New Roman" w:cs="Times New Roman"/>
          </w:rPr>
          <w:t>–</w:t>
        </w:r>
      </w:ins>
      <w:ins w:id="148" w:author="admin" w:date="2012-06-12T15:42:00Z">
        <w:r w:rsidR="008D301C">
          <w:rPr>
            <w:rFonts w:ascii="Times New Roman" w:hAnsi="Times New Roman" w:cs="Times New Roman"/>
          </w:rPr>
          <w:t xml:space="preserve"> </w:t>
        </w:r>
      </w:ins>
      <w:ins w:id="149" w:author="admin" w:date="2012-06-12T15:43:00Z">
        <w:r w:rsidR="00111DDE">
          <w:rPr>
            <w:rFonts w:ascii="Times New Roman" w:hAnsi="Times New Roman" w:cs="Times New Roman"/>
          </w:rPr>
          <w:t>This would be a tool</w:t>
        </w:r>
        <w:r w:rsidR="00025C8B">
          <w:rPr>
            <w:rFonts w:ascii="Times New Roman" w:hAnsi="Times New Roman" w:cs="Times New Roman"/>
          </w:rPr>
          <w:t xml:space="preserve"> where homeowners could get a </w:t>
        </w:r>
      </w:ins>
      <w:ins w:id="150" w:author="admin" w:date="2012-06-19T17:47:00Z">
        <w:r w:rsidR="00747723">
          <w:rPr>
            <w:rFonts w:ascii="Times New Roman" w:hAnsi="Times New Roman" w:cs="Times New Roman"/>
          </w:rPr>
          <w:t>general idea</w:t>
        </w:r>
      </w:ins>
      <w:ins w:id="151" w:author="admin" w:date="2012-06-12T15:43:00Z">
        <w:r w:rsidR="00C16334">
          <w:rPr>
            <w:rFonts w:ascii="Times New Roman" w:hAnsi="Times New Roman" w:cs="Times New Roman"/>
          </w:rPr>
          <w:t xml:space="preserve"> of how much money installing a heat pump would save them each year.</w:t>
        </w:r>
      </w:ins>
    </w:p>
    <w:p w14:paraId="4A647A95" w14:textId="1B52C881" w:rsidR="00CE328B" w:rsidRPr="00CE328B" w:rsidRDefault="00CE328B">
      <w:pPr>
        <w:pStyle w:val="ListParagraph"/>
        <w:numPr>
          <w:ilvl w:val="0"/>
          <w:numId w:val="8"/>
        </w:numPr>
        <w:rPr>
          <w:ins w:id="152" w:author="admin" w:date="2012-06-12T15:44:00Z"/>
          <w:rFonts w:ascii="Times New Roman" w:hAnsi="Times New Roman" w:cs="Times New Roman"/>
          <w:rPrChange w:id="153" w:author="admin" w:date="2012-06-12T15:45:00Z">
            <w:rPr>
              <w:ins w:id="154" w:author="admin" w:date="2012-06-12T15:44:00Z"/>
              <w:rFonts w:ascii="Times New Roman" w:hAnsi="Times New Roman" w:cs="Times New Roman"/>
              <w:b/>
            </w:rPr>
          </w:rPrChange>
        </w:rPr>
        <w:pPrChange w:id="155" w:author="admin" w:date="2012-06-12T15:41:00Z">
          <w:pPr/>
        </w:pPrChange>
      </w:pPr>
      <w:ins w:id="156" w:author="admin" w:date="2012-06-12T15:44:00Z">
        <w:r>
          <w:rPr>
            <w:rFonts w:ascii="Times New Roman" w:hAnsi="Times New Roman" w:cs="Times New Roman"/>
            <w:b/>
          </w:rPr>
          <w:t>Animations</w:t>
        </w:r>
      </w:ins>
      <w:ins w:id="157" w:author="admin" w:date="2012-06-12T15:45:00Z">
        <w:r w:rsidR="00CB5241">
          <w:rPr>
            <w:rFonts w:ascii="Times New Roman" w:hAnsi="Times New Roman" w:cs="Times New Roman"/>
          </w:rPr>
          <w:t xml:space="preserve"> </w:t>
        </w:r>
        <w:r w:rsidR="0044230E">
          <w:rPr>
            <w:rFonts w:ascii="Times New Roman" w:hAnsi="Times New Roman" w:cs="Times New Roman"/>
          </w:rPr>
          <w:t>–</w:t>
        </w:r>
        <w:r w:rsidR="00CB5241">
          <w:rPr>
            <w:rFonts w:ascii="Times New Roman" w:hAnsi="Times New Roman" w:cs="Times New Roman"/>
          </w:rPr>
          <w:t xml:space="preserve"> </w:t>
        </w:r>
        <w:r w:rsidR="0044230E">
          <w:rPr>
            <w:rFonts w:ascii="Times New Roman" w:hAnsi="Times New Roman" w:cs="Times New Roman"/>
          </w:rPr>
          <w:t xml:space="preserve">Animations would </w:t>
        </w:r>
        <w:r w:rsidR="00D24327">
          <w:rPr>
            <w:rFonts w:ascii="Times New Roman" w:hAnsi="Times New Roman" w:cs="Times New Roman"/>
          </w:rPr>
          <w:t>present users with visuals that would enhance their understanding of heat pump technology.</w:t>
        </w:r>
      </w:ins>
    </w:p>
    <w:p w14:paraId="0BBF848B" w14:textId="57C40B72" w:rsidR="00CE328B" w:rsidRPr="008D5949" w:rsidRDefault="00CE328B">
      <w:pPr>
        <w:pStyle w:val="ListParagraph"/>
        <w:numPr>
          <w:ilvl w:val="0"/>
          <w:numId w:val="8"/>
        </w:numPr>
        <w:rPr>
          <w:ins w:id="158" w:author="admin" w:date="2012-06-12T15:45:00Z"/>
          <w:rFonts w:ascii="Times New Roman" w:hAnsi="Times New Roman" w:cs="Times New Roman"/>
          <w:rPrChange w:id="159" w:author="admin" w:date="2012-06-12T15:45:00Z">
            <w:rPr>
              <w:ins w:id="160" w:author="admin" w:date="2012-06-12T15:45:00Z"/>
              <w:rFonts w:ascii="Times New Roman" w:hAnsi="Times New Roman" w:cs="Times New Roman"/>
              <w:b/>
            </w:rPr>
          </w:rPrChange>
        </w:rPr>
        <w:pPrChange w:id="161" w:author="admin" w:date="2012-06-12T15:41:00Z">
          <w:pPr/>
        </w:pPrChange>
      </w:pPr>
      <w:ins w:id="162" w:author="admin" w:date="2012-06-12T15:45:00Z">
        <w:r>
          <w:rPr>
            <w:rFonts w:ascii="Times New Roman" w:hAnsi="Times New Roman" w:cs="Times New Roman"/>
            <w:b/>
          </w:rPr>
          <w:t>Simulations</w:t>
        </w:r>
      </w:ins>
      <w:ins w:id="163" w:author="admin" w:date="2012-06-12T15:46:00Z">
        <w:r w:rsidR="00405879">
          <w:rPr>
            <w:rFonts w:ascii="Times New Roman" w:hAnsi="Times New Roman" w:cs="Times New Roman"/>
          </w:rPr>
          <w:t xml:space="preserve"> </w:t>
        </w:r>
      </w:ins>
      <w:ins w:id="164" w:author="admin" w:date="2012-06-12T15:48:00Z">
        <w:r w:rsidR="008D1114">
          <w:rPr>
            <w:rFonts w:ascii="Times New Roman" w:hAnsi="Times New Roman" w:cs="Times New Roman"/>
          </w:rPr>
          <w:t>–</w:t>
        </w:r>
      </w:ins>
      <w:ins w:id="165" w:author="admin" w:date="2012-06-12T15:46:00Z">
        <w:r w:rsidR="00405879">
          <w:rPr>
            <w:rFonts w:ascii="Times New Roman" w:hAnsi="Times New Roman" w:cs="Times New Roman"/>
          </w:rPr>
          <w:t xml:space="preserve"> </w:t>
        </w:r>
      </w:ins>
      <w:ins w:id="166" w:author="admin" w:date="2012-06-12T15:47:00Z">
        <w:r w:rsidR="008D1114">
          <w:rPr>
            <w:rFonts w:ascii="Times New Roman" w:hAnsi="Times New Roman" w:cs="Times New Roman"/>
          </w:rPr>
          <w:t xml:space="preserve">Users </w:t>
        </w:r>
      </w:ins>
      <w:ins w:id="167" w:author="admin" w:date="2012-06-12T15:48:00Z">
        <w:r w:rsidR="008D1114">
          <w:rPr>
            <w:rFonts w:ascii="Times New Roman" w:hAnsi="Times New Roman" w:cs="Times New Roman"/>
          </w:rPr>
          <w:t>would modify a constructed heat pump simulation to determine</w:t>
        </w:r>
        <w:r w:rsidR="00DE7AB2">
          <w:rPr>
            <w:rFonts w:ascii="Times New Roman" w:hAnsi="Times New Roman" w:cs="Times New Roman"/>
          </w:rPr>
          <w:t xml:space="preserve"> how </w:t>
        </w:r>
      </w:ins>
      <w:r w:rsidR="00057FC3">
        <w:rPr>
          <w:rFonts w:ascii="Times New Roman" w:hAnsi="Times New Roman" w:cs="Times New Roman"/>
        </w:rPr>
        <w:t>various scenarios would affect it</w:t>
      </w:r>
      <w:ins w:id="168" w:author="admin" w:date="2012-06-12T15:49:00Z">
        <w:r w:rsidR="00AE3A67">
          <w:rPr>
            <w:rFonts w:ascii="Times New Roman" w:hAnsi="Times New Roman" w:cs="Times New Roman"/>
          </w:rPr>
          <w:t>.</w:t>
        </w:r>
      </w:ins>
      <w:ins w:id="169" w:author="admin" w:date="2012-06-19T17:42:00Z">
        <w:r w:rsidR="002D69F0">
          <w:rPr>
            <w:rFonts w:ascii="Times New Roman" w:hAnsi="Times New Roman" w:cs="Times New Roman"/>
          </w:rPr>
          <w:t xml:space="preserve">  This physical manipulation of a heat pump system would increase a users understanding and appreciation for the technology.</w:t>
        </w:r>
      </w:ins>
    </w:p>
    <w:p w14:paraId="7FDF690E" w14:textId="33B88365" w:rsidR="008D5949" w:rsidRDefault="00E34F43">
      <w:pPr>
        <w:pStyle w:val="ListParagraph"/>
        <w:numPr>
          <w:ilvl w:val="0"/>
          <w:numId w:val="8"/>
        </w:numPr>
        <w:rPr>
          <w:ins w:id="170" w:author="admin" w:date="2012-06-14T11:31:00Z"/>
          <w:rFonts w:ascii="Times New Roman" w:hAnsi="Times New Roman" w:cs="Times New Roman"/>
        </w:rPr>
        <w:pPrChange w:id="171" w:author="admin" w:date="2012-06-12T15:41:00Z">
          <w:pPr/>
        </w:pPrChange>
      </w:pPr>
      <w:ins w:id="172" w:author="admin" w:date="2012-06-12T15:45:00Z">
        <w:r>
          <w:rPr>
            <w:rFonts w:ascii="Times New Roman" w:hAnsi="Times New Roman" w:cs="Times New Roman"/>
            <w:b/>
          </w:rPr>
          <w:t xml:space="preserve">Interactive </w:t>
        </w:r>
        <w:r w:rsidR="008D5949">
          <w:rPr>
            <w:rFonts w:ascii="Times New Roman" w:hAnsi="Times New Roman" w:cs="Times New Roman"/>
            <w:b/>
          </w:rPr>
          <w:t>Models</w:t>
        </w:r>
      </w:ins>
      <w:ins w:id="173" w:author="admin" w:date="2012-06-12T15:49:00Z">
        <w:r w:rsidR="0077766B">
          <w:rPr>
            <w:rFonts w:ascii="Times New Roman" w:hAnsi="Times New Roman" w:cs="Times New Roman"/>
          </w:rPr>
          <w:t xml:space="preserve"> </w:t>
        </w:r>
        <w:r w:rsidR="0083290F">
          <w:rPr>
            <w:rFonts w:ascii="Times New Roman" w:hAnsi="Times New Roman" w:cs="Times New Roman"/>
          </w:rPr>
          <w:t>–</w:t>
        </w:r>
        <w:r w:rsidR="0077766B">
          <w:rPr>
            <w:rFonts w:ascii="Times New Roman" w:hAnsi="Times New Roman" w:cs="Times New Roman"/>
          </w:rPr>
          <w:t xml:space="preserve"> </w:t>
        </w:r>
        <w:r w:rsidR="0083290F">
          <w:rPr>
            <w:rFonts w:ascii="Times New Roman" w:hAnsi="Times New Roman" w:cs="Times New Roman"/>
          </w:rPr>
          <w:t xml:space="preserve">All models presented in the </w:t>
        </w:r>
      </w:ins>
      <w:ins w:id="174" w:author="admin" w:date="2012-06-12T15:50:00Z">
        <w:r w:rsidR="00395841">
          <w:rPr>
            <w:rFonts w:ascii="Times New Roman" w:hAnsi="Times New Roman" w:cs="Times New Roman"/>
          </w:rPr>
          <w:t>kiosk would be interactive, giving a user the opportunity to explore an aspect of heat pumps in more detail</w:t>
        </w:r>
      </w:ins>
      <w:ins w:id="175" w:author="admin" w:date="2012-06-19T17:46:00Z">
        <w:r w:rsidR="001F3E74">
          <w:rPr>
            <w:rFonts w:ascii="Times New Roman" w:hAnsi="Times New Roman" w:cs="Times New Roman"/>
          </w:rPr>
          <w:t>, increasing a users understanding and appreciation for the technology</w:t>
        </w:r>
      </w:ins>
      <w:ins w:id="176" w:author="admin" w:date="2012-06-12T15:50:00Z">
        <w:r w:rsidR="00395841">
          <w:rPr>
            <w:rFonts w:ascii="Times New Roman" w:hAnsi="Times New Roman" w:cs="Times New Roman"/>
          </w:rPr>
          <w:t>.</w:t>
        </w:r>
      </w:ins>
    </w:p>
    <w:p w14:paraId="77BA0D37" w14:textId="7B5C2650" w:rsidR="005664B6" w:rsidRDefault="005664B6">
      <w:pPr>
        <w:pStyle w:val="ListParagraph"/>
        <w:numPr>
          <w:ilvl w:val="0"/>
          <w:numId w:val="8"/>
        </w:numPr>
        <w:rPr>
          <w:ins w:id="177" w:author="admin" w:date="2012-06-19T13:38:00Z"/>
          <w:rFonts w:ascii="Times New Roman" w:hAnsi="Times New Roman" w:cs="Times New Roman"/>
        </w:rPr>
        <w:pPrChange w:id="178" w:author="admin" w:date="2012-06-12T15:41:00Z">
          <w:pPr/>
        </w:pPrChange>
      </w:pPr>
      <w:ins w:id="179" w:author="admin" w:date="2012-06-14T11:31:00Z">
        <w:r>
          <w:rPr>
            <w:rFonts w:ascii="Times New Roman" w:hAnsi="Times New Roman" w:cs="Times New Roman"/>
            <w:b/>
          </w:rPr>
          <w:t>Manufacturer Finder</w:t>
        </w:r>
        <w:r>
          <w:rPr>
            <w:rFonts w:ascii="Times New Roman" w:hAnsi="Times New Roman" w:cs="Times New Roman"/>
          </w:rPr>
          <w:t xml:space="preserve"> – A tool that would help customers find manufacturers and installers of heat pumps in their area.  This information will most likely be pulled</w:t>
        </w:r>
      </w:ins>
      <w:ins w:id="180" w:author="admin" w:date="2012-06-14T11:32:00Z">
        <w:r>
          <w:rPr>
            <w:rFonts w:ascii="Times New Roman" w:hAnsi="Times New Roman" w:cs="Times New Roman"/>
          </w:rPr>
          <w:t xml:space="preserve"> from Bangor Hydro’s website.</w:t>
        </w:r>
      </w:ins>
    </w:p>
    <w:p w14:paraId="0B496C8E" w14:textId="77777777" w:rsidR="00C07C9B" w:rsidRDefault="00C07C9B" w:rsidP="00C07C9B">
      <w:pPr>
        <w:rPr>
          <w:ins w:id="181" w:author="admin" w:date="2012-06-19T17:43:00Z"/>
          <w:rFonts w:ascii="Times New Roman" w:hAnsi="Times New Roman" w:cs="Times New Roman"/>
        </w:rPr>
      </w:pPr>
    </w:p>
    <w:p w14:paraId="304BEB50" w14:textId="1460B105" w:rsidR="005B5815" w:rsidRDefault="005B5815" w:rsidP="00C07C9B">
      <w:pPr>
        <w:rPr>
          <w:ins w:id="182" w:author="admin" w:date="2012-06-19T17:43:00Z"/>
          <w:rFonts w:ascii="Times New Roman" w:hAnsi="Times New Roman" w:cs="Times New Roman"/>
          <w:b/>
        </w:rPr>
      </w:pPr>
      <w:ins w:id="183" w:author="admin" w:date="2012-06-19T17:43:00Z">
        <w:r>
          <w:rPr>
            <w:rFonts w:ascii="Times New Roman" w:hAnsi="Times New Roman" w:cs="Times New Roman"/>
            <w:b/>
          </w:rPr>
          <w:t>Primary Audience</w:t>
        </w:r>
      </w:ins>
      <w:ins w:id="184" w:author="admin" w:date="2012-06-19T17:59:00Z">
        <w:r w:rsidR="0085208B">
          <w:rPr>
            <w:rFonts w:ascii="Times New Roman" w:hAnsi="Times New Roman" w:cs="Times New Roman"/>
            <w:b/>
          </w:rPr>
          <w:t>(</w:t>
        </w:r>
      </w:ins>
      <w:ins w:id="185" w:author="admin" w:date="2012-06-19T17:43:00Z">
        <w:r>
          <w:rPr>
            <w:rFonts w:ascii="Times New Roman" w:hAnsi="Times New Roman" w:cs="Times New Roman"/>
            <w:b/>
          </w:rPr>
          <w:t>s</w:t>
        </w:r>
      </w:ins>
      <w:ins w:id="186" w:author="admin" w:date="2012-06-19T17:59:00Z">
        <w:r w:rsidR="0085208B">
          <w:rPr>
            <w:rFonts w:ascii="Times New Roman" w:hAnsi="Times New Roman" w:cs="Times New Roman"/>
            <w:b/>
          </w:rPr>
          <w:t>)</w:t>
        </w:r>
      </w:ins>
    </w:p>
    <w:p w14:paraId="6B8F171B" w14:textId="77777777" w:rsidR="005B5815" w:rsidRPr="005B5815" w:rsidRDefault="005B5815" w:rsidP="00C07C9B">
      <w:pPr>
        <w:rPr>
          <w:ins w:id="187" w:author="admin" w:date="2012-06-19T13:39:00Z"/>
          <w:rFonts w:ascii="Times New Roman" w:hAnsi="Times New Roman" w:cs="Times New Roman"/>
          <w:b/>
          <w:rPrChange w:id="188" w:author="admin" w:date="2012-06-19T17:43:00Z">
            <w:rPr>
              <w:ins w:id="189" w:author="admin" w:date="2012-06-19T13:39:00Z"/>
              <w:rFonts w:ascii="Times New Roman" w:hAnsi="Times New Roman" w:cs="Times New Roman"/>
            </w:rPr>
          </w:rPrChange>
        </w:rPr>
      </w:pPr>
    </w:p>
    <w:p w14:paraId="637DDA10" w14:textId="3B5BCC34" w:rsidR="005B5815" w:rsidRPr="00553802" w:rsidRDefault="00C07C9B">
      <w:pPr>
        <w:pStyle w:val="ListParagraph"/>
        <w:numPr>
          <w:ilvl w:val="0"/>
          <w:numId w:val="9"/>
        </w:numPr>
        <w:rPr>
          <w:ins w:id="190" w:author="admin" w:date="2012-06-19T13:39:00Z"/>
          <w:rFonts w:ascii="Times New Roman" w:hAnsi="Times New Roman" w:cs="Times New Roman"/>
          <w:rPrChange w:id="191" w:author="admin" w:date="2012-06-19T17:59:00Z">
            <w:rPr>
              <w:ins w:id="192" w:author="admin" w:date="2012-06-19T13:39:00Z"/>
            </w:rPr>
          </w:rPrChange>
        </w:rPr>
        <w:pPrChange w:id="193" w:author="admin" w:date="2012-06-19T17:59:00Z">
          <w:pPr/>
        </w:pPrChange>
      </w:pPr>
      <w:ins w:id="194" w:author="admin" w:date="2012-06-19T13:39:00Z">
        <w:r w:rsidRPr="00553802">
          <w:rPr>
            <w:rFonts w:ascii="Times New Roman" w:hAnsi="Times New Roman" w:cs="Times New Roman"/>
            <w:b/>
            <w:rPrChange w:id="195" w:author="admin" w:date="2012-06-19T17:59:00Z">
              <w:rPr>
                <w:rFonts w:ascii="Times New Roman" w:hAnsi="Times New Roman" w:cs="Times New Roman"/>
              </w:rPr>
            </w:rPrChange>
          </w:rPr>
          <w:t>High school students</w:t>
        </w:r>
        <w:r w:rsidR="008F62A6" w:rsidRPr="00553802">
          <w:rPr>
            <w:rFonts w:ascii="Times New Roman" w:hAnsi="Times New Roman" w:cs="Times New Roman"/>
            <w:b/>
            <w:rPrChange w:id="196" w:author="admin" w:date="2012-06-19T17:59:00Z">
              <w:rPr>
                <w:rFonts w:ascii="Times New Roman" w:hAnsi="Times New Roman" w:cs="Times New Roman"/>
              </w:rPr>
            </w:rPrChange>
          </w:rPr>
          <w:t xml:space="preserve"> </w:t>
        </w:r>
        <w:r w:rsidR="008F62A6" w:rsidRPr="00553802">
          <w:rPr>
            <w:rFonts w:ascii="Times New Roman" w:hAnsi="Times New Roman" w:cs="Times New Roman"/>
            <w:rPrChange w:id="197" w:author="admin" w:date="2012-06-19T17:59:00Z">
              <w:rPr/>
            </w:rPrChange>
          </w:rPr>
          <w:t>- w</w:t>
        </w:r>
        <w:r w:rsidR="005E1BED" w:rsidRPr="00553802">
          <w:rPr>
            <w:rFonts w:ascii="Times New Roman" w:hAnsi="Times New Roman" w:cs="Times New Roman"/>
            <w:rPrChange w:id="198" w:author="admin" w:date="2012-06-19T17:59:00Z">
              <w:rPr/>
            </w:rPrChange>
          </w:rPr>
          <w:t>ith the</w:t>
        </w:r>
        <w:r w:rsidRPr="00553802">
          <w:rPr>
            <w:rFonts w:ascii="Times New Roman" w:hAnsi="Times New Roman" w:cs="Times New Roman"/>
            <w:rPrChange w:id="199" w:author="admin" w:date="2012-06-19T17:59:00Z">
              <w:rPr/>
            </w:rPrChange>
          </w:rPr>
          <w:t xml:space="preserve"> high level of understanding</w:t>
        </w:r>
      </w:ins>
      <w:ins w:id="200" w:author="admin" w:date="2012-06-19T17:44:00Z">
        <w:r w:rsidR="005E1BED" w:rsidRPr="00553802">
          <w:rPr>
            <w:rFonts w:ascii="Times New Roman" w:hAnsi="Times New Roman" w:cs="Times New Roman"/>
            <w:rPrChange w:id="201" w:author="admin" w:date="2012-06-19T17:59:00Z">
              <w:rPr/>
            </w:rPrChange>
          </w:rPr>
          <w:t xml:space="preserve"> and appreciation </w:t>
        </w:r>
        <w:r w:rsidR="00EC77A8" w:rsidRPr="00553802">
          <w:rPr>
            <w:rFonts w:ascii="Times New Roman" w:hAnsi="Times New Roman" w:cs="Times New Roman"/>
            <w:rPrChange w:id="202" w:author="admin" w:date="2012-06-19T17:59:00Z">
              <w:rPr/>
            </w:rPrChange>
          </w:rPr>
          <w:t>provided by this kiosk</w:t>
        </w:r>
      </w:ins>
      <w:ins w:id="203" w:author="admin" w:date="2012-06-19T13:39:00Z">
        <w:r w:rsidRPr="00553802">
          <w:rPr>
            <w:rFonts w:ascii="Times New Roman" w:hAnsi="Times New Roman" w:cs="Times New Roman"/>
            <w:rPrChange w:id="204" w:author="admin" w:date="2012-06-19T17:59:00Z">
              <w:rPr/>
            </w:rPrChange>
          </w:rPr>
          <w:t>, students w</w:t>
        </w:r>
      </w:ins>
      <w:ins w:id="205" w:author="admin" w:date="2012-06-19T17:44:00Z">
        <w:r w:rsidR="00EC77A8" w:rsidRPr="00553802">
          <w:rPr>
            <w:rFonts w:ascii="Times New Roman" w:hAnsi="Times New Roman" w:cs="Times New Roman"/>
            <w:rPrChange w:id="206" w:author="admin" w:date="2012-06-19T17:59:00Z">
              <w:rPr/>
            </w:rPrChange>
          </w:rPr>
          <w:t>ill</w:t>
        </w:r>
      </w:ins>
      <w:ins w:id="207" w:author="admin" w:date="2012-06-19T13:39:00Z">
        <w:r w:rsidRPr="00553802">
          <w:rPr>
            <w:rFonts w:ascii="Times New Roman" w:hAnsi="Times New Roman" w:cs="Times New Roman"/>
            <w:rPrChange w:id="208" w:author="admin" w:date="2012-06-19T17:59:00Z">
              <w:rPr/>
            </w:rPrChange>
          </w:rPr>
          <w:t xml:space="preserve"> be encouraged to spread their </w:t>
        </w:r>
      </w:ins>
      <w:ins w:id="209" w:author="admin" w:date="2012-06-19T17:44:00Z">
        <w:r w:rsidR="00107193" w:rsidRPr="00553802">
          <w:rPr>
            <w:rFonts w:ascii="Times New Roman" w:hAnsi="Times New Roman" w:cs="Times New Roman"/>
            <w:rPrChange w:id="210" w:author="admin" w:date="2012-06-19T17:59:00Z">
              <w:rPr/>
            </w:rPrChange>
          </w:rPr>
          <w:t>discoveries</w:t>
        </w:r>
      </w:ins>
      <w:ins w:id="211" w:author="admin" w:date="2012-06-19T13:39:00Z">
        <w:r w:rsidRPr="00553802">
          <w:rPr>
            <w:rFonts w:ascii="Times New Roman" w:hAnsi="Times New Roman" w:cs="Times New Roman"/>
            <w:rPrChange w:id="212" w:author="admin" w:date="2012-06-19T17:59:00Z">
              <w:rPr/>
            </w:rPrChange>
          </w:rPr>
          <w:t xml:space="preserve"> </w:t>
        </w:r>
        <w:r w:rsidR="005B5815" w:rsidRPr="00553802">
          <w:rPr>
            <w:rFonts w:ascii="Times New Roman" w:hAnsi="Times New Roman" w:cs="Times New Roman"/>
            <w:rPrChange w:id="213" w:author="admin" w:date="2012-06-19T17:59:00Z">
              <w:rPr/>
            </w:rPrChange>
          </w:rPr>
          <w:t>to friends and relative</w:t>
        </w:r>
        <w:r w:rsidR="002118F1" w:rsidRPr="00553802">
          <w:rPr>
            <w:rFonts w:ascii="Times New Roman" w:hAnsi="Times New Roman" w:cs="Times New Roman"/>
            <w:rPrChange w:id="214" w:author="admin" w:date="2012-06-19T17:59:00Z">
              <w:rPr/>
            </w:rPrChange>
          </w:rPr>
          <w:t>s, potential homeowners who may be interested in alternative heating methods</w:t>
        </w:r>
        <w:r w:rsidR="005B5815" w:rsidRPr="00553802">
          <w:rPr>
            <w:rFonts w:ascii="Times New Roman" w:hAnsi="Times New Roman" w:cs="Times New Roman"/>
            <w:rPrChange w:id="215" w:author="admin" w:date="2012-06-19T17:59:00Z">
              <w:rPr/>
            </w:rPrChange>
          </w:rPr>
          <w:t>.</w:t>
        </w:r>
      </w:ins>
    </w:p>
    <w:p w14:paraId="55C4D256" w14:textId="77777777" w:rsidR="00C07C9B" w:rsidRDefault="00C07C9B" w:rsidP="00C07C9B">
      <w:pPr>
        <w:rPr>
          <w:ins w:id="216" w:author="admin" w:date="2012-06-19T13:39:00Z"/>
          <w:rFonts w:ascii="Times New Roman" w:hAnsi="Times New Roman" w:cs="Times New Roman"/>
        </w:rPr>
      </w:pPr>
    </w:p>
    <w:p w14:paraId="30E9F730" w14:textId="53F4A9EB" w:rsidR="00C07C9B" w:rsidRPr="00553802" w:rsidRDefault="008E2688">
      <w:pPr>
        <w:pStyle w:val="ListParagraph"/>
        <w:numPr>
          <w:ilvl w:val="0"/>
          <w:numId w:val="9"/>
        </w:numPr>
        <w:rPr>
          <w:ins w:id="217" w:author="admin" w:date="2012-06-11T17:15:00Z"/>
          <w:rFonts w:ascii="Times New Roman" w:hAnsi="Times New Roman" w:cs="Times New Roman"/>
          <w:rPrChange w:id="218" w:author="admin" w:date="2012-06-19T17:59:00Z">
            <w:rPr>
              <w:ins w:id="219" w:author="admin" w:date="2012-06-11T17:15:00Z"/>
            </w:rPr>
          </w:rPrChange>
        </w:rPr>
        <w:pPrChange w:id="220" w:author="admin" w:date="2012-06-19T17:59:00Z">
          <w:pPr/>
        </w:pPrChange>
      </w:pPr>
      <w:ins w:id="221" w:author="admin" w:date="2012-06-19T17:48:00Z">
        <w:r w:rsidRPr="00553802">
          <w:rPr>
            <w:rFonts w:ascii="Times New Roman" w:hAnsi="Times New Roman" w:cs="Times New Roman"/>
            <w:b/>
            <w:rPrChange w:id="222" w:author="admin" w:date="2012-06-19T17:59:00Z">
              <w:rPr>
                <w:b/>
              </w:rPr>
            </w:rPrChange>
          </w:rPr>
          <w:t xml:space="preserve">Trade Show </w:t>
        </w:r>
      </w:ins>
      <w:r w:rsidR="00651178">
        <w:rPr>
          <w:rFonts w:ascii="Times New Roman" w:hAnsi="Times New Roman" w:cs="Times New Roman"/>
          <w:b/>
        </w:rPr>
        <w:t>Attendee’s</w:t>
      </w:r>
      <w:ins w:id="223" w:author="admin" w:date="2012-06-19T17:48:00Z">
        <w:r w:rsidRPr="00553802">
          <w:rPr>
            <w:rFonts w:ascii="Times New Roman" w:hAnsi="Times New Roman" w:cs="Times New Roman"/>
            <w:rPrChange w:id="224" w:author="admin" w:date="2012-06-19T17:59:00Z">
              <w:rPr/>
            </w:rPrChange>
          </w:rPr>
          <w:t xml:space="preserve"> - </w:t>
        </w:r>
      </w:ins>
      <w:ins w:id="225" w:author="admin" w:date="2012-06-19T17:49:00Z">
        <w:r w:rsidR="00C82DCF" w:rsidRPr="00553802">
          <w:rPr>
            <w:rFonts w:ascii="Times New Roman" w:hAnsi="Times New Roman" w:cs="Times New Roman"/>
            <w:rPrChange w:id="226" w:author="admin" w:date="2012-06-19T17:59:00Z">
              <w:rPr/>
            </w:rPrChange>
          </w:rPr>
          <w:t>s</w:t>
        </w:r>
      </w:ins>
      <w:ins w:id="227" w:author="admin" w:date="2012-06-19T13:39:00Z">
        <w:r w:rsidR="00C07C9B" w:rsidRPr="00553802">
          <w:rPr>
            <w:rFonts w:ascii="Times New Roman" w:hAnsi="Times New Roman" w:cs="Times New Roman"/>
            <w:rPrChange w:id="228" w:author="admin" w:date="2012-06-19T17:59:00Z">
              <w:rPr/>
            </w:rPrChange>
          </w:rPr>
          <w:t>eeing the strong initiative of Bangor Hydro to promote heat pump technology would encourage more of these businesses to open up branches in Maine and create new partnerships</w:t>
        </w:r>
      </w:ins>
      <w:r w:rsidR="000F12C8">
        <w:rPr>
          <w:rFonts w:ascii="Times New Roman" w:hAnsi="Times New Roman" w:cs="Times New Roman"/>
        </w:rPr>
        <w:t>.</w:t>
      </w:r>
    </w:p>
    <w:p w14:paraId="4C8F5D22" w14:textId="5CE1A5EB" w:rsidR="005B6D60" w:rsidRPr="005B6D60" w:rsidDel="00315569" w:rsidRDefault="005B6D60" w:rsidP="005B6D60">
      <w:pPr>
        <w:rPr>
          <w:del w:id="229" w:author="admin" w:date="2012-06-11T17:15:00Z"/>
          <w:rFonts w:ascii="Times New Roman" w:hAnsi="Times New Roman" w:cs="Times New Roman"/>
        </w:rPr>
      </w:pPr>
      <w:moveFromRangeStart w:id="230" w:author="admin" w:date="2012-06-11T16:57:00Z" w:name="move201053198"/>
      <w:moveFrom w:id="231" w:author="admin" w:date="2012-06-11T16:57:00Z">
        <w:r w:rsidRPr="005B6D60" w:rsidDel="00BB7933">
          <w:rPr>
            <w:rFonts w:ascii="Times New Roman" w:hAnsi="Times New Roman" w:cs="Times New Roman"/>
          </w:rPr>
          <w:t xml:space="preserve">The application for the kiosk will be built using HTML5.  HTML5 can facilitate the multi-touch functionality necessary for this project.  Additionally, building in HTML5 will allow ASAP to develop the web application with little modification.  The use of HTML5 also opens doors for future development of mobile </w:t>
        </w:r>
        <w:del w:id="232" w:author="admin" w:date="2012-06-11T17:15:00Z">
          <w:r w:rsidRPr="005B6D60" w:rsidDel="00315569">
            <w:rPr>
              <w:rFonts w:ascii="Times New Roman" w:hAnsi="Times New Roman" w:cs="Times New Roman"/>
            </w:rPr>
            <w:delText>applications.</w:delText>
          </w:r>
        </w:del>
      </w:moveFrom>
    </w:p>
    <w:moveFromRangeEnd w:id="230"/>
    <w:p w14:paraId="32F4C887" w14:textId="77777777" w:rsidR="005B6D60" w:rsidRPr="005B6D60" w:rsidDel="00315569" w:rsidRDefault="005B6D60" w:rsidP="005B6D60">
      <w:pPr>
        <w:rPr>
          <w:del w:id="233" w:author="admin" w:date="2012-06-11T17:15:00Z"/>
          <w:rFonts w:ascii="Times New Roman" w:hAnsi="Times New Roman" w:cs="Times New Roman"/>
        </w:rPr>
      </w:pPr>
    </w:p>
    <w:p w14:paraId="73BDC173" w14:textId="5B5940D9" w:rsidR="005B6D60" w:rsidRPr="005B6D60" w:rsidDel="00315569" w:rsidRDefault="005B6D60" w:rsidP="005B6D60">
      <w:pPr>
        <w:rPr>
          <w:del w:id="234" w:author="admin" w:date="2012-06-11T17:15:00Z"/>
          <w:rFonts w:ascii="Times New Roman" w:hAnsi="Times New Roman" w:cs="Times New Roman"/>
        </w:rPr>
      </w:pPr>
      <w:del w:id="235" w:author="admin" w:date="2012-06-11T17:15:00Z">
        <w:r w:rsidRPr="005B6D60" w:rsidDel="00315569">
          <w:rPr>
            <w:rFonts w:ascii="Times New Roman" w:hAnsi="Times New Roman" w:cs="Times New Roman"/>
          </w:rPr>
          <w:delText>Finally, Bangor Hydro has stressed their desire for this kiosk to be portable so that it can be brought easily and conveniently from venue to venue.  To facilitate this need, ASAP proposes a 40-inch multi-touch enabled flat-screen monitor that can be easily transported to various locations.  This multi-touch monitor would connect to a computer running the kiosk application as well as a power source, components that are small and portable, allowing for fast setup and breakdown.</w:delText>
        </w:r>
      </w:del>
    </w:p>
    <w:p w14:paraId="51B353E2" w14:textId="77777777" w:rsidR="005B6D60" w:rsidRPr="005B6D60" w:rsidDel="002073EB" w:rsidRDefault="005B6D60" w:rsidP="005B6D60">
      <w:pPr>
        <w:rPr>
          <w:del w:id="236" w:author="admin" w:date="2012-06-11T16:42:00Z"/>
          <w:rFonts w:ascii="Times New Roman" w:hAnsi="Times New Roman" w:cs="Times New Roman"/>
        </w:rPr>
      </w:pPr>
    </w:p>
    <w:p w14:paraId="67A5EFB9" w14:textId="03DDB318" w:rsidR="005B6D60" w:rsidRPr="005B6D60" w:rsidDel="002073EB" w:rsidRDefault="005B6D60" w:rsidP="005B6D60">
      <w:pPr>
        <w:rPr>
          <w:del w:id="237" w:author="admin" w:date="2012-06-11T16:42:00Z"/>
          <w:rFonts w:ascii="Times New Roman" w:hAnsi="Times New Roman" w:cs="Times New Roman"/>
        </w:rPr>
      </w:pPr>
      <w:del w:id="238" w:author="admin" w:date="2012-06-11T16:42:00Z">
        <w:r w:rsidRPr="005B6D60" w:rsidDel="002073EB">
          <w:rPr>
            <w:rFonts w:ascii="Times New Roman" w:hAnsi="Times New Roman" w:cs="Times New Roman"/>
          </w:rPr>
          <w:delText>There are multiple options to consider when determining the housing of the kiosk. Pre-constructed kiosks are available with a price range of five to ten thousand dollars. Based upon the demonstrated specifications from Bangor Hydro, a custom designed housing apparatus would be ideal. This would also allow for more customized signage and other desired specifications.</w:delText>
        </w:r>
      </w:del>
    </w:p>
    <w:p w14:paraId="63EA7840" w14:textId="77777777" w:rsidR="005B6D60" w:rsidRPr="005B6D60" w:rsidRDefault="005B6D60" w:rsidP="005B6D60">
      <w:pPr>
        <w:rPr>
          <w:rFonts w:ascii="Times New Roman" w:hAnsi="Times New Roman" w:cs="Times New Roman"/>
        </w:rPr>
      </w:pPr>
    </w:p>
    <w:p w14:paraId="35142C9B" w14:textId="64859C7D" w:rsidR="005B6D60" w:rsidDel="00B00B80" w:rsidRDefault="005B6D60" w:rsidP="00B00B80">
      <w:pPr>
        <w:rPr>
          <w:del w:id="239" w:author="admin" w:date="2012-06-11T16:44:00Z"/>
          <w:rFonts w:ascii="Times New Roman" w:hAnsi="Times New Roman" w:cs="Times New Roman"/>
        </w:rPr>
      </w:pPr>
      <w:r w:rsidRPr="005B6D60">
        <w:rPr>
          <w:rFonts w:ascii="Times New Roman" w:hAnsi="Times New Roman" w:cs="Times New Roman"/>
        </w:rPr>
        <w:t xml:space="preserve">The proposed sections of this </w:t>
      </w:r>
      <w:del w:id="240" w:author="admin" w:date="2012-06-14T11:29:00Z">
        <w:r w:rsidRPr="005B6D60" w:rsidDel="00F704CC">
          <w:rPr>
            <w:rFonts w:ascii="Times New Roman" w:hAnsi="Times New Roman" w:cs="Times New Roman"/>
          </w:rPr>
          <w:delText xml:space="preserve">project </w:delText>
        </w:r>
      </w:del>
      <w:ins w:id="241" w:author="admin" w:date="2012-06-14T11:29:00Z">
        <w:r w:rsidR="00F704CC" w:rsidRPr="005B6D60">
          <w:rPr>
            <w:rFonts w:ascii="Times New Roman" w:hAnsi="Times New Roman" w:cs="Times New Roman"/>
          </w:rPr>
          <w:t>p</w:t>
        </w:r>
        <w:r w:rsidR="00F704CC">
          <w:rPr>
            <w:rFonts w:ascii="Times New Roman" w:hAnsi="Times New Roman" w:cs="Times New Roman"/>
          </w:rPr>
          <w:t>hase</w:t>
        </w:r>
        <w:r w:rsidR="00F704CC" w:rsidRPr="005B6D60">
          <w:rPr>
            <w:rFonts w:ascii="Times New Roman" w:hAnsi="Times New Roman" w:cs="Times New Roman"/>
          </w:rPr>
          <w:t xml:space="preserve"> </w:t>
        </w:r>
      </w:ins>
      <w:r w:rsidRPr="005B6D60">
        <w:rPr>
          <w:rFonts w:ascii="Times New Roman" w:hAnsi="Times New Roman" w:cs="Times New Roman"/>
        </w:rPr>
        <w:t>(along with individual production times) are</w:t>
      </w:r>
      <w:del w:id="242" w:author="admin" w:date="2012-06-07T09:57:00Z">
        <w:r w:rsidRPr="005B6D60" w:rsidDel="0098710C">
          <w:rPr>
            <w:rFonts w:ascii="Times New Roman" w:hAnsi="Times New Roman" w:cs="Times New Roman"/>
          </w:rPr>
          <w:delText>:</w:delText>
        </w:r>
      </w:del>
      <w:ins w:id="243" w:author="admin" w:date="2012-06-07T09:57:00Z">
        <w:r w:rsidR="0098710C">
          <w:rPr>
            <w:rFonts w:ascii="Times New Roman" w:hAnsi="Times New Roman" w:cs="Times New Roman"/>
          </w:rPr>
          <w:t xml:space="preserve"> listed below</w:t>
        </w:r>
      </w:ins>
      <w:ins w:id="244" w:author="admin" w:date="2012-06-11T16:44:00Z">
        <w:r w:rsidR="00B00B80">
          <w:rPr>
            <w:rFonts w:ascii="Times New Roman" w:hAnsi="Times New Roman" w:cs="Times New Roman"/>
          </w:rPr>
          <w:t>:</w:t>
        </w:r>
      </w:ins>
    </w:p>
    <w:p w14:paraId="7244435B" w14:textId="77777777" w:rsidR="00B00B80" w:rsidRDefault="00B00B80" w:rsidP="00B00B80">
      <w:pPr>
        <w:rPr>
          <w:ins w:id="245" w:author="admin" w:date="2012-06-11T16:44:00Z"/>
          <w:rFonts w:ascii="Times New Roman" w:hAnsi="Times New Roman" w:cs="Times New Roman"/>
        </w:rPr>
      </w:pPr>
    </w:p>
    <w:p w14:paraId="00E91AD2" w14:textId="77777777" w:rsidR="00B00B80" w:rsidRDefault="00B00B80" w:rsidP="00B00B80">
      <w:pPr>
        <w:rPr>
          <w:ins w:id="246" w:author="admin" w:date="2012-06-11T16:44:00Z"/>
          <w:rFonts w:ascii="Times New Roman" w:hAnsi="Times New Roman" w:cs="Times New Roman"/>
          <w:b/>
        </w:rPr>
      </w:pPr>
    </w:p>
    <w:p w14:paraId="2259A7C8" w14:textId="648664C4" w:rsidR="00D56FBB" w:rsidRDefault="00D56FBB" w:rsidP="00935D6F">
      <w:pPr>
        <w:outlineLvl w:val="0"/>
        <w:rPr>
          <w:ins w:id="247" w:author="admin" w:date="2012-06-11T17:29:00Z"/>
          <w:rFonts w:ascii="Times New Roman" w:hAnsi="Times New Roman" w:cs="Times New Roman"/>
          <w:b/>
        </w:rPr>
      </w:pPr>
      <w:ins w:id="248" w:author="admin" w:date="2012-06-11T16:44:00Z">
        <w:r>
          <w:rPr>
            <w:rFonts w:ascii="Times New Roman" w:hAnsi="Times New Roman" w:cs="Times New Roman"/>
            <w:b/>
          </w:rPr>
          <w:t>Research</w:t>
        </w:r>
      </w:ins>
    </w:p>
    <w:p w14:paraId="13DE5894" w14:textId="4786E98D" w:rsidR="00A43CB4" w:rsidRPr="00817871" w:rsidRDefault="00C0035D">
      <w:pPr>
        <w:pStyle w:val="ListParagraph"/>
        <w:numPr>
          <w:ilvl w:val="0"/>
          <w:numId w:val="7"/>
        </w:numPr>
        <w:rPr>
          <w:ins w:id="249" w:author="admin" w:date="2012-06-11T16:44:00Z"/>
          <w:rFonts w:ascii="Times New Roman" w:hAnsi="Times New Roman" w:cs="Times New Roman"/>
          <w:b/>
          <w:rPrChange w:id="250" w:author="admin" w:date="2012-06-11T17:29:00Z">
            <w:rPr>
              <w:ins w:id="251" w:author="admin" w:date="2012-06-11T16:44:00Z"/>
              <w:rFonts w:ascii="Times New Roman" w:hAnsi="Times New Roman" w:cs="Times New Roman"/>
            </w:rPr>
          </w:rPrChange>
        </w:rPr>
        <w:pPrChange w:id="252" w:author="admin" w:date="2012-06-11T17:29:00Z">
          <w:pPr/>
        </w:pPrChange>
      </w:pPr>
      <w:ins w:id="253" w:author="admin" w:date="2012-06-19T17:53:00Z">
        <w:r>
          <w:rPr>
            <w:rFonts w:ascii="Times New Roman" w:hAnsi="Times New Roman" w:cs="Times New Roman"/>
          </w:rPr>
          <w:t>ASAP</w:t>
        </w:r>
        <w:r w:rsidR="00212EB8">
          <w:rPr>
            <w:rFonts w:ascii="Times New Roman" w:hAnsi="Times New Roman" w:cs="Times New Roman"/>
          </w:rPr>
          <w:t xml:space="preserve"> </w:t>
        </w:r>
        <w:r w:rsidR="005D319D">
          <w:rPr>
            <w:rFonts w:ascii="Times New Roman" w:hAnsi="Times New Roman" w:cs="Times New Roman"/>
          </w:rPr>
          <w:t xml:space="preserve">will research </w:t>
        </w:r>
      </w:ins>
      <w:ins w:id="254" w:author="admin" w:date="2012-06-19T17:56:00Z">
        <w:r w:rsidR="007F7431">
          <w:rPr>
            <w:rFonts w:ascii="Times New Roman" w:hAnsi="Times New Roman" w:cs="Times New Roman"/>
          </w:rPr>
          <w:t xml:space="preserve">existing educational kiosks </w:t>
        </w:r>
      </w:ins>
      <w:ins w:id="255" w:author="admin" w:date="2012-06-19T17:57:00Z">
        <w:r w:rsidR="004D3057">
          <w:rPr>
            <w:rFonts w:ascii="Times New Roman" w:hAnsi="Times New Roman" w:cs="Times New Roman"/>
          </w:rPr>
          <w:t>as well as educational tools that focus on heat pump technology</w:t>
        </w:r>
      </w:ins>
      <w:ins w:id="256" w:author="admin" w:date="2012-06-11T17:32:00Z">
        <w:r w:rsidR="000C68F9">
          <w:rPr>
            <w:rFonts w:ascii="Times New Roman" w:hAnsi="Times New Roman" w:cs="Times New Roman"/>
          </w:rPr>
          <w:t xml:space="preserve"> (approx. 100 </w:t>
        </w:r>
        <w:r w:rsidR="0048736A">
          <w:rPr>
            <w:rFonts w:ascii="Times New Roman" w:hAnsi="Times New Roman" w:cs="Times New Roman"/>
          </w:rPr>
          <w:t>hours</w:t>
        </w:r>
        <w:r w:rsidR="002B01BC">
          <w:rPr>
            <w:rFonts w:ascii="Times New Roman" w:hAnsi="Times New Roman" w:cs="Times New Roman"/>
          </w:rPr>
          <w:t>)</w:t>
        </w:r>
      </w:ins>
    </w:p>
    <w:p w14:paraId="62000BBA" w14:textId="36B56A98" w:rsidR="005B6D60" w:rsidDel="00C0035D" w:rsidRDefault="005B6D60" w:rsidP="00860127">
      <w:pPr>
        <w:rPr>
          <w:del w:id="257" w:author="admin" w:date="2012-06-11T16:44:00Z"/>
          <w:rFonts w:ascii="Times New Roman" w:hAnsi="Times New Roman" w:cs="Times New Roman"/>
        </w:rPr>
      </w:pPr>
    </w:p>
    <w:p w14:paraId="0EA63FC5" w14:textId="77777777" w:rsidR="00C0035D" w:rsidRDefault="00C0035D" w:rsidP="00860127">
      <w:pPr>
        <w:rPr>
          <w:ins w:id="258" w:author="admin" w:date="2012-06-11T16:53:00Z"/>
          <w:rFonts w:ascii="Times New Roman" w:hAnsi="Times New Roman" w:cs="Times New Roman"/>
        </w:rPr>
      </w:pPr>
    </w:p>
    <w:p w14:paraId="6A14F051" w14:textId="044FE012" w:rsidR="00860127" w:rsidRDefault="00860127" w:rsidP="00935D6F">
      <w:pPr>
        <w:outlineLvl w:val="0"/>
        <w:rPr>
          <w:ins w:id="259" w:author="admin" w:date="2012-06-11T16:53:00Z"/>
          <w:rFonts w:ascii="Times New Roman" w:hAnsi="Times New Roman" w:cs="Times New Roman"/>
          <w:b/>
        </w:rPr>
      </w:pPr>
      <w:ins w:id="260" w:author="admin" w:date="2012-06-11T16:53:00Z">
        <w:r>
          <w:rPr>
            <w:rFonts w:ascii="Times New Roman" w:hAnsi="Times New Roman" w:cs="Times New Roman"/>
            <w:b/>
          </w:rPr>
          <w:t>Conceptualization</w:t>
        </w:r>
      </w:ins>
    </w:p>
    <w:p w14:paraId="7548C8E5" w14:textId="2A3312DC" w:rsidR="00860127" w:rsidRPr="004C27FE" w:rsidRDefault="00224E8C">
      <w:pPr>
        <w:pStyle w:val="ListParagraph"/>
        <w:numPr>
          <w:ilvl w:val="0"/>
          <w:numId w:val="7"/>
        </w:numPr>
        <w:rPr>
          <w:ins w:id="261" w:author="admin" w:date="2012-06-12T11:28:00Z"/>
          <w:rFonts w:ascii="Times New Roman" w:hAnsi="Times New Roman" w:cs="Times New Roman"/>
          <w:b/>
          <w:rPrChange w:id="262" w:author="admin" w:date="2012-06-12T11:28:00Z">
            <w:rPr>
              <w:ins w:id="263" w:author="admin" w:date="2012-06-12T11:28:00Z"/>
              <w:rFonts w:ascii="Times New Roman" w:hAnsi="Times New Roman" w:cs="Times New Roman"/>
            </w:rPr>
          </w:rPrChange>
        </w:rPr>
        <w:pPrChange w:id="264" w:author="admin" w:date="2012-06-12T11:24:00Z">
          <w:pPr/>
        </w:pPrChange>
      </w:pPr>
      <w:ins w:id="265" w:author="admin" w:date="2012-06-12T11:24:00Z">
        <w:r>
          <w:rPr>
            <w:rFonts w:ascii="Times New Roman" w:hAnsi="Times New Roman" w:cs="Times New Roman"/>
          </w:rPr>
          <w:t>This includes</w:t>
        </w:r>
      </w:ins>
      <w:ins w:id="266" w:author="admin" w:date="2012-06-12T11:26:00Z">
        <w:r w:rsidR="00781DA8">
          <w:rPr>
            <w:rFonts w:ascii="Times New Roman" w:hAnsi="Times New Roman" w:cs="Times New Roman"/>
          </w:rPr>
          <w:t xml:space="preserve"> designing a layout for the kiosk, </w:t>
        </w:r>
        <w:r w:rsidR="00665DDD">
          <w:rPr>
            <w:rFonts w:ascii="Times New Roman" w:hAnsi="Times New Roman" w:cs="Times New Roman"/>
          </w:rPr>
          <w:t>de</w:t>
        </w:r>
        <w:r w:rsidR="00142E2F">
          <w:rPr>
            <w:rFonts w:ascii="Times New Roman" w:hAnsi="Times New Roman" w:cs="Times New Roman"/>
          </w:rPr>
          <w:t xml:space="preserve">termining what </w:t>
        </w:r>
      </w:ins>
      <w:ins w:id="267" w:author="admin" w:date="2012-06-12T11:27:00Z">
        <w:r w:rsidR="00142E2F">
          <w:rPr>
            <w:rFonts w:ascii="Times New Roman" w:hAnsi="Times New Roman" w:cs="Times New Roman"/>
          </w:rPr>
          <w:t xml:space="preserve">and how </w:t>
        </w:r>
      </w:ins>
      <w:ins w:id="268" w:author="admin" w:date="2012-06-12T11:26:00Z">
        <w:r w:rsidR="00142E2F">
          <w:rPr>
            <w:rFonts w:ascii="Times New Roman" w:hAnsi="Times New Roman" w:cs="Times New Roman"/>
          </w:rPr>
          <w:t>information should be provided</w:t>
        </w:r>
      </w:ins>
      <w:ins w:id="269" w:author="admin" w:date="2012-06-12T11:27:00Z">
        <w:r w:rsidR="00142E2F">
          <w:rPr>
            <w:rFonts w:ascii="Times New Roman" w:hAnsi="Times New Roman" w:cs="Times New Roman"/>
          </w:rPr>
          <w:t xml:space="preserve"> within each </w:t>
        </w:r>
      </w:ins>
      <w:r w:rsidR="004813A6">
        <w:rPr>
          <w:rFonts w:ascii="Times New Roman" w:hAnsi="Times New Roman" w:cs="Times New Roman"/>
        </w:rPr>
        <w:t>s</w:t>
      </w:r>
      <w:ins w:id="270" w:author="admin" w:date="2012-06-12T11:27:00Z">
        <w:r w:rsidR="00142E2F">
          <w:rPr>
            <w:rFonts w:ascii="Times New Roman" w:hAnsi="Times New Roman" w:cs="Times New Roman"/>
          </w:rPr>
          <w:t>e</w:t>
        </w:r>
      </w:ins>
      <w:r w:rsidR="004813A6">
        <w:rPr>
          <w:rFonts w:ascii="Times New Roman" w:hAnsi="Times New Roman" w:cs="Times New Roman"/>
        </w:rPr>
        <w:t>ction</w:t>
      </w:r>
      <w:ins w:id="271" w:author="admin" w:date="2012-06-12T11:27:00Z">
        <w:r w:rsidR="00142E2F">
          <w:rPr>
            <w:rFonts w:ascii="Times New Roman" w:hAnsi="Times New Roman" w:cs="Times New Roman"/>
          </w:rPr>
          <w:t xml:space="preserve">, </w:t>
        </w:r>
        <w:r w:rsidR="00BE37CB">
          <w:rPr>
            <w:rFonts w:ascii="Times New Roman" w:hAnsi="Times New Roman" w:cs="Times New Roman"/>
          </w:rPr>
          <w:t>and designing</w:t>
        </w:r>
      </w:ins>
      <w:ins w:id="272" w:author="admin" w:date="2012-06-12T11:28:00Z">
        <w:r w:rsidR="00645287">
          <w:rPr>
            <w:rFonts w:ascii="Times New Roman" w:hAnsi="Times New Roman" w:cs="Times New Roman"/>
          </w:rPr>
          <w:t xml:space="preserve"> touch</w:t>
        </w:r>
      </w:ins>
      <w:ins w:id="273" w:author="admin" w:date="2012-06-12T11:27:00Z">
        <w:r w:rsidR="00BE37CB">
          <w:rPr>
            <w:rFonts w:ascii="Times New Roman" w:hAnsi="Times New Roman" w:cs="Times New Roman"/>
          </w:rPr>
          <w:t xml:space="preserve"> activities specific to each module</w:t>
        </w:r>
      </w:ins>
      <w:ins w:id="274" w:author="admin" w:date="2012-06-12T11:28:00Z">
        <w:r w:rsidR="000871A1">
          <w:rPr>
            <w:rFonts w:ascii="Times New Roman" w:hAnsi="Times New Roman" w:cs="Times New Roman"/>
          </w:rPr>
          <w:t xml:space="preserve"> (</w:t>
        </w:r>
      </w:ins>
      <w:ins w:id="275" w:author="admin" w:date="2012-06-12T14:56:00Z">
        <w:r w:rsidR="008F7AF0">
          <w:rPr>
            <w:rFonts w:ascii="Times New Roman" w:hAnsi="Times New Roman" w:cs="Times New Roman"/>
          </w:rPr>
          <w:t>approx</w:t>
        </w:r>
      </w:ins>
      <w:ins w:id="276" w:author="admin" w:date="2012-06-12T11:28:00Z">
        <w:r w:rsidR="000871A1">
          <w:rPr>
            <w:rFonts w:ascii="Times New Roman" w:hAnsi="Times New Roman" w:cs="Times New Roman"/>
          </w:rPr>
          <w:t>.</w:t>
        </w:r>
      </w:ins>
      <w:ins w:id="277" w:author="admin" w:date="2012-06-12T14:56:00Z">
        <w:r w:rsidR="00B33474">
          <w:rPr>
            <w:rFonts w:ascii="Times New Roman" w:hAnsi="Times New Roman" w:cs="Times New Roman"/>
          </w:rPr>
          <w:t xml:space="preserve"> 175</w:t>
        </w:r>
        <w:r w:rsidR="000871A1">
          <w:rPr>
            <w:rFonts w:ascii="Times New Roman" w:hAnsi="Times New Roman" w:cs="Times New Roman"/>
          </w:rPr>
          <w:t xml:space="preserve"> hours</w:t>
        </w:r>
      </w:ins>
      <w:ins w:id="278" w:author="admin" w:date="2012-06-12T11:28:00Z">
        <w:r w:rsidR="004C27FE">
          <w:rPr>
            <w:rFonts w:ascii="Times New Roman" w:hAnsi="Times New Roman" w:cs="Times New Roman"/>
          </w:rPr>
          <w:t>)</w:t>
        </w:r>
      </w:ins>
    </w:p>
    <w:p w14:paraId="54D2244A" w14:textId="77777777" w:rsidR="004C27FE" w:rsidRPr="00224E8C" w:rsidRDefault="004C27FE">
      <w:pPr>
        <w:pStyle w:val="ListParagraph"/>
        <w:rPr>
          <w:ins w:id="279" w:author="admin" w:date="2012-06-11T16:53:00Z"/>
          <w:rFonts w:ascii="Times New Roman" w:hAnsi="Times New Roman" w:cs="Times New Roman"/>
          <w:b/>
          <w:rPrChange w:id="280" w:author="admin" w:date="2012-06-12T11:24:00Z">
            <w:rPr>
              <w:ins w:id="281" w:author="admin" w:date="2012-06-11T16:53:00Z"/>
            </w:rPr>
          </w:rPrChange>
        </w:rPr>
        <w:pPrChange w:id="282" w:author="admin" w:date="2012-06-12T11:28:00Z">
          <w:pPr/>
        </w:pPrChange>
      </w:pPr>
    </w:p>
    <w:p w14:paraId="0753D527" w14:textId="445787EE" w:rsidR="00860127" w:rsidRDefault="00860127" w:rsidP="00935D6F">
      <w:pPr>
        <w:outlineLvl w:val="0"/>
        <w:rPr>
          <w:ins w:id="283" w:author="admin" w:date="2012-06-11T16:53:00Z"/>
          <w:rFonts w:ascii="Times New Roman" w:hAnsi="Times New Roman" w:cs="Times New Roman"/>
          <w:b/>
        </w:rPr>
      </w:pPr>
      <w:ins w:id="284" w:author="admin" w:date="2012-06-11T16:53:00Z">
        <w:r>
          <w:rPr>
            <w:rFonts w:ascii="Times New Roman" w:hAnsi="Times New Roman" w:cs="Times New Roman"/>
            <w:b/>
          </w:rPr>
          <w:t>Development</w:t>
        </w:r>
      </w:ins>
    </w:p>
    <w:p w14:paraId="3624FF01" w14:textId="401588B6" w:rsidR="00860127" w:rsidRPr="00067470" w:rsidRDefault="00A21651">
      <w:pPr>
        <w:pStyle w:val="ListParagraph"/>
        <w:numPr>
          <w:ilvl w:val="0"/>
          <w:numId w:val="7"/>
        </w:numPr>
        <w:rPr>
          <w:ins w:id="285" w:author="admin" w:date="2012-06-12T11:32:00Z"/>
          <w:rFonts w:ascii="Times New Roman" w:hAnsi="Times New Roman" w:cs="Times New Roman"/>
          <w:b/>
          <w:rPrChange w:id="286" w:author="admin" w:date="2012-06-12T11:32:00Z">
            <w:rPr>
              <w:ins w:id="287" w:author="admin" w:date="2012-06-12T11:32:00Z"/>
              <w:rFonts w:ascii="Times New Roman" w:hAnsi="Times New Roman" w:cs="Times New Roman"/>
            </w:rPr>
          </w:rPrChange>
        </w:rPr>
        <w:pPrChange w:id="288" w:author="admin" w:date="2012-06-12T11:29:00Z">
          <w:pPr/>
        </w:pPrChange>
      </w:pPr>
      <w:ins w:id="289" w:author="admin" w:date="2012-06-12T11:30:00Z">
        <w:r>
          <w:rPr>
            <w:rFonts w:ascii="Times New Roman" w:hAnsi="Times New Roman" w:cs="Times New Roman"/>
          </w:rPr>
          <w:t>Creating the content</w:t>
        </w:r>
        <w:r w:rsidR="009D5C10">
          <w:rPr>
            <w:rFonts w:ascii="Times New Roman" w:hAnsi="Times New Roman" w:cs="Times New Roman"/>
          </w:rPr>
          <w:t xml:space="preserve"> </w:t>
        </w:r>
        <w:r w:rsidR="00F8505B">
          <w:rPr>
            <w:rFonts w:ascii="Times New Roman" w:hAnsi="Times New Roman" w:cs="Times New Roman"/>
          </w:rPr>
          <w:t xml:space="preserve">and interfaces </w:t>
        </w:r>
        <w:r w:rsidR="009D5C10">
          <w:rPr>
            <w:rFonts w:ascii="Times New Roman" w:hAnsi="Times New Roman" w:cs="Times New Roman"/>
          </w:rPr>
          <w:t xml:space="preserve">that will be presented in each </w:t>
        </w:r>
      </w:ins>
      <w:r w:rsidR="00D44D7E">
        <w:rPr>
          <w:rFonts w:ascii="Times New Roman" w:hAnsi="Times New Roman" w:cs="Times New Roman"/>
        </w:rPr>
        <w:t>section</w:t>
      </w:r>
      <w:ins w:id="290" w:author="admin" w:date="2012-06-12T11:30:00Z">
        <w:r w:rsidR="00E84D56">
          <w:rPr>
            <w:rFonts w:ascii="Times New Roman" w:hAnsi="Times New Roman" w:cs="Times New Roman"/>
          </w:rPr>
          <w:t xml:space="preserve"> and developing </w:t>
        </w:r>
      </w:ins>
      <w:ins w:id="291" w:author="admin" w:date="2012-06-12T11:31:00Z">
        <w:r w:rsidR="000E1FB3">
          <w:rPr>
            <w:rFonts w:ascii="Times New Roman" w:hAnsi="Times New Roman" w:cs="Times New Roman"/>
          </w:rPr>
          <w:t xml:space="preserve">the interactive, </w:t>
        </w:r>
        <w:r w:rsidR="00335A2D">
          <w:rPr>
            <w:rFonts w:ascii="Times New Roman" w:hAnsi="Times New Roman" w:cs="Times New Roman"/>
          </w:rPr>
          <w:t>to</w:t>
        </w:r>
        <w:r w:rsidR="001706C9">
          <w:rPr>
            <w:rFonts w:ascii="Times New Roman" w:hAnsi="Times New Roman" w:cs="Times New Roman"/>
          </w:rPr>
          <w:t>uch activities associated with the kiosk</w:t>
        </w:r>
        <w:r w:rsidR="00335A2D">
          <w:rPr>
            <w:rFonts w:ascii="Times New Roman" w:hAnsi="Times New Roman" w:cs="Times New Roman"/>
          </w:rPr>
          <w:t>.</w:t>
        </w:r>
      </w:ins>
      <w:ins w:id="292" w:author="admin" w:date="2012-06-12T11:32:00Z">
        <w:r w:rsidR="001706C9">
          <w:rPr>
            <w:rFonts w:ascii="Times New Roman" w:hAnsi="Times New Roman" w:cs="Times New Roman"/>
          </w:rPr>
          <w:t xml:space="preserve">  Once those activities are prototyped and approved</w:t>
        </w:r>
        <w:r w:rsidR="00067470">
          <w:rPr>
            <w:rFonts w:ascii="Times New Roman" w:hAnsi="Times New Roman" w:cs="Times New Roman"/>
          </w:rPr>
          <w:t>, single-touch versions will be developed to accommodate the web application</w:t>
        </w:r>
        <w:r w:rsidR="002F64FE">
          <w:rPr>
            <w:rFonts w:ascii="Times New Roman" w:hAnsi="Times New Roman" w:cs="Times New Roman"/>
          </w:rPr>
          <w:t xml:space="preserve"> (</w:t>
        </w:r>
      </w:ins>
      <w:ins w:id="293" w:author="admin" w:date="2012-06-12T12:25:00Z">
        <w:r w:rsidR="002F64FE">
          <w:rPr>
            <w:rFonts w:ascii="Times New Roman" w:hAnsi="Times New Roman" w:cs="Times New Roman"/>
          </w:rPr>
          <w:t>approx.</w:t>
        </w:r>
      </w:ins>
      <w:ins w:id="294" w:author="admin" w:date="2012-06-12T11:32:00Z">
        <w:r w:rsidR="005E3A40">
          <w:rPr>
            <w:rFonts w:ascii="Times New Roman" w:hAnsi="Times New Roman" w:cs="Times New Roman"/>
          </w:rPr>
          <w:t xml:space="preserve"> </w:t>
        </w:r>
      </w:ins>
      <w:ins w:id="295" w:author="admin" w:date="2012-06-12T15:58:00Z">
        <w:r w:rsidR="00B33474">
          <w:rPr>
            <w:rFonts w:ascii="Times New Roman" w:hAnsi="Times New Roman" w:cs="Times New Roman"/>
          </w:rPr>
          <w:t>40</w:t>
        </w:r>
      </w:ins>
      <w:ins w:id="296" w:author="admin" w:date="2012-06-12T11:32:00Z">
        <w:r w:rsidR="005E3A40">
          <w:rPr>
            <w:rFonts w:ascii="Times New Roman" w:hAnsi="Times New Roman" w:cs="Times New Roman"/>
          </w:rPr>
          <w:t>0 hours</w:t>
        </w:r>
      </w:ins>
      <w:ins w:id="297" w:author="admin" w:date="2012-06-12T12:25:00Z">
        <w:r w:rsidR="002F64FE">
          <w:rPr>
            <w:rFonts w:ascii="Times New Roman" w:hAnsi="Times New Roman" w:cs="Times New Roman"/>
          </w:rPr>
          <w:t>)</w:t>
        </w:r>
      </w:ins>
    </w:p>
    <w:p w14:paraId="0273A3A7" w14:textId="77777777" w:rsidR="00067470" w:rsidRPr="00E34961" w:rsidRDefault="00067470">
      <w:pPr>
        <w:pStyle w:val="ListParagraph"/>
        <w:rPr>
          <w:ins w:id="298" w:author="admin" w:date="2012-06-11T16:54:00Z"/>
          <w:rFonts w:ascii="Times New Roman" w:hAnsi="Times New Roman" w:cs="Times New Roman"/>
          <w:b/>
          <w:rPrChange w:id="299" w:author="admin" w:date="2012-06-12T11:29:00Z">
            <w:rPr>
              <w:ins w:id="300" w:author="admin" w:date="2012-06-11T16:54:00Z"/>
            </w:rPr>
          </w:rPrChange>
        </w:rPr>
        <w:pPrChange w:id="301" w:author="admin" w:date="2012-06-12T11:32:00Z">
          <w:pPr/>
        </w:pPrChange>
      </w:pPr>
    </w:p>
    <w:p w14:paraId="6D0682A2" w14:textId="2DCE8481" w:rsidR="00860127" w:rsidRPr="00860127" w:rsidRDefault="00860127" w:rsidP="00935D6F">
      <w:pPr>
        <w:outlineLvl w:val="0"/>
        <w:rPr>
          <w:ins w:id="302" w:author="admin" w:date="2012-06-11T16:53:00Z"/>
          <w:rFonts w:ascii="Times New Roman" w:hAnsi="Times New Roman" w:cs="Times New Roman"/>
          <w:b/>
          <w:rPrChange w:id="303" w:author="admin" w:date="2012-06-11T16:53:00Z">
            <w:rPr>
              <w:ins w:id="304" w:author="admin" w:date="2012-06-11T16:53:00Z"/>
              <w:rFonts w:ascii="Times New Roman" w:hAnsi="Times New Roman" w:cs="Times New Roman"/>
            </w:rPr>
          </w:rPrChange>
        </w:rPr>
      </w:pPr>
      <w:ins w:id="305" w:author="admin" w:date="2012-06-11T16:54:00Z">
        <w:r>
          <w:rPr>
            <w:rFonts w:ascii="Times New Roman" w:hAnsi="Times New Roman" w:cs="Times New Roman"/>
            <w:b/>
          </w:rPr>
          <w:t>Testing</w:t>
        </w:r>
      </w:ins>
    </w:p>
    <w:p w14:paraId="21A966C5" w14:textId="77777777" w:rsidR="00BC75A2" w:rsidRPr="0027202E" w:rsidRDefault="00BE218A" w:rsidP="0027202E">
      <w:pPr>
        <w:pStyle w:val="ListParagraph"/>
        <w:numPr>
          <w:ilvl w:val="0"/>
          <w:numId w:val="7"/>
        </w:numPr>
        <w:rPr>
          <w:ins w:id="306" w:author="admin" w:date="2012-06-18T11:38:00Z"/>
          <w:rFonts w:ascii="Times New Roman" w:hAnsi="Times New Roman" w:cs="Times New Roman"/>
        </w:rPr>
      </w:pPr>
      <w:ins w:id="307" w:author="admin" w:date="2012-06-12T12:26:00Z">
        <w:r w:rsidRPr="0027202E">
          <w:rPr>
            <w:rFonts w:ascii="Times New Roman" w:hAnsi="Times New Roman" w:cs="Times New Roman"/>
          </w:rPr>
          <w:t xml:space="preserve">Each module will be </w:t>
        </w:r>
      </w:ins>
      <w:ins w:id="308" w:author="admin" w:date="2012-06-12T12:27:00Z">
        <w:r w:rsidR="001C5A05" w:rsidRPr="0027202E">
          <w:rPr>
            <w:rFonts w:ascii="Times New Roman" w:hAnsi="Times New Roman" w:cs="Times New Roman"/>
          </w:rPr>
          <w:t xml:space="preserve">user </w:t>
        </w:r>
      </w:ins>
      <w:ins w:id="309" w:author="admin" w:date="2012-06-12T12:26:00Z">
        <w:r w:rsidRPr="0027202E">
          <w:rPr>
            <w:rFonts w:ascii="Times New Roman" w:hAnsi="Times New Roman" w:cs="Times New Roman"/>
          </w:rPr>
          <w:t>tested after completion to ensure ease of use</w:t>
        </w:r>
        <w:r w:rsidR="005E7DDA" w:rsidRPr="0027202E">
          <w:rPr>
            <w:rFonts w:ascii="Times New Roman" w:hAnsi="Times New Roman" w:cs="Times New Roman"/>
          </w:rPr>
          <w:t xml:space="preserve"> and</w:t>
        </w:r>
        <w:r w:rsidR="00D93B8B" w:rsidRPr="0027202E">
          <w:rPr>
            <w:rFonts w:ascii="Times New Roman" w:hAnsi="Times New Roman" w:cs="Times New Roman"/>
          </w:rPr>
          <w:t xml:space="preserve"> success at conveying information</w:t>
        </w:r>
      </w:ins>
      <w:ins w:id="310" w:author="admin" w:date="2012-06-12T12:27:00Z">
        <w:r w:rsidR="007A137F" w:rsidRPr="0027202E">
          <w:rPr>
            <w:rFonts w:ascii="Times New Roman" w:hAnsi="Times New Roman" w:cs="Times New Roman"/>
          </w:rPr>
          <w:t xml:space="preserve"> (</w:t>
        </w:r>
      </w:ins>
      <w:ins w:id="311" w:author="admin" w:date="2012-06-12T14:57:00Z">
        <w:r w:rsidR="007A137F" w:rsidRPr="0027202E">
          <w:rPr>
            <w:rFonts w:ascii="Times New Roman" w:hAnsi="Times New Roman" w:cs="Times New Roman"/>
          </w:rPr>
          <w:t>approx.</w:t>
        </w:r>
      </w:ins>
      <w:ins w:id="312" w:author="admin" w:date="2012-06-12T12:27:00Z">
        <w:r w:rsidR="007A137F" w:rsidRPr="0027202E">
          <w:rPr>
            <w:rFonts w:ascii="Times New Roman" w:hAnsi="Times New Roman" w:cs="Times New Roman"/>
          </w:rPr>
          <w:t xml:space="preserve"> </w:t>
        </w:r>
      </w:ins>
      <w:ins w:id="313" w:author="admin" w:date="2012-06-12T15:58:00Z">
        <w:r w:rsidR="00B33474" w:rsidRPr="0027202E">
          <w:rPr>
            <w:rFonts w:ascii="Times New Roman" w:hAnsi="Times New Roman" w:cs="Times New Roman"/>
          </w:rPr>
          <w:t>35</w:t>
        </w:r>
      </w:ins>
      <w:ins w:id="314" w:author="admin" w:date="2012-06-12T12:27:00Z">
        <w:r w:rsidR="007A137F" w:rsidRPr="0027202E">
          <w:rPr>
            <w:rFonts w:ascii="Times New Roman" w:hAnsi="Times New Roman" w:cs="Times New Roman"/>
          </w:rPr>
          <w:t xml:space="preserve"> hours)</w:t>
        </w:r>
      </w:ins>
    </w:p>
    <w:p w14:paraId="7C69ADBA" w14:textId="77777777" w:rsidR="004B3E91" w:rsidRDefault="004B3E91" w:rsidP="00935D6F">
      <w:pPr>
        <w:outlineLvl w:val="0"/>
        <w:rPr>
          <w:rFonts w:ascii="Times New Roman" w:hAnsi="Times New Roman" w:cs="Times New Roman"/>
        </w:rPr>
      </w:pPr>
    </w:p>
    <w:p w14:paraId="522711AB" w14:textId="1C309D33" w:rsidR="00503137" w:rsidRPr="00254D05" w:rsidRDefault="00254D05" w:rsidP="00935D6F">
      <w:pPr>
        <w:outlineLvl w:val="0"/>
        <w:rPr>
          <w:ins w:id="315" w:author="admin" w:date="2012-06-14T11:30:00Z"/>
          <w:rFonts w:ascii="Times New Roman" w:hAnsi="Times New Roman" w:cs="Times New Roman"/>
          <w:b/>
        </w:rPr>
      </w:pPr>
      <w:ins w:id="316" w:author="admin" w:date="2012-06-19T13:25:00Z">
        <w:r w:rsidRPr="00254D05">
          <w:rPr>
            <w:rFonts w:ascii="Times New Roman" w:hAnsi="Times New Roman" w:cs="Times New Roman"/>
            <w:b/>
            <w:rPrChange w:id="317" w:author="admin" w:date="2012-06-19T13:25:00Z">
              <w:rPr>
                <w:rFonts w:ascii="Times New Roman" w:hAnsi="Times New Roman" w:cs="Times New Roman"/>
                <w:b/>
                <w:i/>
              </w:rPr>
            </w:rPrChange>
          </w:rPr>
          <w:t>Phase 2</w:t>
        </w:r>
      </w:ins>
      <w:ins w:id="318" w:author="admin" w:date="2012-06-19T17:58:00Z">
        <w:r w:rsidR="00647C24">
          <w:rPr>
            <w:rFonts w:ascii="Times New Roman" w:hAnsi="Times New Roman" w:cs="Times New Roman"/>
            <w:b/>
          </w:rPr>
          <w:t>: Web Application</w:t>
        </w:r>
      </w:ins>
    </w:p>
    <w:p w14:paraId="7F427337" w14:textId="77777777" w:rsidR="00583305" w:rsidRDefault="00583305" w:rsidP="00503137">
      <w:pPr>
        <w:rPr>
          <w:ins w:id="319" w:author="admin" w:date="2012-06-15T15:42:00Z"/>
          <w:rFonts w:ascii="Times New Roman" w:hAnsi="Times New Roman" w:cs="Times New Roman"/>
        </w:rPr>
      </w:pPr>
    </w:p>
    <w:p w14:paraId="334AF287" w14:textId="7FC91F3A" w:rsidR="00583305" w:rsidRDefault="00E47004" w:rsidP="00503137">
      <w:pPr>
        <w:rPr>
          <w:ins w:id="320" w:author="admin" w:date="2012-06-18T11:44:00Z"/>
          <w:rFonts w:ascii="Times New Roman" w:hAnsi="Times New Roman" w:cs="Times New Roman"/>
        </w:rPr>
      </w:pPr>
      <w:r>
        <w:rPr>
          <w:rFonts w:ascii="Times New Roman" w:hAnsi="Times New Roman" w:cs="Times New Roman"/>
        </w:rPr>
        <w:t>In addition to existing content developed in Phase 1, a</w:t>
      </w:r>
      <w:ins w:id="321" w:author="admin" w:date="2012-06-15T15:42:00Z">
        <w:r w:rsidR="00C0692F">
          <w:rPr>
            <w:rFonts w:ascii="Times New Roman" w:hAnsi="Times New Roman" w:cs="Times New Roman"/>
          </w:rPr>
          <w:t xml:space="preserve"> new tool will be added to the web application that will give customers an</w:t>
        </w:r>
      </w:ins>
      <w:ins w:id="322" w:author="admin" w:date="2012-06-15T15:43:00Z">
        <w:r w:rsidR="00B22808">
          <w:rPr>
            <w:rFonts w:ascii="Times New Roman" w:hAnsi="Times New Roman" w:cs="Times New Roman"/>
          </w:rPr>
          <w:t xml:space="preserve"> approximate</w:t>
        </w:r>
        <w:r w:rsidR="00D51962">
          <w:rPr>
            <w:rFonts w:ascii="Times New Roman" w:hAnsi="Times New Roman" w:cs="Times New Roman"/>
          </w:rPr>
          <w:t xml:space="preserve"> cost</w:t>
        </w:r>
        <w:r w:rsidR="001374A0">
          <w:rPr>
            <w:rFonts w:ascii="Times New Roman" w:hAnsi="Times New Roman" w:cs="Times New Roman"/>
          </w:rPr>
          <w:t xml:space="preserve"> for installing and maintaining a heat pump in their home.</w:t>
        </w:r>
        <w:r w:rsidR="00B10430">
          <w:rPr>
            <w:rFonts w:ascii="Times New Roman" w:hAnsi="Times New Roman" w:cs="Times New Roman"/>
          </w:rPr>
          <w:t xml:space="preserve">  </w:t>
        </w:r>
      </w:ins>
      <w:ins w:id="323" w:author="admin" w:date="2012-06-15T15:58:00Z">
        <w:r w:rsidR="0067419E">
          <w:rPr>
            <w:rFonts w:ascii="Times New Roman" w:hAnsi="Times New Roman" w:cs="Times New Roman"/>
          </w:rPr>
          <w:t>Customers using this tool</w:t>
        </w:r>
        <w:r w:rsidR="00367579">
          <w:rPr>
            <w:rFonts w:ascii="Times New Roman" w:hAnsi="Times New Roman" w:cs="Times New Roman"/>
          </w:rPr>
          <w:t xml:space="preserve"> </w:t>
        </w:r>
      </w:ins>
      <w:ins w:id="324" w:author="admin" w:date="2012-06-15T15:59:00Z">
        <w:r w:rsidR="006D261B">
          <w:rPr>
            <w:rFonts w:ascii="Times New Roman" w:hAnsi="Times New Roman" w:cs="Times New Roman"/>
          </w:rPr>
          <w:t xml:space="preserve">will enter relevant home information along with </w:t>
        </w:r>
      </w:ins>
      <w:ins w:id="325" w:author="admin" w:date="2012-06-15T16:00:00Z">
        <w:r w:rsidR="00B26B8E">
          <w:rPr>
            <w:rFonts w:ascii="Times New Roman" w:hAnsi="Times New Roman" w:cs="Times New Roman"/>
          </w:rPr>
          <w:t>their current energy use and costs</w:t>
        </w:r>
        <w:r w:rsidR="005871C0">
          <w:rPr>
            <w:rFonts w:ascii="Times New Roman" w:hAnsi="Times New Roman" w:cs="Times New Roman"/>
          </w:rPr>
          <w:t xml:space="preserve"> (usage and cost can be pulled from an existing Bangor Hydro database).  </w:t>
        </w:r>
      </w:ins>
      <w:ins w:id="326" w:author="admin" w:date="2012-06-15T16:01:00Z">
        <w:r w:rsidR="000B4631">
          <w:rPr>
            <w:rFonts w:ascii="Times New Roman" w:hAnsi="Times New Roman" w:cs="Times New Roman"/>
          </w:rPr>
          <w:t>These values are entered into an equation that determines approximate short (installation) and long (maintenance, usage) term costs if the home was</w:t>
        </w:r>
      </w:ins>
      <w:ins w:id="327" w:author="admin" w:date="2012-06-15T16:02:00Z">
        <w:r w:rsidR="000B4631">
          <w:rPr>
            <w:rFonts w:ascii="Times New Roman" w:hAnsi="Times New Roman" w:cs="Times New Roman"/>
          </w:rPr>
          <w:t xml:space="preserve"> fitted with</w:t>
        </w:r>
      </w:ins>
      <w:ins w:id="328" w:author="admin" w:date="2012-06-15T16:01:00Z">
        <w:r w:rsidR="000B4631">
          <w:rPr>
            <w:rFonts w:ascii="Times New Roman" w:hAnsi="Times New Roman" w:cs="Times New Roman"/>
          </w:rPr>
          <w:t xml:space="preserve"> a heat pump.</w:t>
        </w:r>
      </w:ins>
      <w:ins w:id="329" w:author="admin" w:date="2012-06-15T16:05:00Z">
        <w:r w:rsidR="006659B1">
          <w:rPr>
            <w:rFonts w:ascii="Times New Roman" w:hAnsi="Times New Roman" w:cs="Times New Roman"/>
          </w:rPr>
          <w:t xml:space="preserve">  This information can be compared to other heating and energy methods</w:t>
        </w:r>
      </w:ins>
      <w:ins w:id="330" w:author="admin" w:date="2012-06-15T16:06:00Z">
        <w:r w:rsidR="007B186A">
          <w:rPr>
            <w:rFonts w:ascii="Times New Roman" w:hAnsi="Times New Roman" w:cs="Times New Roman"/>
          </w:rPr>
          <w:t xml:space="preserve">, culminating in an impactful tool for Bangor </w:t>
        </w:r>
        <w:r w:rsidR="00970644">
          <w:rPr>
            <w:rFonts w:ascii="Times New Roman" w:hAnsi="Times New Roman" w:cs="Times New Roman"/>
          </w:rPr>
          <w:t>Hydro c</w:t>
        </w:r>
        <w:r w:rsidR="007B186A">
          <w:rPr>
            <w:rFonts w:ascii="Times New Roman" w:hAnsi="Times New Roman" w:cs="Times New Roman"/>
          </w:rPr>
          <w:t>u</w:t>
        </w:r>
      </w:ins>
      <w:ins w:id="331" w:author="admin" w:date="2012-06-15T16:07:00Z">
        <w:r w:rsidR="00970644">
          <w:rPr>
            <w:rFonts w:ascii="Times New Roman" w:hAnsi="Times New Roman" w:cs="Times New Roman"/>
          </w:rPr>
          <w:t>s</w:t>
        </w:r>
      </w:ins>
      <w:ins w:id="332" w:author="admin" w:date="2012-06-15T16:06:00Z">
        <w:r w:rsidR="007B186A">
          <w:rPr>
            <w:rFonts w:ascii="Times New Roman" w:hAnsi="Times New Roman" w:cs="Times New Roman"/>
          </w:rPr>
          <w:t>tomers.</w:t>
        </w:r>
      </w:ins>
    </w:p>
    <w:p w14:paraId="2FF013D4" w14:textId="77777777" w:rsidR="006E0018" w:rsidRDefault="006E0018" w:rsidP="00503137">
      <w:pPr>
        <w:rPr>
          <w:ins w:id="333" w:author="admin" w:date="2012-06-19T17:59:00Z"/>
          <w:rFonts w:ascii="Times New Roman" w:hAnsi="Times New Roman" w:cs="Times New Roman"/>
        </w:rPr>
      </w:pPr>
    </w:p>
    <w:p w14:paraId="3616F67B" w14:textId="30ACD364" w:rsidR="00782C73" w:rsidRDefault="00782C73" w:rsidP="00503137">
      <w:pPr>
        <w:rPr>
          <w:ins w:id="334" w:author="admin" w:date="2012-06-19T17:59:00Z"/>
          <w:rFonts w:ascii="Times New Roman" w:hAnsi="Times New Roman" w:cs="Times New Roman"/>
          <w:b/>
        </w:rPr>
      </w:pPr>
      <w:ins w:id="335" w:author="admin" w:date="2012-06-19T17:59:00Z">
        <w:r>
          <w:rPr>
            <w:rFonts w:ascii="Times New Roman" w:hAnsi="Times New Roman" w:cs="Times New Roman"/>
            <w:b/>
          </w:rPr>
          <w:t>Primary Audienc</w:t>
        </w:r>
        <w:r w:rsidR="00805B29">
          <w:rPr>
            <w:rFonts w:ascii="Times New Roman" w:hAnsi="Times New Roman" w:cs="Times New Roman"/>
            <w:b/>
          </w:rPr>
          <w:t>e(s)</w:t>
        </w:r>
      </w:ins>
    </w:p>
    <w:p w14:paraId="29FAAACC" w14:textId="77777777" w:rsidR="00782C73" w:rsidRPr="00782C73" w:rsidRDefault="00782C73" w:rsidP="00503137">
      <w:pPr>
        <w:rPr>
          <w:ins w:id="336" w:author="admin" w:date="2012-06-18T11:44:00Z"/>
          <w:rFonts w:ascii="Times New Roman" w:hAnsi="Times New Roman" w:cs="Times New Roman"/>
          <w:b/>
          <w:rPrChange w:id="337" w:author="admin" w:date="2012-06-19T17:59:00Z">
            <w:rPr>
              <w:ins w:id="338" w:author="admin" w:date="2012-06-18T11:44:00Z"/>
              <w:rFonts w:ascii="Times New Roman" w:hAnsi="Times New Roman" w:cs="Times New Roman"/>
            </w:rPr>
          </w:rPrChange>
        </w:rPr>
      </w:pPr>
    </w:p>
    <w:p w14:paraId="28356DA8" w14:textId="178B9161" w:rsidR="006E0018" w:rsidRPr="00782C73" w:rsidRDefault="00782C73">
      <w:pPr>
        <w:pStyle w:val="ListParagraph"/>
        <w:numPr>
          <w:ilvl w:val="0"/>
          <w:numId w:val="7"/>
        </w:numPr>
        <w:rPr>
          <w:ins w:id="339" w:author="admin" w:date="2012-06-19T13:35:00Z"/>
          <w:rFonts w:ascii="Times New Roman" w:hAnsi="Times New Roman" w:cs="Times New Roman"/>
          <w:rPrChange w:id="340" w:author="admin" w:date="2012-06-19T17:59:00Z">
            <w:rPr>
              <w:ins w:id="341" w:author="admin" w:date="2012-06-19T13:35:00Z"/>
            </w:rPr>
          </w:rPrChange>
        </w:rPr>
        <w:pPrChange w:id="342" w:author="admin" w:date="2012-06-19T17:59:00Z">
          <w:pPr/>
        </w:pPrChange>
      </w:pPr>
      <w:ins w:id="343" w:author="admin" w:date="2012-06-19T17:59:00Z">
        <w:r>
          <w:rPr>
            <w:rFonts w:ascii="Times New Roman" w:hAnsi="Times New Roman" w:cs="Times New Roman"/>
            <w:b/>
          </w:rPr>
          <w:t xml:space="preserve">Bangor Hydro Customers - </w:t>
        </w:r>
      </w:ins>
      <w:ins w:id="344" w:author="admin" w:date="2012-06-18T11:44:00Z">
        <w:r w:rsidR="00805B29" w:rsidRPr="00805B29">
          <w:rPr>
            <w:rFonts w:ascii="Times New Roman" w:hAnsi="Times New Roman" w:cs="Times New Roman"/>
          </w:rPr>
          <w:t>h</w:t>
        </w:r>
        <w:r w:rsidR="006E0018" w:rsidRPr="00782C73">
          <w:rPr>
            <w:rFonts w:ascii="Times New Roman" w:hAnsi="Times New Roman" w:cs="Times New Roman"/>
            <w:rPrChange w:id="345" w:author="admin" w:date="2012-06-19T17:59:00Z">
              <w:rPr/>
            </w:rPrChange>
          </w:rPr>
          <w:t xml:space="preserve">omeowners are always on the look out for choices they can make that will improve their quality of life.  Many times, these decisions are financially driven and revolve around saving money both in the long and short terms.  With the help of the proposed </w:t>
        </w:r>
        <w:r w:rsidR="00D44015" w:rsidRPr="00782C73">
          <w:rPr>
            <w:rFonts w:ascii="Times New Roman" w:hAnsi="Times New Roman" w:cs="Times New Roman"/>
            <w:rPrChange w:id="346" w:author="admin" w:date="2012-06-19T17:59:00Z">
              <w:rPr/>
            </w:rPrChange>
          </w:rPr>
          <w:t>web</w:t>
        </w:r>
        <w:r w:rsidR="006E0018" w:rsidRPr="00782C73">
          <w:rPr>
            <w:rFonts w:ascii="Times New Roman" w:hAnsi="Times New Roman" w:cs="Times New Roman"/>
            <w:rPrChange w:id="347" w:author="admin" w:date="2012-06-19T17:59:00Z">
              <w:rPr/>
            </w:rPrChange>
          </w:rPr>
          <w:t xml:space="preserve"> application, these homeowners would be able to determine the approximate </w:t>
        </w:r>
      </w:ins>
      <w:ins w:id="348" w:author="admin" w:date="2012-06-19T18:00:00Z">
        <w:r w:rsidR="00B317B8">
          <w:rPr>
            <w:rFonts w:ascii="Times New Roman" w:hAnsi="Times New Roman" w:cs="Times New Roman"/>
          </w:rPr>
          <w:t>long and short</w:t>
        </w:r>
      </w:ins>
      <w:r w:rsidR="006E3718">
        <w:rPr>
          <w:rFonts w:ascii="Times New Roman" w:hAnsi="Times New Roman" w:cs="Times New Roman"/>
        </w:rPr>
        <w:t>-</w:t>
      </w:r>
      <w:r w:rsidR="002D3267">
        <w:rPr>
          <w:rFonts w:ascii="Times New Roman" w:hAnsi="Times New Roman" w:cs="Times New Roman"/>
        </w:rPr>
        <w:t xml:space="preserve">term </w:t>
      </w:r>
      <w:ins w:id="349" w:author="admin" w:date="2012-06-18T11:44:00Z">
        <w:r w:rsidR="006E0018" w:rsidRPr="00782C73">
          <w:rPr>
            <w:rFonts w:ascii="Times New Roman" w:hAnsi="Times New Roman" w:cs="Times New Roman"/>
            <w:rPrChange w:id="350" w:author="admin" w:date="2012-06-19T17:59:00Z">
              <w:rPr/>
            </w:rPrChange>
          </w:rPr>
          <w:t>costs associated with installing a heat pump in their home.</w:t>
        </w:r>
      </w:ins>
    </w:p>
    <w:p w14:paraId="6EE07C44" w14:textId="77777777" w:rsidR="009D51C9" w:rsidRDefault="009D51C9" w:rsidP="00503137">
      <w:pPr>
        <w:rPr>
          <w:ins w:id="351" w:author="admin" w:date="2012-06-19T13:35:00Z"/>
          <w:rFonts w:ascii="Times New Roman" w:hAnsi="Times New Roman" w:cs="Times New Roman"/>
        </w:rPr>
      </w:pPr>
    </w:p>
    <w:p w14:paraId="350C3DA8" w14:textId="726819FE" w:rsidR="009D51C9" w:rsidRDefault="009D51C9" w:rsidP="00503137">
      <w:pPr>
        <w:rPr>
          <w:ins w:id="352" w:author="admin" w:date="2012-06-14T11:30:00Z"/>
          <w:rFonts w:ascii="Times New Roman" w:hAnsi="Times New Roman" w:cs="Times New Roman"/>
        </w:rPr>
      </w:pPr>
      <w:ins w:id="353" w:author="admin" w:date="2012-06-19T13:35:00Z">
        <w:r w:rsidRPr="005B6D60">
          <w:rPr>
            <w:rFonts w:ascii="Times New Roman" w:hAnsi="Times New Roman" w:cs="Times New Roman"/>
          </w:rPr>
          <w:t>The proposed sections of this p</w:t>
        </w:r>
        <w:r>
          <w:rPr>
            <w:rFonts w:ascii="Times New Roman" w:hAnsi="Times New Roman" w:cs="Times New Roman"/>
          </w:rPr>
          <w:t>hase</w:t>
        </w:r>
        <w:r w:rsidRPr="005B6D60">
          <w:rPr>
            <w:rFonts w:ascii="Times New Roman" w:hAnsi="Times New Roman" w:cs="Times New Roman"/>
          </w:rPr>
          <w:t xml:space="preserve"> (along with individual production times) are</w:t>
        </w:r>
        <w:r>
          <w:rPr>
            <w:rFonts w:ascii="Times New Roman" w:hAnsi="Times New Roman" w:cs="Times New Roman"/>
          </w:rPr>
          <w:t xml:space="preserve"> listed below </w:t>
        </w:r>
        <w:r>
          <w:rPr>
            <w:rFonts w:ascii="Times New Roman" w:hAnsi="Times New Roman" w:cs="Times New Roman"/>
            <w:b/>
          </w:rPr>
          <w:t>(</w:t>
        </w:r>
      </w:ins>
      <w:ins w:id="354" w:author="admin" w:date="2012-06-19T13:36:00Z">
        <w:r>
          <w:rPr>
            <w:rFonts w:ascii="Times New Roman" w:hAnsi="Times New Roman" w:cs="Times New Roman"/>
            <w:b/>
          </w:rPr>
          <w:t>This estimate does NOT include the necessary heat pump research that is covered in Phase 1</w:t>
        </w:r>
      </w:ins>
      <w:ins w:id="355" w:author="admin" w:date="2012-06-19T13:35:00Z">
        <w:r>
          <w:rPr>
            <w:rFonts w:ascii="Times New Roman" w:hAnsi="Times New Roman" w:cs="Times New Roman"/>
            <w:b/>
          </w:rPr>
          <w:t>)</w:t>
        </w:r>
        <w:r>
          <w:rPr>
            <w:rFonts w:ascii="Times New Roman" w:hAnsi="Times New Roman" w:cs="Times New Roman"/>
          </w:rPr>
          <w:t>:</w:t>
        </w:r>
      </w:ins>
    </w:p>
    <w:p w14:paraId="6B4308F2" w14:textId="77777777" w:rsidR="00710FBF" w:rsidRDefault="00710FBF" w:rsidP="00503137">
      <w:pPr>
        <w:rPr>
          <w:ins w:id="356" w:author="admin" w:date="2012-06-19T13:38:00Z"/>
          <w:rFonts w:ascii="Times New Roman" w:hAnsi="Times New Roman" w:cs="Times New Roman"/>
        </w:rPr>
      </w:pPr>
    </w:p>
    <w:p w14:paraId="2DDFCEE6" w14:textId="77777777" w:rsidR="00C07C9B" w:rsidRDefault="00C07C9B" w:rsidP="00C07C9B">
      <w:pPr>
        <w:outlineLvl w:val="0"/>
        <w:rPr>
          <w:ins w:id="357" w:author="admin" w:date="2012-06-19T13:38:00Z"/>
          <w:rFonts w:ascii="Times New Roman" w:hAnsi="Times New Roman" w:cs="Times New Roman"/>
          <w:b/>
        </w:rPr>
      </w:pPr>
      <w:ins w:id="358" w:author="admin" w:date="2012-06-19T13:38:00Z">
        <w:r>
          <w:rPr>
            <w:rFonts w:ascii="Times New Roman" w:hAnsi="Times New Roman" w:cs="Times New Roman"/>
            <w:b/>
          </w:rPr>
          <w:t>Research</w:t>
        </w:r>
      </w:ins>
    </w:p>
    <w:p w14:paraId="2F219133" w14:textId="77777777" w:rsidR="00316ECC" w:rsidRPr="00316ECC" w:rsidRDefault="00316ECC" w:rsidP="00C07C9B">
      <w:pPr>
        <w:pStyle w:val="ListParagraph"/>
        <w:numPr>
          <w:ilvl w:val="0"/>
          <w:numId w:val="7"/>
        </w:numPr>
        <w:rPr>
          <w:ins w:id="359" w:author="admin" w:date="2012-06-19T13:40:00Z"/>
          <w:rFonts w:ascii="Times New Roman" w:hAnsi="Times New Roman" w:cs="Times New Roman"/>
          <w:b/>
          <w:rPrChange w:id="360" w:author="admin" w:date="2012-06-19T13:40:00Z">
            <w:rPr>
              <w:ins w:id="361" w:author="admin" w:date="2012-06-19T13:40:00Z"/>
              <w:rFonts w:ascii="Times New Roman" w:hAnsi="Times New Roman" w:cs="Times New Roman"/>
            </w:rPr>
          </w:rPrChange>
        </w:rPr>
      </w:pPr>
      <w:ins w:id="362" w:author="admin" w:date="2012-06-19T13:40:00Z">
        <w:r>
          <w:rPr>
            <w:rFonts w:ascii="Times New Roman" w:hAnsi="Times New Roman" w:cs="Times New Roman"/>
          </w:rPr>
          <w:t xml:space="preserve">Bangor Hydro will work with ASAP to research the kinds of data and equations necessary to calculate and compare different methods of heating </w:t>
        </w:r>
      </w:ins>
    </w:p>
    <w:p w14:paraId="7E1129C0" w14:textId="0E57FC56" w:rsidR="00C07C9B" w:rsidRPr="00A95A1A" w:rsidRDefault="00ED4786">
      <w:pPr>
        <w:pStyle w:val="ListParagraph"/>
        <w:rPr>
          <w:ins w:id="363" w:author="admin" w:date="2012-06-19T13:38:00Z"/>
          <w:rFonts w:ascii="Times New Roman" w:hAnsi="Times New Roman" w:cs="Times New Roman"/>
          <w:b/>
        </w:rPr>
        <w:pPrChange w:id="364" w:author="admin" w:date="2012-06-19T13:40:00Z">
          <w:pPr>
            <w:pStyle w:val="ListParagraph"/>
            <w:numPr>
              <w:numId w:val="7"/>
            </w:numPr>
            <w:ind w:hanging="360"/>
          </w:pPr>
        </w:pPrChange>
      </w:pPr>
      <w:ins w:id="365" w:author="admin" w:date="2012-06-19T13:38:00Z">
        <w:r>
          <w:rPr>
            <w:rFonts w:ascii="Times New Roman" w:hAnsi="Times New Roman" w:cs="Times New Roman"/>
          </w:rPr>
          <w:t>(</w:t>
        </w:r>
        <w:proofErr w:type="gramStart"/>
        <w:r>
          <w:rPr>
            <w:rFonts w:ascii="Times New Roman" w:hAnsi="Times New Roman" w:cs="Times New Roman"/>
          </w:rPr>
          <w:t>approx</w:t>
        </w:r>
        <w:proofErr w:type="gramEnd"/>
        <w:r>
          <w:rPr>
            <w:rFonts w:ascii="Times New Roman" w:hAnsi="Times New Roman" w:cs="Times New Roman"/>
          </w:rPr>
          <w:t>. 3</w:t>
        </w:r>
        <w:r w:rsidR="00316ECC">
          <w:rPr>
            <w:rFonts w:ascii="Times New Roman" w:hAnsi="Times New Roman" w:cs="Times New Roman"/>
          </w:rPr>
          <w:t>0</w:t>
        </w:r>
        <w:r w:rsidR="00C07C9B">
          <w:rPr>
            <w:rFonts w:ascii="Times New Roman" w:hAnsi="Times New Roman" w:cs="Times New Roman"/>
          </w:rPr>
          <w:t xml:space="preserve"> hours)</w:t>
        </w:r>
      </w:ins>
    </w:p>
    <w:p w14:paraId="737BAB49" w14:textId="77777777" w:rsidR="00C07C9B" w:rsidRDefault="00C07C9B" w:rsidP="00C07C9B">
      <w:pPr>
        <w:rPr>
          <w:ins w:id="366" w:author="admin" w:date="2012-06-19T13:38:00Z"/>
          <w:rFonts w:ascii="Times New Roman" w:hAnsi="Times New Roman" w:cs="Times New Roman"/>
        </w:rPr>
      </w:pPr>
    </w:p>
    <w:p w14:paraId="6A6713C4" w14:textId="77777777" w:rsidR="00C07C9B" w:rsidRDefault="00C07C9B" w:rsidP="00C07C9B">
      <w:pPr>
        <w:outlineLvl w:val="0"/>
        <w:rPr>
          <w:ins w:id="367" w:author="admin" w:date="2012-06-19T13:38:00Z"/>
          <w:rFonts w:ascii="Times New Roman" w:hAnsi="Times New Roman" w:cs="Times New Roman"/>
          <w:b/>
        </w:rPr>
      </w:pPr>
      <w:ins w:id="368" w:author="admin" w:date="2012-06-19T13:38:00Z">
        <w:r>
          <w:rPr>
            <w:rFonts w:ascii="Times New Roman" w:hAnsi="Times New Roman" w:cs="Times New Roman"/>
            <w:b/>
          </w:rPr>
          <w:t>Conceptualization</w:t>
        </w:r>
      </w:ins>
    </w:p>
    <w:p w14:paraId="0F6E36F9" w14:textId="5BA0D077" w:rsidR="00C07C9B" w:rsidRPr="00A95A1A" w:rsidRDefault="00C07C9B" w:rsidP="00C07C9B">
      <w:pPr>
        <w:pStyle w:val="ListParagraph"/>
        <w:numPr>
          <w:ilvl w:val="0"/>
          <w:numId w:val="7"/>
        </w:numPr>
        <w:rPr>
          <w:ins w:id="369" w:author="admin" w:date="2012-06-19T13:38:00Z"/>
          <w:rFonts w:ascii="Times New Roman" w:hAnsi="Times New Roman" w:cs="Times New Roman"/>
          <w:b/>
        </w:rPr>
      </w:pPr>
      <w:ins w:id="370" w:author="admin" w:date="2012-06-19T13:38:00Z">
        <w:r>
          <w:rPr>
            <w:rFonts w:ascii="Times New Roman" w:hAnsi="Times New Roman" w:cs="Times New Roman"/>
          </w:rPr>
          <w:t>This includes</w:t>
        </w:r>
        <w:r w:rsidR="0076552F">
          <w:rPr>
            <w:rFonts w:ascii="Times New Roman" w:hAnsi="Times New Roman" w:cs="Times New Roman"/>
          </w:rPr>
          <w:t xml:space="preserve"> designing the</w:t>
        </w:r>
        <w:r>
          <w:rPr>
            <w:rFonts w:ascii="Times New Roman" w:hAnsi="Times New Roman" w:cs="Times New Roman"/>
          </w:rPr>
          <w:t xml:space="preserve"> layout </w:t>
        </w:r>
      </w:ins>
      <w:ins w:id="371" w:author="admin" w:date="2012-06-19T13:41:00Z">
        <w:r w:rsidR="0076552F">
          <w:rPr>
            <w:rFonts w:ascii="Times New Roman" w:hAnsi="Times New Roman" w:cs="Times New Roman"/>
          </w:rPr>
          <w:t xml:space="preserve">and functionality </w:t>
        </w:r>
        <w:r w:rsidR="00622348">
          <w:rPr>
            <w:rFonts w:ascii="Times New Roman" w:hAnsi="Times New Roman" w:cs="Times New Roman"/>
          </w:rPr>
          <w:t>for the comparison tools as well as determining how the comparisons will be presented (visualizations, text, etc</w:t>
        </w:r>
      </w:ins>
      <w:ins w:id="372" w:author="admin" w:date="2012-06-19T13:43:00Z">
        <w:r w:rsidR="00622348">
          <w:rPr>
            <w:rFonts w:ascii="Times New Roman" w:hAnsi="Times New Roman" w:cs="Times New Roman"/>
          </w:rPr>
          <w:t>.</w:t>
        </w:r>
      </w:ins>
      <w:ins w:id="373" w:author="admin" w:date="2012-06-19T13:41:00Z">
        <w:r w:rsidR="00622348">
          <w:rPr>
            <w:rFonts w:ascii="Times New Roman" w:hAnsi="Times New Roman" w:cs="Times New Roman"/>
          </w:rPr>
          <w:t>)</w:t>
        </w:r>
      </w:ins>
      <w:ins w:id="374" w:author="admin" w:date="2012-06-19T13:43:00Z">
        <w:r w:rsidR="00622348">
          <w:rPr>
            <w:rFonts w:ascii="Times New Roman" w:hAnsi="Times New Roman" w:cs="Times New Roman"/>
          </w:rPr>
          <w:t xml:space="preserve"> </w:t>
        </w:r>
      </w:ins>
      <w:ins w:id="375" w:author="admin" w:date="2012-06-19T13:38:00Z">
        <w:r>
          <w:rPr>
            <w:rFonts w:ascii="Times New Roman" w:hAnsi="Times New Roman" w:cs="Times New Roman"/>
          </w:rPr>
          <w:t>(</w:t>
        </w:r>
        <w:proofErr w:type="gramStart"/>
        <w:r>
          <w:rPr>
            <w:rFonts w:ascii="Times New Roman" w:hAnsi="Times New Roman" w:cs="Times New Roman"/>
          </w:rPr>
          <w:t>approx</w:t>
        </w:r>
        <w:proofErr w:type="gramEnd"/>
        <w:r>
          <w:rPr>
            <w:rFonts w:ascii="Times New Roman" w:hAnsi="Times New Roman" w:cs="Times New Roman"/>
          </w:rPr>
          <w:t xml:space="preserve">. </w:t>
        </w:r>
      </w:ins>
      <w:ins w:id="376" w:author="admin" w:date="2012-06-19T13:42:00Z">
        <w:r w:rsidR="00D11B13">
          <w:rPr>
            <w:rFonts w:ascii="Times New Roman" w:hAnsi="Times New Roman" w:cs="Times New Roman"/>
          </w:rPr>
          <w:t>75</w:t>
        </w:r>
      </w:ins>
      <w:ins w:id="377" w:author="admin" w:date="2012-06-19T13:38:00Z">
        <w:r>
          <w:rPr>
            <w:rFonts w:ascii="Times New Roman" w:hAnsi="Times New Roman" w:cs="Times New Roman"/>
          </w:rPr>
          <w:t xml:space="preserve"> hours)</w:t>
        </w:r>
      </w:ins>
    </w:p>
    <w:p w14:paraId="123FB019" w14:textId="77777777" w:rsidR="00C07C9B" w:rsidRPr="00A95A1A" w:rsidRDefault="00C07C9B" w:rsidP="00C07C9B">
      <w:pPr>
        <w:pStyle w:val="ListParagraph"/>
        <w:rPr>
          <w:ins w:id="378" w:author="admin" w:date="2012-06-19T13:38:00Z"/>
          <w:rFonts w:ascii="Times New Roman" w:hAnsi="Times New Roman" w:cs="Times New Roman"/>
          <w:b/>
        </w:rPr>
      </w:pPr>
    </w:p>
    <w:p w14:paraId="3053670E" w14:textId="77777777" w:rsidR="00C07C9B" w:rsidRDefault="00C07C9B" w:rsidP="00C07C9B">
      <w:pPr>
        <w:outlineLvl w:val="0"/>
        <w:rPr>
          <w:ins w:id="379" w:author="admin" w:date="2012-06-19T13:38:00Z"/>
          <w:rFonts w:ascii="Times New Roman" w:hAnsi="Times New Roman" w:cs="Times New Roman"/>
          <w:b/>
        </w:rPr>
      </w:pPr>
      <w:ins w:id="380" w:author="admin" w:date="2012-06-19T13:38:00Z">
        <w:r>
          <w:rPr>
            <w:rFonts w:ascii="Times New Roman" w:hAnsi="Times New Roman" w:cs="Times New Roman"/>
            <w:b/>
          </w:rPr>
          <w:t>Development</w:t>
        </w:r>
      </w:ins>
    </w:p>
    <w:p w14:paraId="0AA551DD" w14:textId="05C67D8C" w:rsidR="00C07C9B" w:rsidRPr="00A95A1A" w:rsidRDefault="00C07C9B" w:rsidP="00C07C9B">
      <w:pPr>
        <w:pStyle w:val="ListParagraph"/>
        <w:numPr>
          <w:ilvl w:val="0"/>
          <w:numId w:val="7"/>
        </w:numPr>
        <w:rPr>
          <w:ins w:id="381" w:author="admin" w:date="2012-06-19T13:38:00Z"/>
          <w:rFonts w:ascii="Times New Roman" w:hAnsi="Times New Roman" w:cs="Times New Roman"/>
          <w:b/>
        </w:rPr>
      </w:pPr>
      <w:ins w:id="382" w:author="admin" w:date="2012-06-19T13:38:00Z">
        <w:r>
          <w:rPr>
            <w:rFonts w:ascii="Times New Roman" w:hAnsi="Times New Roman" w:cs="Times New Roman"/>
          </w:rPr>
          <w:t xml:space="preserve">Creating </w:t>
        </w:r>
      </w:ins>
      <w:ins w:id="383" w:author="admin" w:date="2012-06-19T13:42:00Z">
        <w:r w:rsidR="00622348">
          <w:rPr>
            <w:rFonts w:ascii="Times New Roman" w:hAnsi="Times New Roman" w:cs="Times New Roman"/>
          </w:rPr>
          <w:t>the interface</w:t>
        </w:r>
      </w:ins>
      <w:ins w:id="384" w:author="admin" w:date="2012-06-19T13:44:00Z">
        <w:r w:rsidR="00BC481C">
          <w:rPr>
            <w:rFonts w:ascii="Times New Roman" w:hAnsi="Times New Roman" w:cs="Times New Roman"/>
          </w:rPr>
          <w:t xml:space="preserve">, functionality, and </w:t>
        </w:r>
      </w:ins>
      <w:r w:rsidR="00071D32">
        <w:rPr>
          <w:rFonts w:ascii="Times New Roman" w:hAnsi="Times New Roman" w:cs="Times New Roman"/>
        </w:rPr>
        <w:t>comparison</w:t>
      </w:r>
      <w:ins w:id="385" w:author="admin" w:date="2012-06-19T13:44:00Z">
        <w:r w:rsidR="00BC481C">
          <w:rPr>
            <w:rFonts w:ascii="Times New Roman" w:hAnsi="Times New Roman" w:cs="Times New Roman"/>
          </w:rPr>
          <w:t xml:space="preserve"> tools</w:t>
        </w:r>
      </w:ins>
      <w:ins w:id="386" w:author="admin" w:date="2012-06-19T13:38:00Z">
        <w:r>
          <w:rPr>
            <w:rFonts w:ascii="Times New Roman" w:hAnsi="Times New Roman" w:cs="Times New Roman"/>
          </w:rPr>
          <w:t xml:space="preserve"> (approx. </w:t>
        </w:r>
      </w:ins>
      <w:ins w:id="387" w:author="admin" w:date="2012-06-19T13:44:00Z">
        <w:r w:rsidR="00BC481C">
          <w:rPr>
            <w:rFonts w:ascii="Times New Roman" w:hAnsi="Times New Roman" w:cs="Times New Roman"/>
          </w:rPr>
          <w:t>120</w:t>
        </w:r>
      </w:ins>
      <w:ins w:id="388" w:author="admin" w:date="2012-06-19T13:38:00Z">
        <w:r>
          <w:rPr>
            <w:rFonts w:ascii="Times New Roman" w:hAnsi="Times New Roman" w:cs="Times New Roman"/>
          </w:rPr>
          <w:t xml:space="preserve"> hours)</w:t>
        </w:r>
      </w:ins>
    </w:p>
    <w:p w14:paraId="03425398" w14:textId="77777777" w:rsidR="00C07C9B" w:rsidRPr="00A95A1A" w:rsidRDefault="00C07C9B" w:rsidP="00C07C9B">
      <w:pPr>
        <w:pStyle w:val="ListParagraph"/>
        <w:rPr>
          <w:ins w:id="389" w:author="admin" w:date="2012-06-19T13:38:00Z"/>
          <w:rFonts w:ascii="Times New Roman" w:hAnsi="Times New Roman" w:cs="Times New Roman"/>
          <w:b/>
        </w:rPr>
      </w:pPr>
    </w:p>
    <w:p w14:paraId="228DAC90" w14:textId="77777777" w:rsidR="00C07C9B" w:rsidRPr="00A95A1A" w:rsidRDefault="00C07C9B" w:rsidP="00C07C9B">
      <w:pPr>
        <w:outlineLvl w:val="0"/>
        <w:rPr>
          <w:ins w:id="390" w:author="admin" w:date="2012-06-19T13:38:00Z"/>
          <w:rFonts w:ascii="Times New Roman" w:hAnsi="Times New Roman" w:cs="Times New Roman"/>
          <w:b/>
        </w:rPr>
      </w:pPr>
      <w:ins w:id="391" w:author="admin" w:date="2012-06-19T13:38:00Z">
        <w:r>
          <w:rPr>
            <w:rFonts w:ascii="Times New Roman" w:hAnsi="Times New Roman" w:cs="Times New Roman"/>
            <w:b/>
          </w:rPr>
          <w:t>Testing</w:t>
        </w:r>
      </w:ins>
    </w:p>
    <w:p w14:paraId="3021C896" w14:textId="7D0D03AB" w:rsidR="00C07C9B" w:rsidRPr="004B3E91" w:rsidRDefault="00C07C9B" w:rsidP="004B3E91">
      <w:pPr>
        <w:pStyle w:val="ListParagraph"/>
        <w:numPr>
          <w:ilvl w:val="0"/>
          <w:numId w:val="7"/>
        </w:numPr>
        <w:rPr>
          <w:ins w:id="392" w:author="admin" w:date="2012-06-19T13:38:00Z"/>
          <w:rFonts w:ascii="Times New Roman" w:hAnsi="Times New Roman" w:cs="Times New Roman"/>
        </w:rPr>
      </w:pPr>
      <w:ins w:id="393" w:author="admin" w:date="2012-06-19T13:38:00Z">
        <w:r w:rsidRPr="004B3E91">
          <w:rPr>
            <w:rFonts w:ascii="Times New Roman" w:hAnsi="Times New Roman" w:cs="Times New Roman"/>
          </w:rPr>
          <w:t xml:space="preserve">Each module will be user tested after completion to ensure ease of use and success at conveying information (approx. </w:t>
        </w:r>
      </w:ins>
      <w:ins w:id="394" w:author="admin" w:date="2012-06-19T13:44:00Z">
        <w:r w:rsidR="00D21816" w:rsidRPr="004B3E91">
          <w:rPr>
            <w:rFonts w:ascii="Times New Roman" w:hAnsi="Times New Roman" w:cs="Times New Roman"/>
          </w:rPr>
          <w:t>15</w:t>
        </w:r>
      </w:ins>
      <w:ins w:id="395" w:author="admin" w:date="2012-06-19T13:38:00Z">
        <w:r w:rsidRPr="004B3E91">
          <w:rPr>
            <w:rFonts w:ascii="Times New Roman" w:hAnsi="Times New Roman" w:cs="Times New Roman"/>
          </w:rPr>
          <w:t xml:space="preserve"> hours)</w:t>
        </w:r>
      </w:ins>
    </w:p>
    <w:p w14:paraId="7D3AA9EF" w14:textId="77777777" w:rsidR="004B3E91" w:rsidRDefault="004B3E91" w:rsidP="00935D6F">
      <w:pPr>
        <w:outlineLvl w:val="0"/>
        <w:rPr>
          <w:rFonts w:ascii="Times New Roman" w:hAnsi="Times New Roman" w:cs="Times New Roman"/>
        </w:rPr>
      </w:pPr>
    </w:p>
    <w:p w14:paraId="3E793C65" w14:textId="636F86F1" w:rsidR="00D1113F" w:rsidRPr="00A77C39" w:rsidRDefault="00A77C39" w:rsidP="00935D6F">
      <w:pPr>
        <w:outlineLvl w:val="0"/>
        <w:rPr>
          <w:ins w:id="396" w:author="admin" w:date="2012-06-15T16:07:00Z"/>
          <w:rFonts w:ascii="Times New Roman" w:hAnsi="Times New Roman" w:cs="Times New Roman"/>
          <w:b/>
        </w:rPr>
      </w:pPr>
      <w:ins w:id="397" w:author="admin" w:date="2012-06-19T13:27:00Z">
        <w:r w:rsidRPr="00A77C39">
          <w:rPr>
            <w:rFonts w:ascii="Times New Roman" w:hAnsi="Times New Roman" w:cs="Times New Roman"/>
            <w:b/>
            <w:rPrChange w:id="398" w:author="admin" w:date="2012-06-19T13:27:00Z">
              <w:rPr>
                <w:rFonts w:ascii="Times New Roman" w:hAnsi="Times New Roman" w:cs="Times New Roman"/>
                <w:b/>
                <w:i/>
              </w:rPr>
            </w:rPrChange>
          </w:rPr>
          <w:t>Phase 3</w:t>
        </w:r>
      </w:ins>
      <w:r w:rsidR="00C73304">
        <w:rPr>
          <w:rFonts w:ascii="Times New Roman" w:hAnsi="Times New Roman" w:cs="Times New Roman"/>
          <w:b/>
        </w:rPr>
        <w:t>: Permanent Kiosk</w:t>
      </w:r>
    </w:p>
    <w:p w14:paraId="6BC5D6E1" w14:textId="77777777" w:rsidR="00D1113F" w:rsidRDefault="00D1113F" w:rsidP="00503137">
      <w:pPr>
        <w:rPr>
          <w:ins w:id="399" w:author="admin" w:date="2012-06-15T16:07:00Z"/>
          <w:rFonts w:ascii="Times New Roman" w:hAnsi="Times New Roman" w:cs="Times New Roman"/>
          <w:b/>
        </w:rPr>
      </w:pPr>
    </w:p>
    <w:p w14:paraId="5F657788" w14:textId="0A684887" w:rsidR="00B51C75" w:rsidRDefault="0005056A" w:rsidP="00503137">
      <w:pPr>
        <w:rPr>
          <w:ins w:id="400" w:author="admin" w:date="2012-06-16T12:56:00Z"/>
          <w:rFonts w:ascii="Times New Roman" w:hAnsi="Times New Roman" w:cs="Times New Roman"/>
        </w:rPr>
      </w:pPr>
      <w:ins w:id="401" w:author="admin" w:date="2012-06-15T16:07:00Z">
        <w:r>
          <w:rPr>
            <w:rFonts w:ascii="Times New Roman" w:hAnsi="Times New Roman" w:cs="Times New Roman"/>
          </w:rPr>
          <w:t>Later this year,</w:t>
        </w:r>
        <w:r w:rsidR="00CF09CC">
          <w:rPr>
            <w:rFonts w:ascii="Times New Roman" w:hAnsi="Times New Roman" w:cs="Times New Roman"/>
          </w:rPr>
          <w:t xml:space="preserve"> </w:t>
        </w:r>
      </w:ins>
      <w:r w:rsidR="00DA10D0">
        <w:rPr>
          <w:rFonts w:ascii="Times New Roman" w:hAnsi="Times New Roman" w:cs="Times New Roman"/>
        </w:rPr>
        <w:t>a</w:t>
      </w:r>
      <w:ins w:id="402" w:author="admin" w:date="2012-06-15T16:08:00Z">
        <w:r w:rsidR="00DA10D0">
          <w:rPr>
            <w:rFonts w:ascii="Times New Roman" w:hAnsi="Times New Roman" w:cs="Times New Roman"/>
          </w:rPr>
          <w:t xml:space="preserve"> permanent kiosk will be installed in </w:t>
        </w:r>
      </w:ins>
      <w:r w:rsidR="00DA10D0">
        <w:rPr>
          <w:rFonts w:ascii="Times New Roman" w:hAnsi="Times New Roman" w:cs="Times New Roman"/>
        </w:rPr>
        <w:t>the</w:t>
      </w:r>
      <w:ins w:id="403" w:author="admin" w:date="2012-06-15T16:08:00Z">
        <w:r w:rsidR="00DA10D0">
          <w:rPr>
            <w:rFonts w:ascii="Times New Roman" w:hAnsi="Times New Roman" w:cs="Times New Roman"/>
          </w:rPr>
          <w:t xml:space="preserve"> lobby</w:t>
        </w:r>
      </w:ins>
      <w:r w:rsidR="00DA10D0">
        <w:rPr>
          <w:rFonts w:ascii="Times New Roman" w:hAnsi="Times New Roman" w:cs="Times New Roman"/>
        </w:rPr>
        <w:t xml:space="preserve"> of a newly </w:t>
      </w:r>
      <w:ins w:id="404" w:author="admin" w:date="2012-06-15T16:07:00Z">
        <w:r w:rsidR="00CF09CC">
          <w:rPr>
            <w:rFonts w:ascii="Times New Roman" w:hAnsi="Times New Roman" w:cs="Times New Roman"/>
          </w:rPr>
          <w:t>construc</w:t>
        </w:r>
      </w:ins>
      <w:r w:rsidR="00DA10D0">
        <w:rPr>
          <w:rFonts w:ascii="Times New Roman" w:hAnsi="Times New Roman" w:cs="Times New Roman"/>
        </w:rPr>
        <w:t>ted</w:t>
      </w:r>
      <w:ins w:id="405" w:author="admin" w:date="2012-06-15T16:07:00Z">
        <w:r w:rsidR="00CF09CC">
          <w:rPr>
            <w:rFonts w:ascii="Times New Roman" w:hAnsi="Times New Roman" w:cs="Times New Roman"/>
          </w:rPr>
          <w:t xml:space="preserve"> in Bangor that </w:t>
        </w:r>
      </w:ins>
      <w:ins w:id="406" w:author="admin" w:date="2012-06-15T16:08:00Z">
        <w:r w:rsidR="008E75D9">
          <w:rPr>
            <w:rFonts w:ascii="Times New Roman" w:hAnsi="Times New Roman" w:cs="Times New Roman"/>
          </w:rPr>
          <w:t>utilizes geothermal heat pumps</w:t>
        </w:r>
        <w:r w:rsidR="00835C3B">
          <w:rPr>
            <w:rFonts w:ascii="Times New Roman" w:hAnsi="Times New Roman" w:cs="Times New Roman"/>
          </w:rPr>
          <w:t xml:space="preserve">.  </w:t>
        </w:r>
      </w:ins>
      <w:r w:rsidR="00AE0CE4">
        <w:rPr>
          <w:rFonts w:ascii="Times New Roman" w:hAnsi="Times New Roman" w:cs="Times New Roman"/>
        </w:rPr>
        <w:t>The kiosk</w:t>
      </w:r>
      <w:ins w:id="407" w:author="admin" w:date="2012-06-15T16:08:00Z">
        <w:r w:rsidR="00A96F74">
          <w:rPr>
            <w:rFonts w:ascii="Times New Roman" w:hAnsi="Times New Roman" w:cs="Times New Roman"/>
          </w:rPr>
          <w:t xml:space="preserve"> will </w:t>
        </w:r>
      </w:ins>
      <w:r w:rsidR="00204649">
        <w:rPr>
          <w:rFonts w:ascii="Times New Roman" w:hAnsi="Times New Roman" w:cs="Times New Roman"/>
        </w:rPr>
        <w:t>include</w:t>
      </w:r>
      <w:ins w:id="408" w:author="admin" w:date="2012-06-15T16:08:00Z">
        <w:r w:rsidR="00A96F74">
          <w:rPr>
            <w:rFonts w:ascii="Times New Roman" w:hAnsi="Times New Roman" w:cs="Times New Roman"/>
          </w:rPr>
          <w:t xml:space="preserve"> similar </w:t>
        </w:r>
      </w:ins>
      <w:ins w:id="409" w:author="admin" w:date="2012-06-19T13:28:00Z">
        <w:r w:rsidR="00676E92">
          <w:rPr>
            <w:rFonts w:ascii="Times New Roman" w:hAnsi="Times New Roman" w:cs="Times New Roman"/>
          </w:rPr>
          <w:t>sections</w:t>
        </w:r>
      </w:ins>
      <w:ins w:id="410" w:author="admin" w:date="2012-06-15T16:08:00Z">
        <w:r w:rsidR="00A96F74">
          <w:rPr>
            <w:rFonts w:ascii="Times New Roman" w:hAnsi="Times New Roman" w:cs="Times New Roman"/>
          </w:rPr>
          <w:t xml:space="preserve"> as the ones described in Phase 1</w:t>
        </w:r>
      </w:ins>
      <w:ins w:id="411" w:author="admin" w:date="2012-06-19T13:28:00Z">
        <w:r w:rsidR="00676E92">
          <w:rPr>
            <w:rFonts w:ascii="Times New Roman" w:hAnsi="Times New Roman" w:cs="Times New Roman"/>
          </w:rPr>
          <w:t>, although the content presented will f</w:t>
        </w:r>
        <w:r w:rsidR="007660B8">
          <w:rPr>
            <w:rFonts w:ascii="Times New Roman" w:hAnsi="Times New Roman" w:cs="Times New Roman"/>
          </w:rPr>
          <w:t>ocus on geothermal heat pumps</w:t>
        </w:r>
      </w:ins>
      <w:ins w:id="412" w:author="admin" w:date="2012-06-15T16:08:00Z">
        <w:r w:rsidR="00A96F74">
          <w:rPr>
            <w:rFonts w:ascii="Times New Roman" w:hAnsi="Times New Roman" w:cs="Times New Roman"/>
          </w:rPr>
          <w:t xml:space="preserve">. </w:t>
        </w:r>
      </w:ins>
      <w:ins w:id="413" w:author="admin" w:date="2012-06-16T11:38:00Z">
        <w:r w:rsidR="00C91B27">
          <w:rPr>
            <w:rFonts w:ascii="Times New Roman" w:hAnsi="Times New Roman" w:cs="Times New Roman"/>
          </w:rPr>
          <w:t xml:space="preserve"> </w:t>
        </w:r>
      </w:ins>
      <w:ins w:id="414" w:author="admin" w:date="2012-06-16T12:55:00Z">
        <w:r w:rsidR="005C2BE1">
          <w:rPr>
            <w:rFonts w:ascii="Times New Roman" w:hAnsi="Times New Roman" w:cs="Times New Roman"/>
          </w:rPr>
          <w:t>Additional</w:t>
        </w:r>
      </w:ins>
      <w:ins w:id="415" w:author="admin" w:date="2012-06-15T16:24:00Z">
        <w:r w:rsidR="004066BD">
          <w:rPr>
            <w:rFonts w:ascii="Times New Roman" w:hAnsi="Times New Roman" w:cs="Times New Roman"/>
          </w:rPr>
          <w:t xml:space="preserve"> tool</w:t>
        </w:r>
      </w:ins>
      <w:ins w:id="416" w:author="admin" w:date="2012-06-15T16:28:00Z">
        <w:r w:rsidR="006F205D">
          <w:rPr>
            <w:rFonts w:ascii="Times New Roman" w:hAnsi="Times New Roman" w:cs="Times New Roman"/>
          </w:rPr>
          <w:t>s</w:t>
        </w:r>
      </w:ins>
      <w:ins w:id="417" w:author="admin" w:date="2012-06-15T16:24:00Z">
        <w:r w:rsidR="00FA54C4">
          <w:rPr>
            <w:rFonts w:ascii="Times New Roman" w:hAnsi="Times New Roman" w:cs="Times New Roman"/>
          </w:rPr>
          <w:t xml:space="preserve"> will allow users to view the building</w:t>
        </w:r>
      </w:ins>
      <w:ins w:id="418" w:author="admin" w:date="2012-06-15T16:25:00Z">
        <w:r w:rsidR="00FA54C4">
          <w:rPr>
            <w:rFonts w:ascii="Times New Roman" w:hAnsi="Times New Roman" w:cs="Times New Roman"/>
          </w:rPr>
          <w:t>’s current energy usage and savings over time</w:t>
        </w:r>
      </w:ins>
      <w:ins w:id="419" w:author="admin" w:date="2012-06-17T11:12:00Z">
        <w:r w:rsidR="0085181C">
          <w:rPr>
            <w:rFonts w:ascii="Times New Roman" w:hAnsi="Times New Roman" w:cs="Times New Roman"/>
          </w:rPr>
          <w:t xml:space="preserve"> by pulling data from the building’s meters and other gauges in real-time</w:t>
        </w:r>
      </w:ins>
      <w:ins w:id="420" w:author="admin" w:date="2012-06-15T16:25:00Z">
        <w:r w:rsidR="00FA54C4">
          <w:rPr>
            <w:rFonts w:ascii="Times New Roman" w:hAnsi="Times New Roman" w:cs="Times New Roman"/>
          </w:rPr>
          <w:t xml:space="preserve">.  </w:t>
        </w:r>
      </w:ins>
      <w:r w:rsidR="006F712B">
        <w:rPr>
          <w:rFonts w:ascii="Times New Roman" w:hAnsi="Times New Roman" w:cs="Times New Roman"/>
        </w:rPr>
        <w:t>A</w:t>
      </w:r>
      <w:r w:rsidR="00862B00">
        <w:rPr>
          <w:rFonts w:ascii="Times New Roman" w:hAnsi="Times New Roman" w:cs="Times New Roman"/>
        </w:rPr>
        <w:t>nticipated</w:t>
      </w:r>
      <w:ins w:id="421" w:author="admin" w:date="2012-06-16T12:56:00Z">
        <w:r w:rsidR="00B51C75">
          <w:rPr>
            <w:rFonts w:ascii="Times New Roman" w:hAnsi="Times New Roman" w:cs="Times New Roman"/>
          </w:rPr>
          <w:t xml:space="preserve"> building-</w:t>
        </w:r>
      </w:ins>
      <w:ins w:id="422" w:author="admin" w:date="2012-06-16T12:57:00Z">
        <w:r w:rsidR="00B51C75">
          <w:rPr>
            <w:rFonts w:ascii="Times New Roman" w:hAnsi="Times New Roman" w:cs="Times New Roman"/>
          </w:rPr>
          <w:t>sp</w:t>
        </w:r>
      </w:ins>
      <w:ins w:id="423" w:author="admin" w:date="2012-06-16T12:56:00Z">
        <w:r w:rsidR="00B51C75">
          <w:rPr>
            <w:rFonts w:ascii="Times New Roman" w:hAnsi="Times New Roman" w:cs="Times New Roman"/>
          </w:rPr>
          <w:t>ecific tools</w:t>
        </w:r>
      </w:ins>
      <w:ins w:id="424" w:author="admin" w:date="2012-06-17T11:13:00Z">
        <w:r w:rsidR="00CD7608">
          <w:rPr>
            <w:rFonts w:ascii="Times New Roman" w:hAnsi="Times New Roman" w:cs="Times New Roman"/>
          </w:rPr>
          <w:t>, depending on what kind of technologies are installed,</w:t>
        </w:r>
      </w:ins>
      <w:ins w:id="425" w:author="admin" w:date="2012-06-16T12:56:00Z">
        <w:r w:rsidR="00B51C75">
          <w:rPr>
            <w:rFonts w:ascii="Times New Roman" w:hAnsi="Times New Roman" w:cs="Times New Roman"/>
          </w:rPr>
          <w:t xml:space="preserve"> are described below:</w:t>
        </w:r>
      </w:ins>
    </w:p>
    <w:p w14:paraId="7FB4C66E" w14:textId="77777777" w:rsidR="00B51C75" w:rsidRDefault="00B51C75" w:rsidP="00503137">
      <w:pPr>
        <w:rPr>
          <w:ins w:id="426" w:author="admin" w:date="2012-06-16T12:57:00Z"/>
          <w:rFonts w:ascii="Times New Roman" w:hAnsi="Times New Roman" w:cs="Times New Roman"/>
        </w:rPr>
      </w:pPr>
    </w:p>
    <w:p w14:paraId="46A99B69" w14:textId="19875182" w:rsidR="000312A7" w:rsidRDefault="009F76D1">
      <w:pPr>
        <w:pStyle w:val="ListParagraph"/>
        <w:numPr>
          <w:ilvl w:val="0"/>
          <w:numId w:val="7"/>
        </w:numPr>
        <w:rPr>
          <w:ins w:id="427" w:author="admin" w:date="2012-06-16T13:37:00Z"/>
          <w:rFonts w:ascii="Times New Roman" w:hAnsi="Times New Roman" w:cs="Times New Roman"/>
        </w:rPr>
        <w:pPrChange w:id="428" w:author="admin" w:date="2012-06-16T12:57:00Z">
          <w:pPr/>
        </w:pPrChange>
      </w:pPr>
      <w:ins w:id="429" w:author="admin" w:date="2012-06-16T12:57:00Z">
        <w:r>
          <w:rPr>
            <w:rFonts w:ascii="Times New Roman" w:hAnsi="Times New Roman" w:cs="Times New Roman"/>
            <w:b/>
          </w:rPr>
          <w:t>Live Area Temperature Control</w:t>
        </w:r>
        <w:r>
          <w:rPr>
            <w:rFonts w:ascii="Times New Roman" w:hAnsi="Times New Roman" w:cs="Times New Roman"/>
          </w:rPr>
          <w:t xml:space="preserve"> </w:t>
        </w:r>
      </w:ins>
      <w:ins w:id="430" w:author="admin" w:date="2012-06-16T12:58:00Z">
        <w:r w:rsidR="00731694">
          <w:rPr>
            <w:rFonts w:ascii="Times New Roman" w:hAnsi="Times New Roman" w:cs="Times New Roman"/>
          </w:rPr>
          <w:t>–</w:t>
        </w:r>
      </w:ins>
      <w:ins w:id="431" w:author="admin" w:date="2012-06-16T12:57:00Z">
        <w:r>
          <w:rPr>
            <w:rFonts w:ascii="Times New Roman" w:hAnsi="Times New Roman" w:cs="Times New Roman"/>
          </w:rPr>
          <w:t xml:space="preserve"> </w:t>
        </w:r>
      </w:ins>
      <w:ins w:id="432" w:author="admin" w:date="2012-06-16T13:00:00Z">
        <w:r w:rsidR="009039FD">
          <w:rPr>
            <w:rFonts w:ascii="Times New Roman" w:hAnsi="Times New Roman" w:cs="Times New Roman"/>
          </w:rPr>
          <w:t xml:space="preserve">The energy required to </w:t>
        </w:r>
      </w:ins>
      <w:ins w:id="433" w:author="admin" w:date="2012-06-16T12:58:00Z">
        <w:r w:rsidR="009039FD">
          <w:rPr>
            <w:rFonts w:ascii="Times New Roman" w:hAnsi="Times New Roman" w:cs="Times New Roman"/>
          </w:rPr>
          <w:t>keep</w:t>
        </w:r>
        <w:r w:rsidR="00731694">
          <w:rPr>
            <w:rFonts w:ascii="Times New Roman" w:hAnsi="Times New Roman" w:cs="Times New Roman"/>
          </w:rPr>
          <w:t xml:space="preserve"> an empty area at a consistent temperature of seventy degrees is much different </w:t>
        </w:r>
        <w:r w:rsidR="009039FD">
          <w:rPr>
            <w:rFonts w:ascii="Times New Roman" w:hAnsi="Times New Roman" w:cs="Times New Roman"/>
          </w:rPr>
          <w:t>than i</w:t>
        </w:r>
        <w:r w:rsidR="00FD0EB3">
          <w:rPr>
            <w:rFonts w:ascii="Times New Roman" w:hAnsi="Times New Roman" w:cs="Times New Roman"/>
          </w:rPr>
          <w:t xml:space="preserve">f the </w:t>
        </w:r>
      </w:ins>
      <w:ins w:id="434" w:author="admin" w:date="2012-06-16T13:03:00Z">
        <w:r w:rsidR="008A451F">
          <w:rPr>
            <w:rFonts w:ascii="Times New Roman" w:hAnsi="Times New Roman" w:cs="Times New Roman"/>
          </w:rPr>
          <w:t xml:space="preserve">same </w:t>
        </w:r>
      </w:ins>
      <w:ins w:id="435" w:author="admin" w:date="2012-06-16T12:58:00Z">
        <w:r w:rsidR="00FD0EB3">
          <w:rPr>
            <w:rFonts w:ascii="Times New Roman" w:hAnsi="Times New Roman" w:cs="Times New Roman"/>
          </w:rPr>
          <w:t>area was full of people.</w:t>
        </w:r>
      </w:ins>
      <w:ins w:id="436" w:author="admin" w:date="2012-06-16T13:03:00Z">
        <w:r w:rsidR="00740C2E">
          <w:rPr>
            <w:rFonts w:ascii="Times New Roman" w:hAnsi="Times New Roman" w:cs="Times New Roman"/>
          </w:rPr>
          <w:t xml:space="preserve">  </w:t>
        </w:r>
        <w:r w:rsidR="001864A7">
          <w:rPr>
            <w:rFonts w:ascii="Times New Roman" w:hAnsi="Times New Roman" w:cs="Times New Roman"/>
          </w:rPr>
          <w:t xml:space="preserve">Using heat sensors, </w:t>
        </w:r>
      </w:ins>
      <w:ins w:id="437" w:author="admin" w:date="2012-06-16T13:04:00Z">
        <w:r w:rsidR="00884606">
          <w:rPr>
            <w:rFonts w:ascii="Times New Roman" w:hAnsi="Times New Roman" w:cs="Times New Roman"/>
          </w:rPr>
          <w:t xml:space="preserve">temperature could be analyzed in </w:t>
        </w:r>
      </w:ins>
      <w:ins w:id="438" w:author="admin" w:date="2012-06-19T13:30:00Z">
        <w:r w:rsidR="00935D6F">
          <w:rPr>
            <w:rFonts w:ascii="Times New Roman" w:hAnsi="Times New Roman" w:cs="Times New Roman"/>
          </w:rPr>
          <w:t>real-time</w:t>
        </w:r>
      </w:ins>
      <w:ins w:id="439" w:author="admin" w:date="2012-06-16T13:04:00Z">
        <w:r w:rsidR="00884606">
          <w:rPr>
            <w:rFonts w:ascii="Times New Roman" w:hAnsi="Times New Roman" w:cs="Times New Roman"/>
          </w:rPr>
          <w:t xml:space="preserve"> and </w:t>
        </w:r>
      </w:ins>
      <w:ins w:id="440" w:author="admin" w:date="2012-06-16T13:36:00Z">
        <w:r w:rsidR="00650F87">
          <w:rPr>
            <w:rFonts w:ascii="Times New Roman" w:hAnsi="Times New Roman" w:cs="Times New Roman"/>
          </w:rPr>
          <w:t xml:space="preserve">automatically </w:t>
        </w:r>
      </w:ins>
      <w:ins w:id="441" w:author="admin" w:date="2012-06-16T13:04:00Z">
        <w:r w:rsidR="00E875EC">
          <w:rPr>
            <w:rFonts w:ascii="Times New Roman" w:hAnsi="Times New Roman" w:cs="Times New Roman"/>
          </w:rPr>
          <w:t>maintained through out the day</w:t>
        </w:r>
      </w:ins>
      <w:ins w:id="442" w:author="admin" w:date="2012-06-16T13:36:00Z">
        <w:r w:rsidR="00650F87">
          <w:rPr>
            <w:rFonts w:ascii="Times New Roman" w:hAnsi="Times New Roman" w:cs="Times New Roman"/>
          </w:rPr>
          <w:t>, cutting down on energy costs</w:t>
        </w:r>
      </w:ins>
      <w:ins w:id="443" w:author="admin" w:date="2012-06-16T13:04:00Z">
        <w:r w:rsidR="00E875EC">
          <w:rPr>
            <w:rFonts w:ascii="Times New Roman" w:hAnsi="Times New Roman" w:cs="Times New Roman"/>
          </w:rPr>
          <w:t xml:space="preserve">.  </w:t>
        </w:r>
      </w:ins>
      <w:ins w:id="444" w:author="admin" w:date="2012-06-16T13:05:00Z">
        <w:r w:rsidR="006E081E">
          <w:rPr>
            <w:rFonts w:ascii="Times New Roman" w:hAnsi="Times New Roman" w:cs="Times New Roman"/>
          </w:rPr>
          <w:t>This information could be displayed on the kiosk in the form of heat maps</w:t>
        </w:r>
      </w:ins>
      <w:ins w:id="445" w:author="admin" w:date="2012-06-16T13:34:00Z">
        <w:r w:rsidR="00D76EF3">
          <w:rPr>
            <w:rFonts w:ascii="Times New Roman" w:hAnsi="Times New Roman" w:cs="Times New Roman"/>
          </w:rPr>
          <w:t xml:space="preserve"> as well as </w:t>
        </w:r>
      </w:ins>
      <w:ins w:id="446" w:author="admin" w:date="2012-06-16T13:36:00Z">
        <w:r w:rsidR="003D22B8">
          <w:rPr>
            <w:rFonts w:ascii="Times New Roman" w:hAnsi="Times New Roman" w:cs="Times New Roman"/>
          </w:rPr>
          <w:t xml:space="preserve">numeric visuals </w:t>
        </w:r>
        <w:r w:rsidR="007237EC">
          <w:rPr>
            <w:rFonts w:ascii="Times New Roman" w:hAnsi="Times New Roman" w:cs="Times New Roman"/>
          </w:rPr>
          <w:t>presenting thermostat readings alongside</w:t>
        </w:r>
      </w:ins>
      <w:ins w:id="447" w:author="admin" w:date="2012-06-16T13:34:00Z">
        <w:r w:rsidR="00D76EF3">
          <w:rPr>
            <w:rFonts w:ascii="Times New Roman" w:hAnsi="Times New Roman" w:cs="Times New Roman"/>
          </w:rPr>
          <w:t xml:space="preserve"> </w:t>
        </w:r>
      </w:ins>
      <w:ins w:id="448" w:author="admin" w:date="2012-06-16T13:37:00Z">
        <w:r w:rsidR="0086438D">
          <w:rPr>
            <w:rFonts w:ascii="Times New Roman" w:hAnsi="Times New Roman" w:cs="Times New Roman"/>
          </w:rPr>
          <w:t xml:space="preserve">what </w:t>
        </w:r>
      </w:ins>
      <w:ins w:id="449" w:author="admin" w:date="2012-06-16T13:34:00Z">
        <w:r w:rsidR="00D76EF3">
          <w:rPr>
            <w:rFonts w:ascii="Times New Roman" w:hAnsi="Times New Roman" w:cs="Times New Roman"/>
          </w:rPr>
          <w:t>temperature the area “feels” like.</w:t>
        </w:r>
      </w:ins>
    </w:p>
    <w:p w14:paraId="2E452782" w14:textId="77777777" w:rsidR="002C5904" w:rsidRDefault="002C5904">
      <w:pPr>
        <w:pStyle w:val="ListParagraph"/>
        <w:rPr>
          <w:ins w:id="450" w:author="admin" w:date="2012-06-16T13:16:00Z"/>
          <w:rFonts w:ascii="Times New Roman" w:hAnsi="Times New Roman" w:cs="Times New Roman"/>
        </w:rPr>
        <w:pPrChange w:id="451" w:author="admin" w:date="2012-06-16T13:37:00Z">
          <w:pPr/>
        </w:pPrChange>
      </w:pPr>
    </w:p>
    <w:p w14:paraId="123BDFF4" w14:textId="0A90293F" w:rsidR="00660575" w:rsidRDefault="0058612C">
      <w:pPr>
        <w:pStyle w:val="ListParagraph"/>
        <w:numPr>
          <w:ilvl w:val="0"/>
          <w:numId w:val="7"/>
        </w:numPr>
        <w:rPr>
          <w:ins w:id="452" w:author="admin" w:date="2012-06-16T13:43:00Z"/>
          <w:rFonts w:ascii="Times New Roman" w:hAnsi="Times New Roman" w:cs="Times New Roman"/>
        </w:rPr>
        <w:pPrChange w:id="453" w:author="admin" w:date="2012-06-16T13:43:00Z">
          <w:pPr/>
        </w:pPrChange>
      </w:pPr>
      <w:ins w:id="454" w:author="admin" w:date="2012-06-16T13:16:00Z">
        <w:r>
          <w:rPr>
            <w:rFonts w:ascii="Times New Roman" w:hAnsi="Times New Roman" w:cs="Times New Roman"/>
            <w:b/>
          </w:rPr>
          <w:t>Area Specific Energy Use</w:t>
        </w:r>
      </w:ins>
      <w:ins w:id="455" w:author="admin" w:date="2012-06-16T13:37:00Z">
        <w:r w:rsidR="00C0420D">
          <w:rPr>
            <w:rFonts w:ascii="Times New Roman" w:hAnsi="Times New Roman" w:cs="Times New Roman"/>
          </w:rPr>
          <w:t xml:space="preserve"> </w:t>
        </w:r>
      </w:ins>
      <w:ins w:id="456" w:author="admin" w:date="2012-06-16T13:38:00Z">
        <w:r w:rsidR="00164063">
          <w:rPr>
            <w:rFonts w:ascii="Times New Roman" w:hAnsi="Times New Roman" w:cs="Times New Roman"/>
          </w:rPr>
          <w:t>–</w:t>
        </w:r>
      </w:ins>
      <w:ins w:id="457" w:author="admin" w:date="2012-06-16T13:37:00Z">
        <w:r w:rsidR="00C75860">
          <w:rPr>
            <w:rFonts w:ascii="Times New Roman" w:hAnsi="Times New Roman" w:cs="Times New Roman"/>
          </w:rPr>
          <w:t xml:space="preserve"> Different areas of </w:t>
        </w:r>
      </w:ins>
      <w:ins w:id="458" w:author="admin" w:date="2012-06-16T13:39:00Z">
        <w:r w:rsidR="002816EA">
          <w:rPr>
            <w:rFonts w:ascii="Times New Roman" w:hAnsi="Times New Roman" w:cs="Times New Roman"/>
          </w:rPr>
          <w:t>a</w:t>
        </w:r>
      </w:ins>
      <w:ins w:id="459" w:author="admin" w:date="2012-06-16T13:37:00Z">
        <w:r w:rsidR="00C75860">
          <w:rPr>
            <w:rFonts w:ascii="Times New Roman" w:hAnsi="Times New Roman" w:cs="Times New Roman"/>
          </w:rPr>
          <w:t xml:space="preserve"> building use varying amounts of energy</w:t>
        </w:r>
      </w:ins>
      <w:ins w:id="460" w:author="admin" w:date="2012-06-16T13:39:00Z">
        <w:r w:rsidR="00E538D4">
          <w:rPr>
            <w:rFonts w:ascii="Times New Roman" w:hAnsi="Times New Roman" w:cs="Times New Roman"/>
          </w:rPr>
          <w:t xml:space="preserve"> </w:t>
        </w:r>
      </w:ins>
      <w:ins w:id="461" w:author="admin" w:date="2012-06-16T13:41:00Z">
        <w:r w:rsidR="00F331A7">
          <w:rPr>
            <w:rFonts w:ascii="Times New Roman" w:hAnsi="Times New Roman" w:cs="Times New Roman"/>
          </w:rPr>
          <w:t>depending on the purpose and amount of occupants</w:t>
        </w:r>
        <w:r w:rsidR="00CD3A8D">
          <w:rPr>
            <w:rFonts w:ascii="Times New Roman" w:hAnsi="Times New Roman" w:cs="Times New Roman"/>
          </w:rPr>
          <w:t xml:space="preserve">.  </w:t>
        </w:r>
      </w:ins>
      <w:ins w:id="462" w:author="admin" w:date="2012-06-16T13:45:00Z">
        <w:r w:rsidR="00C50FE8">
          <w:rPr>
            <w:rFonts w:ascii="Times New Roman" w:hAnsi="Times New Roman" w:cs="Times New Roman"/>
          </w:rPr>
          <w:t>Using real-time building data from meters</w:t>
        </w:r>
        <w:r w:rsidR="00957B59">
          <w:rPr>
            <w:rFonts w:ascii="Times New Roman" w:hAnsi="Times New Roman" w:cs="Times New Roman"/>
          </w:rPr>
          <w:t>, a tool could be created that displays</w:t>
        </w:r>
      </w:ins>
      <w:ins w:id="463" w:author="admin" w:date="2012-06-16T13:46:00Z">
        <w:r w:rsidR="003A6583">
          <w:rPr>
            <w:rFonts w:ascii="Times New Roman" w:hAnsi="Times New Roman" w:cs="Times New Roman"/>
          </w:rPr>
          <w:t xml:space="preserve"> area-specific </w:t>
        </w:r>
        <w:r w:rsidR="00AD0AAA">
          <w:rPr>
            <w:rFonts w:ascii="Times New Roman" w:hAnsi="Times New Roman" w:cs="Times New Roman"/>
          </w:rPr>
          <w:t xml:space="preserve">energy usage including but not limited to water and electricity.  </w:t>
        </w:r>
      </w:ins>
      <w:ins w:id="464" w:author="admin" w:date="2012-06-16T13:47:00Z">
        <w:r w:rsidR="00335BE4">
          <w:rPr>
            <w:rFonts w:ascii="Times New Roman" w:hAnsi="Times New Roman" w:cs="Times New Roman"/>
          </w:rPr>
          <w:t xml:space="preserve">This information could be </w:t>
        </w:r>
        <w:r w:rsidR="00F76AF0">
          <w:rPr>
            <w:rFonts w:ascii="Times New Roman" w:hAnsi="Times New Roman" w:cs="Times New Roman"/>
          </w:rPr>
          <w:t>mapped onto a build</w:t>
        </w:r>
        <w:r w:rsidR="00F36888">
          <w:rPr>
            <w:rFonts w:ascii="Times New Roman" w:hAnsi="Times New Roman" w:cs="Times New Roman"/>
          </w:rPr>
          <w:t xml:space="preserve">ing floor plan according to the area where the data is coming from.  </w:t>
        </w:r>
      </w:ins>
      <w:ins w:id="465" w:author="admin" w:date="2012-06-16T13:40:00Z">
        <w:r w:rsidR="00A02687">
          <w:rPr>
            <w:rFonts w:ascii="Times New Roman" w:hAnsi="Times New Roman" w:cs="Times New Roman"/>
          </w:rPr>
          <w:t xml:space="preserve">This tool would give owners a sense of where the most energy is being used and would give occupants </w:t>
        </w:r>
      </w:ins>
      <w:ins w:id="466" w:author="admin" w:date="2012-06-16T13:41:00Z">
        <w:r w:rsidR="002B7C28">
          <w:rPr>
            <w:rFonts w:ascii="Times New Roman" w:hAnsi="Times New Roman" w:cs="Times New Roman"/>
          </w:rPr>
          <w:t>an incentive to cut their energy use.</w:t>
        </w:r>
      </w:ins>
    </w:p>
    <w:p w14:paraId="007FCFD6" w14:textId="77777777" w:rsidR="001510B4" w:rsidRPr="001510B4" w:rsidRDefault="001510B4">
      <w:pPr>
        <w:rPr>
          <w:ins w:id="467" w:author="admin" w:date="2012-06-16T13:43:00Z"/>
          <w:rFonts w:ascii="Times New Roman" w:hAnsi="Times New Roman" w:cs="Times New Roman"/>
          <w:rPrChange w:id="468" w:author="admin" w:date="2012-06-16T13:43:00Z">
            <w:rPr>
              <w:ins w:id="469" w:author="admin" w:date="2012-06-16T13:43:00Z"/>
            </w:rPr>
          </w:rPrChange>
        </w:rPr>
        <w:pPrChange w:id="470" w:author="admin" w:date="2012-06-16T13:43:00Z">
          <w:pPr>
            <w:pStyle w:val="ListParagraph"/>
            <w:numPr>
              <w:numId w:val="7"/>
            </w:numPr>
            <w:ind w:hanging="360"/>
          </w:pPr>
        </w:pPrChange>
      </w:pPr>
    </w:p>
    <w:p w14:paraId="5145DEC3" w14:textId="018EA61F" w:rsidR="001510B4" w:rsidRPr="001510B4" w:rsidRDefault="001510B4">
      <w:pPr>
        <w:pStyle w:val="ListParagraph"/>
        <w:numPr>
          <w:ilvl w:val="0"/>
          <w:numId w:val="7"/>
        </w:numPr>
        <w:rPr>
          <w:ins w:id="471" w:author="admin" w:date="2012-06-16T12:58:00Z"/>
          <w:rFonts w:ascii="Times New Roman" w:hAnsi="Times New Roman" w:cs="Times New Roman"/>
          <w:rPrChange w:id="472" w:author="admin" w:date="2012-06-16T13:43:00Z">
            <w:rPr>
              <w:ins w:id="473" w:author="admin" w:date="2012-06-16T12:58:00Z"/>
            </w:rPr>
          </w:rPrChange>
        </w:rPr>
        <w:pPrChange w:id="474" w:author="admin" w:date="2012-06-16T13:43:00Z">
          <w:pPr/>
        </w:pPrChange>
      </w:pPr>
      <w:ins w:id="475" w:author="admin" w:date="2012-06-16T13:43:00Z">
        <w:r>
          <w:rPr>
            <w:rFonts w:ascii="Times New Roman" w:hAnsi="Times New Roman" w:cs="Times New Roman"/>
            <w:b/>
          </w:rPr>
          <w:t>Similar Building Comparison</w:t>
        </w:r>
        <w:r>
          <w:rPr>
            <w:rFonts w:ascii="Times New Roman" w:hAnsi="Times New Roman" w:cs="Times New Roman"/>
          </w:rPr>
          <w:t xml:space="preserve"> </w:t>
        </w:r>
      </w:ins>
      <w:ins w:id="476" w:author="admin" w:date="2012-06-16T13:57:00Z">
        <w:r w:rsidR="009E510C">
          <w:rPr>
            <w:rFonts w:ascii="Times New Roman" w:hAnsi="Times New Roman" w:cs="Times New Roman"/>
          </w:rPr>
          <w:t>–</w:t>
        </w:r>
      </w:ins>
      <w:ins w:id="477" w:author="admin" w:date="2012-06-16T13:43:00Z">
        <w:r>
          <w:rPr>
            <w:rFonts w:ascii="Times New Roman" w:hAnsi="Times New Roman" w:cs="Times New Roman"/>
          </w:rPr>
          <w:t xml:space="preserve"> </w:t>
        </w:r>
      </w:ins>
      <w:ins w:id="478" w:author="admin" w:date="2012-06-16T14:02:00Z">
        <w:r w:rsidR="005D7C33">
          <w:rPr>
            <w:rFonts w:ascii="Times New Roman" w:hAnsi="Times New Roman" w:cs="Times New Roman"/>
          </w:rPr>
          <w:t xml:space="preserve">Organizations that strive to be </w:t>
        </w:r>
      </w:ins>
      <w:ins w:id="479" w:author="admin" w:date="2012-06-16T14:03:00Z">
        <w:r w:rsidR="005D7C33">
          <w:rPr>
            <w:rFonts w:ascii="Times New Roman" w:hAnsi="Times New Roman" w:cs="Times New Roman"/>
          </w:rPr>
          <w:t xml:space="preserve">“green” in today’s society are </w:t>
        </w:r>
      </w:ins>
      <w:ins w:id="480" w:author="admin" w:date="2012-06-18T11:50:00Z">
        <w:r w:rsidR="001025B5">
          <w:rPr>
            <w:rFonts w:ascii="Times New Roman" w:hAnsi="Times New Roman" w:cs="Times New Roman"/>
          </w:rPr>
          <w:t>held</w:t>
        </w:r>
      </w:ins>
      <w:ins w:id="481" w:author="admin" w:date="2012-06-16T14:03:00Z">
        <w:r w:rsidR="005D7C33">
          <w:rPr>
            <w:rFonts w:ascii="Times New Roman" w:hAnsi="Times New Roman" w:cs="Times New Roman"/>
          </w:rPr>
          <w:t xml:space="preserve"> in high regard.  </w:t>
        </w:r>
        <w:r w:rsidR="00905C81">
          <w:rPr>
            <w:rFonts w:ascii="Times New Roman" w:hAnsi="Times New Roman" w:cs="Times New Roman"/>
          </w:rPr>
          <w:t xml:space="preserve">This building </w:t>
        </w:r>
        <w:r w:rsidR="00A96BE5">
          <w:rPr>
            <w:rFonts w:ascii="Times New Roman" w:hAnsi="Times New Roman" w:cs="Times New Roman"/>
          </w:rPr>
          <w:t xml:space="preserve">plans to demonstrate its desire to be </w:t>
        </w:r>
      </w:ins>
      <w:ins w:id="482" w:author="admin" w:date="2012-06-16T14:04:00Z">
        <w:r w:rsidR="00A96BE5">
          <w:rPr>
            <w:rFonts w:ascii="Times New Roman" w:hAnsi="Times New Roman" w:cs="Times New Roman"/>
          </w:rPr>
          <w:t xml:space="preserve">“green” </w:t>
        </w:r>
        <w:r w:rsidR="00084053">
          <w:rPr>
            <w:rFonts w:ascii="Times New Roman" w:hAnsi="Times New Roman" w:cs="Times New Roman"/>
          </w:rPr>
          <w:t>by using geothermal heat pumps as</w:t>
        </w:r>
      </w:ins>
      <w:ins w:id="483" w:author="admin" w:date="2012-06-16T14:06:00Z">
        <w:r w:rsidR="00E153AF">
          <w:rPr>
            <w:rFonts w:ascii="Times New Roman" w:hAnsi="Times New Roman" w:cs="Times New Roman"/>
          </w:rPr>
          <w:t xml:space="preserve"> its</w:t>
        </w:r>
      </w:ins>
      <w:ins w:id="484" w:author="admin" w:date="2012-06-16T14:04:00Z">
        <w:r w:rsidR="00084053">
          <w:rPr>
            <w:rFonts w:ascii="Times New Roman" w:hAnsi="Times New Roman" w:cs="Times New Roman"/>
          </w:rPr>
          <w:t xml:space="preserve"> primary </w:t>
        </w:r>
      </w:ins>
      <w:ins w:id="485" w:author="admin" w:date="2012-06-16T14:05:00Z">
        <w:r w:rsidR="00F836D8">
          <w:rPr>
            <w:rFonts w:ascii="Times New Roman" w:hAnsi="Times New Roman" w:cs="Times New Roman"/>
          </w:rPr>
          <w:t>heating and cooling</w:t>
        </w:r>
      </w:ins>
      <w:ins w:id="486" w:author="admin" w:date="2012-06-16T14:04:00Z">
        <w:r w:rsidR="00F836D8">
          <w:rPr>
            <w:rFonts w:ascii="Times New Roman" w:hAnsi="Times New Roman" w:cs="Times New Roman"/>
          </w:rPr>
          <w:t xml:space="preserve"> method</w:t>
        </w:r>
        <w:r w:rsidR="00044BE9">
          <w:rPr>
            <w:rFonts w:ascii="Times New Roman" w:hAnsi="Times New Roman" w:cs="Times New Roman"/>
          </w:rPr>
          <w:t xml:space="preserve">, a method that </w:t>
        </w:r>
      </w:ins>
      <w:ins w:id="487" w:author="admin" w:date="2012-06-16T14:07:00Z">
        <w:r w:rsidR="00422511">
          <w:rPr>
            <w:rFonts w:ascii="Times New Roman" w:hAnsi="Times New Roman" w:cs="Times New Roman"/>
          </w:rPr>
          <w:t>sets it apart fr</w:t>
        </w:r>
        <w:r w:rsidR="00897B03">
          <w:rPr>
            <w:rFonts w:ascii="Times New Roman" w:hAnsi="Times New Roman" w:cs="Times New Roman"/>
          </w:rPr>
          <w:t xml:space="preserve">om many buildings in the area.  </w:t>
        </w:r>
        <w:r w:rsidR="008F7EA3">
          <w:rPr>
            <w:rFonts w:ascii="Times New Roman" w:hAnsi="Times New Roman" w:cs="Times New Roman"/>
          </w:rPr>
          <w:t xml:space="preserve">To </w:t>
        </w:r>
      </w:ins>
      <w:ins w:id="488" w:author="admin" w:date="2012-06-18T11:50:00Z">
        <w:r w:rsidR="00246F31">
          <w:rPr>
            <w:rFonts w:ascii="Times New Roman" w:hAnsi="Times New Roman" w:cs="Times New Roman"/>
          </w:rPr>
          <w:t>demonstrate</w:t>
        </w:r>
      </w:ins>
      <w:ins w:id="489" w:author="admin" w:date="2012-06-16T14:07:00Z">
        <w:r w:rsidR="008F7EA3">
          <w:rPr>
            <w:rFonts w:ascii="Times New Roman" w:hAnsi="Times New Roman" w:cs="Times New Roman"/>
          </w:rPr>
          <w:t xml:space="preserve"> the green efficiency of this building, a tool could be developed that compared</w:t>
        </w:r>
      </w:ins>
      <w:ins w:id="490" w:author="admin" w:date="2012-06-16T14:08:00Z">
        <w:r w:rsidR="008F7EA3">
          <w:rPr>
            <w:rFonts w:ascii="Times New Roman" w:hAnsi="Times New Roman" w:cs="Times New Roman"/>
          </w:rPr>
          <w:t xml:space="preserve"> its</w:t>
        </w:r>
      </w:ins>
      <w:ins w:id="491" w:author="admin" w:date="2012-06-16T14:07:00Z">
        <w:r w:rsidR="008F7EA3">
          <w:rPr>
            <w:rFonts w:ascii="Times New Roman" w:hAnsi="Times New Roman" w:cs="Times New Roman"/>
          </w:rPr>
          <w:t xml:space="preserve"> energy costs and emissions </w:t>
        </w:r>
      </w:ins>
      <w:ins w:id="492" w:author="admin" w:date="2012-06-16T14:08:00Z">
        <w:r w:rsidR="008F7EA3">
          <w:rPr>
            <w:rFonts w:ascii="Times New Roman" w:hAnsi="Times New Roman" w:cs="Times New Roman"/>
          </w:rPr>
          <w:t xml:space="preserve">to similar local buildings.  </w:t>
        </w:r>
      </w:ins>
      <w:ins w:id="493" w:author="admin" w:date="2012-06-16T14:09:00Z">
        <w:r w:rsidR="005D203D">
          <w:rPr>
            <w:rFonts w:ascii="Times New Roman" w:hAnsi="Times New Roman" w:cs="Times New Roman"/>
          </w:rPr>
          <w:t>This sort of tool woul</w:t>
        </w:r>
        <w:r w:rsidR="005E0035">
          <w:rPr>
            <w:rFonts w:ascii="Times New Roman" w:hAnsi="Times New Roman" w:cs="Times New Roman"/>
          </w:rPr>
          <w:t xml:space="preserve">d present this building as a model for the future in the public eye and encourage other buildings to adopt </w:t>
        </w:r>
      </w:ins>
      <w:ins w:id="494" w:author="admin" w:date="2012-06-16T14:11:00Z">
        <w:r w:rsidR="005E0035">
          <w:rPr>
            <w:rFonts w:ascii="Times New Roman" w:hAnsi="Times New Roman" w:cs="Times New Roman"/>
          </w:rPr>
          <w:t>“green” alternatives to their current heating method.</w:t>
        </w:r>
      </w:ins>
      <w:ins w:id="495" w:author="admin" w:date="2012-06-16T14:04:00Z">
        <w:r w:rsidR="00D8357E">
          <w:rPr>
            <w:rFonts w:ascii="Times New Roman" w:hAnsi="Times New Roman" w:cs="Times New Roman"/>
          </w:rPr>
          <w:t xml:space="preserve">  </w:t>
        </w:r>
      </w:ins>
    </w:p>
    <w:p w14:paraId="12147FB6" w14:textId="77777777" w:rsidR="009039FD" w:rsidRPr="009039FD" w:rsidRDefault="009039FD" w:rsidP="00884606">
      <w:pPr>
        <w:rPr>
          <w:ins w:id="496" w:author="admin" w:date="2012-06-16T12:56:00Z"/>
          <w:rFonts w:ascii="Times New Roman" w:hAnsi="Times New Roman" w:cs="Times New Roman"/>
          <w:rPrChange w:id="497" w:author="admin" w:date="2012-06-16T13:00:00Z">
            <w:rPr>
              <w:ins w:id="498" w:author="admin" w:date="2012-06-16T12:56:00Z"/>
            </w:rPr>
          </w:rPrChange>
        </w:rPr>
      </w:pPr>
    </w:p>
    <w:p w14:paraId="012272EC" w14:textId="208784E5" w:rsidR="0001372A" w:rsidRDefault="00731694" w:rsidP="00503137">
      <w:pPr>
        <w:rPr>
          <w:ins w:id="499" w:author="admin" w:date="2012-06-15T16:29:00Z"/>
          <w:rFonts w:ascii="Times New Roman" w:hAnsi="Times New Roman" w:cs="Times New Roman"/>
        </w:rPr>
      </w:pPr>
      <w:ins w:id="500" w:author="admin" w:date="2012-06-16T12:59:00Z">
        <w:r>
          <w:rPr>
            <w:rFonts w:ascii="Times New Roman" w:hAnsi="Times New Roman" w:cs="Times New Roman"/>
          </w:rPr>
          <w:t xml:space="preserve">The information necessary to create these tools could be accessed live </w:t>
        </w:r>
      </w:ins>
      <w:ins w:id="501" w:author="admin" w:date="2012-06-16T13:00:00Z">
        <w:r w:rsidR="009039FD">
          <w:rPr>
            <w:rFonts w:ascii="Times New Roman" w:hAnsi="Times New Roman" w:cs="Times New Roman"/>
          </w:rPr>
          <w:t>from the buil</w:t>
        </w:r>
        <w:r w:rsidR="0087133E">
          <w:rPr>
            <w:rFonts w:ascii="Times New Roman" w:hAnsi="Times New Roman" w:cs="Times New Roman"/>
          </w:rPr>
          <w:t>ding and presented in real-time through the kiosk.</w:t>
        </w:r>
      </w:ins>
    </w:p>
    <w:p w14:paraId="6391D5E1" w14:textId="77777777" w:rsidR="00D72186" w:rsidRDefault="00D72186" w:rsidP="00503137">
      <w:pPr>
        <w:rPr>
          <w:ins w:id="502" w:author="admin" w:date="2012-06-15T16:29:00Z"/>
          <w:rFonts w:ascii="Times New Roman" w:hAnsi="Times New Roman" w:cs="Times New Roman"/>
        </w:rPr>
      </w:pPr>
    </w:p>
    <w:p w14:paraId="1F718B6B" w14:textId="77AAC89E" w:rsidR="009676A0" w:rsidRDefault="00EC5D2E">
      <w:pPr>
        <w:tabs>
          <w:tab w:val="left" w:pos="2160"/>
        </w:tabs>
        <w:rPr>
          <w:ins w:id="503" w:author="admin" w:date="2012-06-18T11:47:00Z"/>
          <w:rFonts w:ascii="Times New Roman" w:hAnsi="Times New Roman" w:cs="Times New Roman"/>
        </w:rPr>
      </w:pPr>
      <w:ins w:id="504" w:author="admin" w:date="2012-06-17T11:21:00Z">
        <w:r>
          <w:rPr>
            <w:rFonts w:ascii="Times New Roman" w:hAnsi="Times New Roman" w:cs="Times New Roman"/>
          </w:rPr>
          <w:t>Information not related to energy</w:t>
        </w:r>
      </w:ins>
      <w:ins w:id="505" w:author="admin" w:date="2012-06-18T11:10:00Z">
        <w:r w:rsidR="00BB153C">
          <w:rPr>
            <w:rFonts w:ascii="Times New Roman" w:hAnsi="Times New Roman" w:cs="Times New Roman"/>
          </w:rPr>
          <w:t xml:space="preserve"> usage</w:t>
        </w:r>
      </w:ins>
      <w:ins w:id="506" w:author="admin" w:date="2012-06-17T11:21:00Z">
        <w:r>
          <w:rPr>
            <w:rFonts w:ascii="Times New Roman" w:hAnsi="Times New Roman" w:cs="Times New Roman"/>
          </w:rPr>
          <w:t xml:space="preserve"> could also be presented through this kiosk</w:t>
        </w:r>
      </w:ins>
      <w:ins w:id="507" w:author="admin" w:date="2012-06-18T11:10:00Z">
        <w:r w:rsidR="00E55A20">
          <w:rPr>
            <w:rFonts w:ascii="Times New Roman" w:hAnsi="Times New Roman" w:cs="Times New Roman"/>
          </w:rPr>
          <w:t>.</w:t>
        </w:r>
      </w:ins>
      <w:ins w:id="508" w:author="admin" w:date="2012-06-18T11:11:00Z">
        <w:r w:rsidR="00255D54">
          <w:rPr>
            <w:rFonts w:ascii="Times New Roman" w:hAnsi="Times New Roman" w:cs="Times New Roman"/>
          </w:rPr>
          <w:t xml:space="preserve">  For example, </w:t>
        </w:r>
        <w:r w:rsidR="009A367B">
          <w:rPr>
            <w:rFonts w:ascii="Times New Roman" w:hAnsi="Times New Roman" w:cs="Times New Roman"/>
          </w:rPr>
          <w:t>a detail</w:t>
        </w:r>
        <w:r w:rsidR="004040BF">
          <w:rPr>
            <w:rFonts w:ascii="Times New Roman" w:hAnsi="Times New Roman" w:cs="Times New Roman"/>
          </w:rPr>
          <w:t xml:space="preserve">ed floor plan could be displayed that shows various sections or departments of the building.  </w:t>
        </w:r>
      </w:ins>
      <w:ins w:id="509" w:author="admin" w:date="2012-06-18T11:12:00Z">
        <w:r w:rsidR="00772496">
          <w:rPr>
            <w:rFonts w:ascii="Times New Roman" w:hAnsi="Times New Roman" w:cs="Times New Roman"/>
          </w:rPr>
          <w:t>Th</w:t>
        </w:r>
        <w:r w:rsidR="00560A16">
          <w:rPr>
            <w:rFonts w:ascii="Times New Roman" w:hAnsi="Times New Roman" w:cs="Times New Roman"/>
          </w:rPr>
          <w:t>is could include a list of employees or occupants in each section</w:t>
        </w:r>
      </w:ins>
      <w:ins w:id="510" w:author="admin" w:date="2012-06-18T11:15:00Z">
        <w:r w:rsidR="00985ECA">
          <w:rPr>
            <w:rFonts w:ascii="Times New Roman" w:hAnsi="Times New Roman" w:cs="Times New Roman"/>
          </w:rPr>
          <w:t xml:space="preserve"> as well as </w:t>
        </w:r>
      </w:ins>
      <w:ins w:id="511" w:author="admin" w:date="2012-06-18T11:16:00Z">
        <w:r w:rsidR="00985ECA">
          <w:rPr>
            <w:rFonts w:ascii="Times New Roman" w:hAnsi="Times New Roman" w:cs="Times New Roman"/>
          </w:rPr>
          <w:t>the</w:t>
        </w:r>
      </w:ins>
      <w:ins w:id="512" w:author="admin" w:date="2012-06-18T11:15:00Z">
        <w:r w:rsidR="007D1259">
          <w:rPr>
            <w:rFonts w:ascii="Times New Roman" w:hAnsi="Times New Roman" w:cs="Times New Roman"/>
          </w:rPr>
          <w:t>ir</w:t>
        </w:r>
      </w:ins>
      <w:ins w:id="513" w:author="admin" w:date="2012-06-18T11:34:00Z">
        <w:r w:rsidR="007D1282">
          <w:rPr>
            <w:rFonts w:ascii="Times New Roman" w:hAnsi="Times New Roman" w:cs="Times New Roman"/>
          </w:rPr>
          <w:t xml:space="preserve"> job title and job description. </w:t>
        </w:r>
      </w:ins>
      <w:ins w:id="514" w:author="admin" w:date="2012-06-18T11:53:00Z">
        <w:r w:rsidR="00305FB4">
          <w:rPr>
            <w:rFonts w:ascii="Times New Roman" w:hAnsi="Times New Roman" w:cs="Times New Roman"/>
          </w:rPr>
          <w:t xml:space="preserve"> The kiosk could also provide information regarding the general purpose of the building as well as any upcoming events that may be taking place there.  </w:t>
        </w:r>
      </w:ins>
      <w:ins w:id="515" w:author="admin" w:date="2012-06-18T11:36:00Z">
        <w:r w:rsidR="00200374">
          <w:rPr>
            <w:rFonts w:ascii="Times New Roman" w:hAnsi="Times New Roman" w:cs="Times New Roman"/>
          </w:rPr>
          <w:t>Th</w:t>
        </w:r>
        <w:r w:rsidR="00D6453A">
          <w:rPr>
            <w:rFonts w:ascii="Times New Roman" w:hAnsi="Times New Roman" w:cs="Times New Roman"/>
          </w:rPr>
          <w:t xml:space="preserve">e amount of features the permanent kiosk could provide is </w:t>
        </w:r>
      </w:ins>
      <w:ins w:id="516" w:author="admin" w:date="2012-06-18T11:54:00Z">
        <w:r w:rsidR="00D16EE6">
          <w:rPr>
            <w:rFonts w:ascii="Times New Roman" w:hAnsi="Times New Roman" w:cs="Times New Roman"/>
          </w:rPr>
          <w:t>seemingly en</w:t>
        </w:r>
        <w:bookmarkStart w:id="517" w:name="_GoBack"/>
        <w:bookmarkEnd w:id="517"/>
        <w:r w:rsidR="00D16EE6">
          <w:rPr>
            <w:rFonts w:ascii="Times New Roman" w:hAnsi="Times New Roman" w:cs="Times New Roman"/>
          </w:rPr>
          <w:t xml:space="preserve">dless, and is </w:t>
        </w:r>
      </w:ins>
      <w:ins w:id="518" w:author="admin" w:date="2012-06-18T11:36:00Z">
        <w:r w:rsidR="00D6453A">
          <w:rPr>
            <w:rFonts w:ascii="Times New Roman" w:hAnsi="Times New Roman" w:cs="Times New Roman"/>
          </w:rPr>
          <w:t xml:space="preserve">only limited </w:t>
        </w:r>
      </w:ins>
      <w:ins w:id="519" w:author="admin" w:date="2012-06-18T11:54:00Z">
        <w:r w:rsidR="007A0E14">
          <w:rPr>
            <w:rFonts w:ascii="Times New Roman" w:hAnsi="Times New Roman" w:cs="Times New Roman"/>
          </w:rPr>
          <w:t>by what</w:t>
        </w:r>
      </w:ins>
      <w:ins w:id="520" w:author="admin" w:date="2012-06-18T11:36:00Z">
        <w:r w:rsidR="00D6453A">
          <w:rPr>
            <w:rFonts w:ascii="Times New Roman" w:hAnsi="Times New Roman" w:cs="Times New Roman"/>
          </w:rPr>
          <w:t xml:space="preserve"> sensors and meters</w:t>
        </w:r>
      </w:ins>
      <w:ins w:id="521" w:author="admin" w:date="2012-06-18T11:54:00Z">
        <w:r w:rsidR="009075CE">
          <w:rPr>
            <w:rFonts w:ascii="Times New Roman" w:hAnsi="Times New Roman" w:cs="Times New Roman"/>
          </w:rPr>
          <w:t xml:space="preserve"> are</w:t>
        </w:r>
      </w:ins>
      <w:ins w:id="522" w:author="admin" w:date="2012-06-18T11:36:00Z">
        <w:r w:rsidR="00D6453A">
          <w:rPr>
            <w:rFonts w:ascii="Times New Roman" w:hAnsi="Times New Roman" w:cs="Times New Roman"/>
          </w:rPr>
          <w:t xml:space="preserve"> installed in the building</w:t>
        </w:r>
      </w:ins>
      <w:ins w:id="523" w:author="admin" w:date="2012-06-18T11:37:00Z">
        <w:r w:rsidR="00D6453A">
          <w:rPr>
            <w:rFonts w:ascii="Times New Roman" w:hAnsi="Times New Roman" w:cs="Times New Roman"/>
          </w:rPr>
          <w:t>.</w:t>
        </w:r>
      </w:ins>
    </w:p>
    <w:p w14:paraId="00514118" w14:textId="77777777" w:rsidR="00006939" w:rsidRDefault="00006939" w:rsidP="00FC311B">
      <w:pPr>
        <w:rPr>
          <w:ins w:id="524" w:author="admin" w:date="2012-06-19T13:45:00Z"/>
          <w:rFonts w:ascii="Times New Roman" w:hAnsi="Times New Roman" w:cs="Times New Roman"/>
        </w:rPr>
      </w:pPr>
    </w:p>
    <w:p w14:paraId="13DDB9B3" w14:textId="77777777" w:rsidR="00006939" w:rsidRDefault="00006939" w:rsidP="00006939">
      <w:pPr>
        <w:rPr>
          <w:ins w:id="525" w:author="admin" w:date="2012-06-19T13:45:00Z"/>
          <w:rFonts w:ascii="Times New Roman" w:hAnsi="Times New Roman" w:cs="Times New Roman"/>
        </w:rPr>
      </w:pPr>
      <w:ins w:id="526" w:author="admin" w:date="2012-06-19T13:45:00Z">
        <w:r w:rsidRPr="005B6D60">
          <w:rPr>
            <w:rFonts w:ascii="Times New Roman" w:hAnsi="Times New Roman" w:cs="Times New Roman"/>
          </w:rPr>
          <w:t>The proposed sections of this p</w:t>
        </w:r>
        <w:r>
          <w:rPr>
            <w:rFonts w:ascii="Times New Roman" w:hAnsi="Times New Roman" w:cs="Times New Roman"/>
          </w:rPr>
          <w:t>hase</w:t>
        </w:r>
        <w:r w:rsidRPr="005B6D60">
          <w:rPr>
            <w:rFonts w:ascii="Times New Roman" w:hAnsi="Times New Roman" w:cs="Times New Roman"/>
          </w:rPr>
          <w:t xml:space="preserve"> (along with individual production times) are</w:t>
        </w:r>
        <w:r>
          <w:rPr>
            <w:rFonts w:ascii="Times New Roman" w:hAnsi="Times New Roman" w:cs="Times New Roman"/>
          </w:rPr>
          <w:t xml:space="preserve"> listed below </w:t>
        </w:r>
        <w:r>
          <w:rPr>
            <w:rFonts w:ascii="Times New Roman" w:hAnsi="Times New Roman" w:cs="Times New Roman"/>
            <w:b/>
          </w:rPr>
          <w:t>(This estimate does NOT include the necessary heat pump research that is covered in Phase 1)</w:t>
        </w:r>
        <w:r>
          <w:rPr>
            <w:rFonts w:ascii="Times New Roman" w:hAnsi="Times New Roman" w:cs="Times New Roman"/>
          </w:rPr>
          <w:t>:</w:t>
        </w:r>
      </w:ins>
    </w:p>
    <w:p w14:paraId="3C29BAAE" w14:textId="77777777" w:rsidR="00006939" w:rsidRDefault="00006939" w:rsidP="00006939">
      <w:pPr>
        <w:rPr>
          <w:ins w:id="527" w:author="admin" w:date="2012-06-19T13:45:00Z"/>
          <w:rFonts w:ascii="Times New Roman" w:hAnsi="Times New Roman" w:cs="Times New Roman"/>
        </w:rPr>
      </w:pPr>
    </w:p>
    <w:p w14:paraId="27EB76F6" w14:textId="77777777" w:rsidR="00006939" w:rsidRDefault="00006939" w:rsidP="00006939">
      <w:pPr>
        <w:outlineLvl w:val="0"/>
        <w:rPr>
          <w:ins w:id="528" w:author="admin" w:date="2012-06-19T13:45:00Z"/>
          <w:rFonts w:ascii="Times New Roman" w:hAnsi="Times New Roman" w:cs="Times New Roman"/>
          <w:b/>
        </w:rPr>
      </w:pPr>
      <w:ins w:id="529" w:author="admin" w:date="2012-06-19T13:45:00Z">
        <w:r>
          <w:rPr>
            <w:rFonts w:ascii="Times New Roman" w:hAnsi="Times New Roman" w:cs="Times New Roman"/>
            <w:b/>
          </w:rPr>
          <w:t>Research</w:t>
        </w:r>
      </w:ins>
    </w:p>
    <w:p w14:paraId="0F3F755D" w14:textId="57E420F4" w:rsidR="00006939" w:rsidRPr="00A95A1A" w:rsidRDefault="00A24C57" w:rsidP="00006939">
      <w:pPr>
        <w:pStyle w:val="ListParagraph"/>
        <w:numPr>
          <w:ilvl w:val="0"/>
          <w:numId w:val="7"/>
        </w:numPr>
        <w:rPr>
          <w:ins w:id="530" w:author="admin" w:date="2012-06-19T13:45:00Z"/>
          <w:rFonts w:ascii="Times New Roman" w:hAnsi="Times New Roman" w:cs="Times New Roman"/>
          <w:b/>
        </w:rPr>
      </w:pPr>
      <w:ins w:id="531" w:author="admin" w:date="2012-06-19T13:47:00Z">
        <w:r>
          <w:rPr>
            <w:rFonts w:ascii="Times New Roman" w:hAnsi="Times New Roman" w:cs="Times New Roman"/>
          </w:rPr>
          <w:t>ASAP</w:t>
        </w:r>
        <w:r w:rsidR="005C5DA6">
          <w:rPr>
            <w:rFonts w:ascii="Times New Roman" w:hAnsi="Times New Roman" w:cs="Times New Roman"/>
          </w:rPr>
          <w:t xml:space="preserve"> </w:t>
        </w:r>
        <w:r w:rsidR="00470A80">
          <w:rPr>
            <w:rFonts w:ascii="Times New Roman" w:hAnsi="Times New Roman" w:cs="Times New Roman"/>
          </w:rPr>
          <w:t xml:space="preserve">will work with building </w:t>
        </w:r>
      </w:ins>
      <w:r w:rsidR="00F72A4A">
        <w:rPr>
          <w:rFonts w:ascii="Times New Roman" w:hAnsi="Times New Roman" w:cs="Times New Roman"/>
        </w:rPr>
        <w:t>representatives</w:t>
      </w:r>
      <w:ins w:id="532" w:author="admin" w:date="2012-06-19T13:47:00Z">
        <w:r w:rsidR="00470A80">
          <w:rPr>
            <w:rFonts w:ascii="Times New Roman" w:hAnsi="Times New Roman" w:cs="Times New Roman"/>
          </w:rPr>
          <w:t xml:space="preserve"> to determine what</w:t>
        </w:r>
      </w:ins>
      <w:ins w:id="533" w:author="admin" w:date="2012-06-19T13:48:00Z">
        <w:r w:rsidR="00654985">
          <w:rPr>
            <w:rFonts w:ascii="Times New Roman" w:hAnsi="Times New Roman" w:cs="Times New Roman"/>
          </w:rPr>
          <w:t xml:space="preserve"> type of meters, sensors, and other technologies are available to pull data from.</w:t>
        </w:r>
      </w:ins>
      <w:ins w:id="534" w:author="admin" w:date="2012-06-19T13:49:00Z">
        <w:r w:rsidR="00553E49">
          <w:rPr>
            <w:rFonts w:ascii="Times New Roman" w:hAnsi="Times New Roman" w:cs="Times New Roman"/>
          </w:rPr>
          <w:t xml:space="preserve">  ASAP will also research what types of general tools w</w:t>
        </w:r>
        <w:r w:rsidR="006E4340">
          <w:rPr>
            <w:rFonts w:ascii="Times New Roman" w:hAnsi="Times New Roman" w:cs="Times New Roman"/>
          </w:rPr>
          <w:t xml:space="preserve">ill be </w:t>
        </w:r>
      </w:ins>
      <w:ins w:id="535" w:author="admin" w:date="2012-06-19T13:50:00Z">
        <w:r w:rsidR="008F1734">
          <w:rPr>
            <w:rFonts w:ascii="Times New Roman" w:hAnsi="Times New Roman" w:cs="Times New Roman"/>
          </w:rPr>
          <w:t>ideal for this type of permanent kiosk</w:t>
        </w:r>
      </w:ins>
    </w:p>
    <w:p w14:paraId="10863AE4" w14:textId="61F98362" w:rsidR="00006939" w:rsidRPr="00A95A1A" w:rsidRDefault="008F1734" w:rsidP="00006939">
      <w:pPr>
        <w:pStyle w:val="ListParagraph"/>
        <w:rPr>
          <w:ins w:id="536" w:author="admin" w:date="2012-06-19T13:45:00Z"/>
          <w:rFonts w:ascii="Times New Roman" w:hAnsi="Times New Roman" w:cs="Times New Roman"/>
          <w:b/>
        </w:rPr>
      </w:pPr>
      <w:ins w:id="537" w:author="admin" w:date="2012-06-19T13:45:00Z">
        <w:r>
          <w:rPr>
            <w:rFonts w:ascii="Times New Roman" w:hAnsi="Times New Roman" w:cs="Times New Roman"/>
          </w:rPr>
          <w:t>(</w:t>
        </w:r>
        <w:proofErr w:type="gramStart"/>
        <w:r>
          <w:rPr>
            <w:rFonts w:ascii="Times New Roman" w:hAnsi="Times New Roman" w:cs="Times New Roman"/>
          </w:rPr>
          <w:t>approx</w:t>
        </w:r>
        <w:proofErr w:type="gramEnd"/>
        <w:r>
          <w:rPr>
            <w:rFonts w:ascii="Times New Roman" w:hAnsi="Times New Roman" w:cs="Times New Roman"/>
          </w:rPr>
          <w:t>.</w:t>
        </w:r>
      </w:ins>
      <w:ins w:id="538" w:author="admin" w:date="2012-06-19T13:50:00Z">
        <w:r w:rsidR="00EA1DF4">
          <w:rPr>
            <w:rFonts w:ascii="Times New Roman" w:hAnsi="Times New Roman" w:cs="Times New Roman"/>
          </w:rPr>
          <w:t xml:space="preserve"> </w:t>
        </w:r>
      </w:ins>
      <w:ins w:id="539" w:author="admin" w:date="2012-06-19T13:45:00Z">
        <w:r>
          <w:rPr>
            <w:rFonts w:ascii="Times New Roman" w:hAnsi="Times New Roman" w:cs="Times New Roman"/>
          </w:rPr>
          <w:t>60</w:t>
        </w:r>
        <w:r w:rsidR="00006939">
          <w:rPr>
            <w:rFonts w:ascii="Times New Roman" w:hAnsi="Times New Roman" w:cs="Times New Roman"/>
          </w:rPr>
          <w:t xml:space="preserve"> hours)</w:t>
        </w:r>
      </w:ins>
    </w:p>
    <w:p w14:paraId="088E08F5" w14:textId="77777777" w:rsidR="00006939" w:rsidRDefault="00006939" w:rsidP="00006939">
      <w:pPr>
        <w:rPr>
          <w:ins w:id="540" w:author="admin" w:date="2012-06-19T13:45:00Z"/>
          <w:rFonts w:ascii="Times New Roman" w:hAnsi="Times New Roman" w:cs="Times New Roman"/>
        </w:rPr>
      </w:pPr>
    </w:p>
    <w:p w14:paraId="4BFA6776" w14:textId="77777777" w:rsidR="00006939" w:rsidRDefault="00006939" w:rsidP="00006939">
      <w:pPr>
        <w:outlineLvl w:val="0"/>
        <w:rPr>
          <w:ins w:id="541" w:author="admin" w:date="2012-06-19T13:45:00Z"/>
          <w:rFonts w:ascii="Times New Roman" w:hAnsi="Times New Roman" w:cs="Times New Roman"/>
          <w:b/>
        </w:rPr>
      </w:pPr>
      <w:ins w:id="542" w:author="admin" w:date="2012-06-19T13:45:00Z">
        <w:r>
          <w:rPr>
            <w:rFonts w:ascii="Times New Roman" w:hAnsi="Times New Roman" w:cs="Times New Roman"/>
            <w:b/>
          </w:rPr>
          <w:t>Conceptualization</w:t>
        </w:r>
      </w:ins>
    </w:p>
    <w:p w14:paraId="605FE624" w14:textId="14316AC2" w:rsidR="00006939" w:rsidRPr="00A95A1A" w:rsidRDefault="00006939" w:rsidP="00006939">
      <w:pPr>
        <w:pStyle w:val="ListParagraph"/>
        <w:numPr>
          <w:ilvl w:val="0"/>
          <w:numId w:val="7"/>
        </w:numPr>
        <w:rPr>
          <w:ins w:id="543" w:author="admin" w:date="2012-06-19T13:45:00Z"/>
          <w:rFonts w:ascii="Times New Roman" w:hAnsi="Times New Roman" w:cs="Times New Roman"/>
          <w:b/>
        </w:rPr>
      </w:pPr>
      <w:ins w:id="544" w:author="admin" w:date="2012-06-19T13:45:00Z">
        <w:r>
          <w:rPr>
            <w:rFonts w:ascii="Times New Roman" w:hAnsi="Times New Roman" w:cs="Times New Roman"/>
          </w:rPr>
          <w:t xml:space="preserve">This includes designing the layout and functionality </w:t>
        </w:r>
        <w:r w:rsidR="00562B67">
          <w:rPr>
            <w:rFonts w:ascii="Times New Roman" w:hAnsi="Times New Roman" w:cs="Times New Roman"/>
          </w:rPr>
          <w:t>of the new tools</w:t>
        </w:r>
      </w:ins>
      <w:ins w:id="545" w:author="admin" w:date="2012-06-19T13:51:00Z">
        <w:r w:rsidR="00D036A1">
          <w:rPr>
            <w:rFonts w:ascii="Times New Roman" w:hAnsi="Times New Roman" w:cs="Times New Roman"/>
          </w:rPr>
          <w:t xml:space="preserve"> </w:t>
        </w:r>
        <w:r w:rsidR="004D4930">
          <w:rPr>
            <w:rFonts w:ascii="Times New Roman" w:hAnsi="Times New Roman" w:cs="Times New Roman"/>
          </w:rPr>
          <w:t xml:space="preserve">as well as how they are presented to the user </w:t>
        </w:r>
      </w:ins>
      <w:ins w:id="546" w:author="admin" w:date="2012-06-19T13:45:00Z">
        <w:r>
          <w:rPr>
            <w:rFonts w:ascii="Times New Roman" w:hAnsi="Times New Roman" w:cs="Times New Roman"/>
          </w:rPr>
          <w:t xml:space="preserve">(approx. </w:t>
        </w:r>
      </w:ins>
      <w:ins w:id="547" w:author="admin" w:date="2012-06-19T13:51:00Z">
        <w:r w:rsidR="00B61DC3">
          <w:rPr>
            <w:rFonts w:ascii="Times New Roman" w:hAnsi="Times New Roman" w:cs="Times New Roman"/>
          </w:rPr>
          <w:t>125</w:t>
        </w:r>
      </w:ins>
      <w:ins w:id="548" w:author="admin" w:date="2012-06-19T13:45:00Z">
        <w:r>
          <w:rPr>
            <w:rFonts w:ascii="Times New Roman" w:hAnsi="Times New Roman" w:cs="Times New Roman"/>
          </w:rPr>
          <w:t xml:space="preserve"> hours)</w:t>
        </w:r>
      </w:ins>
    </w:p>
    <w:p w14:paraId="5A0CEFD5" w14:textId="77777777" w:rsidR="00006939" w:rsidRPr="00A95A1A" w:rsidRDefault="00006939" w:rsidP="00006939">
      <w:pPr>
        <w:pStyle w:val="ListParagraph"/>
        <w:rPr>
          <w:ins w:id="549" w:author="admin" w:date="2012-06-19T13:45:00Z"/>
          <w:rFonts w:ascii="Times New Roman" w:hAnsi="Times New Roman" w:cs="Times New Roman"/>
          <w:b/>
        </w:rPr>
      </w:pPr>
    </w:p>
    <w:p w14:paraId="3D59A8C7" w14:textId="77777777" w:rsidR="00006939" w:rsidRDefault="00006939" w:rsidP="00006939">
      <w:pPr>
        <w:outlineLvl w:val="0"/>
        <w:rPr>
          <w:ins w:id="550" w:author="admin" w:date="2012-06-19T13:45:00Z"/>
          <w:rFonts w:ascii="Times New Roman" w:hAnsi="Times New Roman" w:cs="Times New Roman"/>
          <w:b/>
        </w:rPr>
      </w:pPr>
      <w:ins w:id="551" w:author="admin" w:date="2012-06-19T13:45:00Z">
        <w:r>
          <w:rPr>
            <w:rFonts w:ascii="Times New Roman" w:hAnsi="Times New Roman" w:cs="Times New Roman"/>
            <w:b/>
          </w:rPr>
          <w:t>Development</w:t>
        </w:r>
      </w:ins>
    </w:p>
    <w:p w14:paraId="33ACB170" w14:textId="7F57CDF3" w:rsidR="00006939" w:rsidRPr="00A95A1A" w:rsidRDefault="00006939" w:rsidP="00006939">
      <w:pPr>
        <w:pStyle w:val="ListParagraph"/>
        <w:numPr>
          <w:ilvl w:val="0"/>
          <w:numId w:val="7"/>
        </w:numPr>
        <w:rPr>
          <w:ins w:id="552" w:author="admin" w:date="2012-06-19T13:45:00Z"/>
          <w:rFonts w:ascii="Times New Roman" w:hAnsi="Times New Roman" w:cs="Times New Roman"/>
          <w:b/>
        </w:rPr>
      </w:pPr>
      <w:ins w:id="553" w:author="admin" w:date="2012-06-19T13:45:00Z">
        <w:r>
          <w:rPr>
            <w:rFonts w:ascii="Times New Roman" w:hAnsi="Times New Roman" w:cs="Times New Roman"/>
          </w:rPr>
          <w:t xml:space="preserve">Creating the interface, functionality, and presentation tools (approx. </w:t>
        </w:r>
      </w:ins>
      <w:ins w:id="554" w:author="admin" w:date="2012-06-19T13:52:00Z">
        <w:r w:rsidR="00B61DC3">
          <w:rPr>
            <w:rFonts w:ascii="Times New Roman" w:hAnsi="Times New Roman" w:cs="Times New Roman"/>
          </w:rPr>
          <w:t>200</w:t>
        </w:r>
      </w:ins>
      <w:ins w:id="555" w:author="admin" w:date="2012-06-19T13:45:00Z">
        <w:r>
          <w:rPr>
            <w:rFonts w:ascii="Times New Roman" w:hAnsi="Times New Roman" w:cs="Times New Roman"/>
          </w:rPr>
          <w:t xml:space="preserve"> hours)</w:t>
        </w:r>
      </w:ins>
    </w:p>
    <w:p w14:paraId="031FD2AF" w14:textId="77777777" w:rsidR="00006939" w:rsidRPr="00A95A1A" w:rsidRDefault="00006939" w:rsidP="00006939">
      <w:pPr>
        <w:pStyle w:val="ListParagraph"/>
        <w:rPr>
          <w:ins w:id="556" w:author="admin" w:date="2012-06-19T13:45:00Z"/>
          <w:rFonts w:ascii="Times New Roman" w:hAnsi="Times New Roman" w:cs="Times New Roman"/>
          <w:b/>
        </w:rPr>
      </w:pPr>
    </w:p>
    <w:p w14:paraId="76E23181" w14:textId="77777777" w:rsidR="00006939" w:rsidRPr="00A95A1A" w:rsidRDefault="00006939" w:rsidP="00006939">
      <w:pPr>
        <w:outlineLvl w:val="0"/>
        <w:rPr>
          <w:ins w:id="557" w:author="admin" w:date="2012-06-19T13:45:00Z"/>
          <w:rFonts w:ascii="Times New Roman" w:hAnsi="Times New Roman" w:cs="Times New Roman"/>
          <w:b/>
        </w:rPr>
      </w:pPr>
      <w:ins w:id="558" w:author="admin" w:date="2012-06-19T13:45:00Z">
        <w:r>
          <w:rPr>
            <w:rFonts w:ascii="Times New Roman" w:hAnsi="Times New Roman" w:cs="Times New Roman"/>
            <w:b/>
          </w:rPr>
          <w:t>Testing</w:t>
        </w:r>
      </w:ins>
    </w:p>
    <w:p w14:paraId="22E8ABFC" w14:textId="0D21B3F0" w:rsidR="00A44A95" w:rsidRPr="004B3E91" w:rsidRDefault="00006939" w:rsidP="00777979">
      <w:pPr>
        <w:pStyle w:val="ListParagraph"/>
        <w:numPr>
          <w:ilvl w:val="0"/>
          <w:numId w:val="7"/>
        </w:numPr>
        <w:rPr>
          <w:rFonts w:ascii="Times New Roman" w:hAnsi="Times New Roman" w:cs="Times New Roman"/>
        </w:rPr>
      </w:pPr>
      <w:ins w:id="559" w:author="admin" w:date="2012-06-19T13:45:00Z">
        <w:r w:rsidRPr="007D0656">
          <w:rPr>
            <w:rFonts w:ascii="Times New Roman" w:hAnsi="Times New Roman" w:cs="Times New Roman"/>
          </w:rPr>
          <w:t xml:space="preserve">Each module will be user tested after completion to ensure ease of use and success at conveying information (approx. </w:t>
        </w:r>
        <w:r w:rsidR="000E2206" w:rsidRPr="007D0656">
          <w:rPr>
            <w:rFonts w:ascii="Times New Roman" w:hAnsi="Times New Roman" w:cs="Times New Roman"/>
          </w:rPr>
          <w:t>30</w:t>
        </w:r>
        <w:r w:rsidRPr="007D0656">
          <w:rPr>
            <w:rFonts w:ascii="Times New Roman" w:hAnsi="Times New Roman" w:cs="Times New Roman"/>
          </w:rPr>
          <w:t xml:space="preserve"> hours</w:t>
        </w:r>
      </w:ins>
      <w:ins w:id="560" w:author="admin" w:date="2012-06-19T13:52:00Z">
        <w:r w:rsidR="000E2206" w:rsidRPr="007D0656">
          <w:rPr>
            <w:rFonts w:ascii="Times New Roman" w:hAnsi="Times New Roman" w:cs="Times New Roman"/>
          </w:rPr>
          <w:t>)</w:t>
        </w:r>
      </w:ins>
    </w:p>
    <w:p w14:paraId="643141BE" w14:textId="52181443" w:rsidR="00E21678" w:rsidRPr="00777979" w:rsidDel="00B00B80" w:rsidRDefault="00E21678">
      <w:pPr>
        <w:numPr>
          <w:ilvl w:val="0"/>
          <w:numId w:val="7"/>
        </w:numPr>
        <w:ind w:left="0"/>
        <w:rPr>
          <w:del w:id="561" w:author="admin" w:date="2012-06-11T16:44:00Z"/>
          <w:rFonts w:ascii="Times New Roman" w:hAnsi="Times New Roman" w:cs="Times New Roman"/>
          <w:b/>
          <w:rPrChange w:id="562" w:author="admin" w:date="2012-06-18T12:26:00Z">
            <w:rPr>
              <w:del w:id="563" w:author="admin" w:date="2012-06-11T16:44:00Z"/>
            </w:rPr>
          </w:rPrChange>
        </w:rPr>
        <w:pPrChange w:id="564" w:author="admin" w:date="2012-06-18T12:26:00Z">
          <w:pPr/>
        </w:pPrChange>
      </w:pPr>
      <w:commentRangeStart w:id="565"/>
      <w:del w:id="566" w:author="admin" w:date="2012-06-11T16:44:00Z">
        <w:r w:rsidRPr="00777979" w:rsidDel="00B00B80">
          <w:rPr>
            <w:rFonts w:ascii="Times New Roman" w:hAnsi="Times New Roman" w:cs="Times New Roman"/>
            <w:b/>
            <w:rPrChange w:id="567" w:author="admin" w:date="2012-06-18T12:26:00Z">
              <w:rPr/>
            </w:rPrChange>
          </w:rPr>
          <w:delText>Base System</w:delText>
        </w:r>
      </w:del>
    </w:p>
    <w:p w14:paraId="50B410FB" w14:textId="7169F1B8" w:rsidR="00E21678" w:rsidRPr="00E43D6A" w:rsidDel="00B00B80" w:rsidRDefault="00E21678">
      <w:pPr>
        <w:rPr>
          <w:del w:id="568" w:author="admin" w:date="2012-06-11T16:44:00Z"/>
        </w:rPr>
        <w:pPrChange w:id="569" w:author="admin" w:date="2012-06-18T12:26:00Z">
          <w:pPr>
            <w:pStyle w:val="ListParagraph"/>
            <w:numPr>
              <w:numId w:val="6"/>
            </w:numPr>
            <w:ind w:hanging="360"/>
          </w:pPr>
        </w:pPrChange>
      </w:pPr>
      <w:del w:id="570" w:author="admin" w:date="2012-06-11T16:44:00Z">
        <w:r w:rsidRPr="00E43D6A" w:rsidDel="00B00B80">
          <w:delText>Initial heat pump research and content gathering (approx. 40 hours)</w:delText>
        </w:r>
      </w:del>
    </w:p>
    <w:p w14:paraId="29602E20" w14:textId="48848EAF" w:rsidR="007B3ABA" w:rsidRPr="00DA5149" w:rsidDel="00B00B80" w:rsidRDefault="00E21678">
      <w:pPr>
        <w:rPr>
          <w:del w:id="571" w:author="admin" w:date="2012-06-11T16:44:00Z"/>
        </w:rPr>
        <w:pPrChange w:id="572" w:author="admin" w:date="2012-06-18T12:26:00Z">
          <w:pPr>
            <w:pStyle w:val="ListParagraph"/>
            <w:numPr>
              <w:numId w:val="5"/>
            </w:numPr>
            <w:ind w:hanging="360"/>
          </w:pPr>
        </w:pPrChange>
      </w:pPr>
      <w:del w:id="573" w:author="admin" w:date="2012-06-11T16:44:00Z">
        <w:r w:rsidRPr="005B6D60" w:rsidDel="00B00B80">
          <w:delText>Graphic Design (approx. 35 hours)</w:delText>
        </w:r>
      </w:del>
    </w:p>
    <w:p w14:paraId="5B66851B" w14:textId="55205299" w:rsidR="007B3ABA" w:rsidRPr="00DA5149" w:rsidDel="00B00B80" w:rsidRDefault="00E21678">
      <w:pPr>
        <w:rPr>
          <w:del w:id="574" w:author="admin" w:date="2012-06-11T16:44:00Z"/>
        </w:rPr>
        <w:pPrChange w:id="575" w:author="admin" w:date="2012-06-18T12:26:00Z">
          <w:pPr>
            <w:pStyle w:val="ListParagraph"/>
            <w:numPr>
              <w:numId w:val="5"/>
            </w:numPr>
            <w:ind w:hanging="360"/>
          </w:pPr>
        </w:pPrChange>
      </w:pPr>
      <w:del w:id="576" w:author="admin" w:date="2012-06-11T16:44:00Z">
        <w:r w:rsidRPr="005B6D60" w:rsidDel="00B00B80">
          <w:delText>Programming framework for base systems (approx. 150 hours)</w:delText>
        </w:r>
      </w:del>
    </w:p>
    <w:commentRangeEnd w:id="565"/>
    <w:p w14:paraId="53D66D70" w14:textId="2942BA61" w:rsidR="00E21678" w:rsidRPr="005B6D60" w:rsidDel="00B00B80" w:rsidRDefault="00D93052">
      <w:pPr>
        <w:rPr>
          <w:del w:id="577" w:author="admin" w:date="2012-06-11T16:44:00Z"/>
        </w:rPr>
      </w:pPr>
      <w:del w:id="578" w:author="admin" w:date="2012-06-11T16:44:00Z">
        <w:r w:rsidDel="00B00B80">
          <w:rPr>
            <w:rStyle w:val="CommentReference"/>
          </w:rPr>
          <w:commentReference w:id="565"/>
        </w:r>
      </w:del>
    </w:p>
    <w:p w14:paraId="36CEBB1C" w14:textId="7214C153" w:rsidR="005B6D60" w:rsidRPr="005B6D60" w:rsidDel="00B00B80" w:rsidRDefault="005B6D60">
      <w:pPr>
        <w:rPr>
          <w:del w:id="579" w:author="admin" w:date="2012-06-11T16:44:00Z"/>
        </w:rPr>
      </w:pPr>
      <w:del w:id="580" w:author="admin" w:date="2012-06-11T16:44:00Z">
        <w:r w:rsidRPr="005B6D60" w:rsidDel="00B00B80">
          <w:delText>Kiosk Application</w:delText>
        </w:r>
      </w:del>
    </w:p>
    <w:p w14:paraId="33ECE129" w14:textId="1C733CCF" w:rsidR="005B6D60" w:rsidRPr="005B6D60" w:rsidDel="00B00B80" w:rsidRDefault="005B6D60">
      <w:pPr>
        <w:rPr>
          <w:del w:id="581" w:author="admin" w:date="2012-06-11T16:44:00Z"/>
        </w:rPr>
        <w:pPrChange w:id="582" w:author="admin" w:date="2012-06-18T12:26:00Z">
          <w:pPr>
            <w:pStyle w:val="ListParagraph"/>
            <w:numPr>
              <w:numId w:val="1"/>
            </w:numPr>
            <w:ind w:hanging="360"/>
          </w:pPr>
        </w:pPrChange>
      </w:pPr>
      <w:del w:id="583" w:author="admin" w:date="2012-06-11T16:44:00Z">
        <w:r w:rsidRPr="005B6D60" w:rsidDel="00B00B80">
          <w:delText>A system where users can customize house attributes such as floors, insulation, heating method, etc. (approx. 100 hours)</w:delText>
        </w:r>
      </w:del>
    </w:p>
    <w:p w14:paraId="2186C062" w14:textId="488B0C64" w:rsidR="005B6D60" w:rsidRPr="005B6D60" w:rsidDel="00B00B80" w:rsidRDefault="005B6D60">
      <w:pPr>
        <w:rPr>
          <w:del w:id="584" w:author="admin" w:date="2012-06-11T16:44:00Z"/>
        </w:rPr>
        <w:pPrChange w:id="585" w:author="admin" w:date="2012-06-18T12:26:00Z">
          <w:pPr>
            <w:pStyle w:val="ListParagraph"/>
            <w:numPr>
              <w:numId w:val="1"/>
            </w:numPr>
            <w:ind w:hanging="360"/>
          </w:pPr>
        </w:pPrChange>
      </w:pPr>
      <w:del w:id="586" w:author="admin" w:date="2012-06-11T16:44:00Z">
        <w:r w:rsidRPr="005B6D60" w:rsidDel="00B00B80">
          <w:delText>An interactive, multi-touch sequence where users can go through the installation process a heat pump (approx. 250 hours)*</w:delText>
        </w:r>
      </w:del>
    </w:p>
    <w:p w14:paraId="498F24F3" w14:textId="2621F720" w:rsidR="005B6D60" w:rsidRPr="005B6D60" w:rsidDel="00B00B80" w:rsidRDefault="005B6D60">
      <w:pPr>
        <w:rPr>
          <w:del w:id="587" w:author="admin" w:date="2012-06-11T16:44:00Z"/>
        </w:rPr>
        <w:pPrChange w:id="588" w:author="admin" w:date="2012-06-18T12:26:00Z">
          <w:pPr>
            <w:pStyle w:val="ListParagraph"/>
            <w:numPr>
              <w:ilvl w:val="1"/>
              <w:numId w:val="1"/>
            </w:numPr>
            <w:ind w:left="1440" w:hanging="360"/>
          </w:pPr>
        </w:pPrChange>
      </w:pPr>
      <w:del w:id="589" w:author="admin" w:date="2012-06-07T16:39:00Z">
        <w:r w:rsidRPr="005B6D60" w:rsidDel="00453D61">
          <w:delText>*</w:delText>
        </w:r>
      </w:del>
      <w:del w:id="590" w:author="admin" w:date="2012-06-11T16:44:00Z">
        <w:r w:rsidRPr="005B6D60" w:rsidDel="00B00B80">
          <w:delText>Sequencing- programming the flow of interaction (approx. 80 hours)</w:delText>
        </w:r>
      </w:del>
    </w:p>
    <w:p w14:paraId="138964B5" w14:textId="572BFF07" w:rsidR="005B6D60" w:rsidRPr="005B6D60" w:rsidDel="00B00B80" w:rsidRDefault="005B6D60">
      <w:pPr>
        <w:rPr>
          <w:del w:id="591" w:author="admin" w:date="2012-06-11T16:44:00Z"/>
        </w:rPr>
        <w:pPrChange w:id="592" w:author="admin" w:date="2012-06-18T12:26:00Z">
          <w:pPr>
            <w:pStyle w:val="ListParagraph"/>
            <w:numPr>
              <w:ilvl w:val="1"/>
              <w:numId w:val="1"/>
            </w:numPr>
            <w:ind w:left="1440" w:hanging="360"/>
          </w:pPr>
        </w:pPrChange>
      </w:pPr>
      <w:del w:id="593" w:author="admin" w:date="2012-06-07T16:39:00Z">
        <w:r w:rsidRPr="005B6D60" w:rsidDel="00453D61">
          <w:delText>*</w:delText>
        </w:r>
      </w:del>
      <w:del w:id="594" w:author="admin" w:date="2012-06-11T16:44:00Z">
        <w:r w:rsidRPr="005B6D60" w:rsidDel="00B00B80">
          <w:delText>Multi-touch use and user interaction design (approx. 170 hours)</w:delText>
        </w:r>
      </w:del>
    </w:p>
    <w:p w14:paraId="18E932D9" w14:textId="4BE2FB2B" w:rsidR="005B6D60" w:rsidRPr="005B6D60" w:rsidDel="00B00B80" w:rsidRDefault="005B6D60">
      <w:pPr>
        <w:rPr>
          <w:del w:id="595" w:author="admin" w:date="2012-06-11T16:44:00Z"/>
        </w:rPr>
        <w:pPrChange w:id="596" w:author="admin" w:date="2012-06-18T12:26:00Z">
          <w:pPr>
            <w:pStyle w:val="ListParagraph"/>
            <w:numPr>
              <w:numId w:val="1"/>
            </w:numPr>
            <w:ind w:hanging="360"/>
          </w:pPr>
        </w:pPrChange>
      </w:pPr>
      <w:del w:id="597" w:author="admin" w:date="2012-06-11T16:44:00Z">
        <w:r w:rsidRPr="005B6D60" w:rsidDel="00B00B80">
          <w:delText>A system that calculates costs of various home heating methods based on user-inputted home specifications and compares them (approx. 80 hours)</w:delText>
        </w:r>
      </w:del>
    </w:p>
    <w:p w14:paraId="4550600F" w14:textId="3CE565BC" w:rsidR="005B6D60" w:rsidRPr="005B6D60" w:rsidDel="00B00B80" w:rsidRDefault="005B6D60">
      <w:pPr>
        <w:rPr>
          <w:del w:id="598" w:author="admin" w:date="2012-06-11T16:44:00Z"/>
        </w:rPr>
      </w:pPr>
      <w:del w:id="599" w:author="admin" w:date="2012-06-11T16:44:00Z">
        <w:r w:rsidRPr="005B6D60" w:rsidDel="00B00B80">
          <w:delText>Web Development</w:delText>
        </w:r>
      </w:del>
    </w:p>
    <w:p w14:paraId="37820640" w14:textId="53DB0C90" w:rsidR="005B6D60" w:rsidRPr="005B6D60" w:rsidDel="00B00B80" w:rsidRDefault="005B6D60">
      <w:pPr>
        <w:rPr>
          <w:del w:id="600" w:author="admin" w:date="2012-06-11T16:44:00Z"/>
        </w:rPr>
        <w:pPrChange w:id="601" w:author="admin" w:date="2012-06-18T12:26:00Z">
          <w:pPr>
            <w:pStyle w:val="ListParagraph"/>
            <w:numPr>
              <w:numId w:val="4"/>
            </w:numPr>
            <w:ind w:hanging="360"/>
          </w:pPr>
        </w:pPrChange>
      </w:pPr>
      <w:del w:id="602" w:author="admin" w:date="2012-06-11T16:44:00Z">
        <w:r w:rsidRPr="005B6D60" w:rsidDel="00B00B80">
          <w:delText>A system where homeowners can input data about their home and receive a heat pump installation cost estimate (short term and long term) (approx. 80 hours)</w:delText>
        </w:r>
      </w:del>
    </w:p>
    <w:p w14:paraId="1236A72F" w14:textId="186D2D10" w:rsidR="005B6D60" w:rsidDel="00B00B80" w:rsidRDefault="005B6D60">
      <w:pPr>
        <w:rPr>
          <w:del w:id="603" w:author="admin" w:date="2012-06-11T16:44:00Z"/>
        </w:rPr>
        <w:pPrChange w:id="604" w:author="admin" w:date="2012-06-18T12:26:00Z">
          <w:pPr>
            <w:pStyle w:val="ListParagraph"/>
            <w:numPr>
              <w:numId w:val="4"/>
            </w:numPr>
            <w:ind w:hanging="360"/>
          </w:pPr>
        </w:pPrChange>
      </w:pPr>
      <w:del w:id="605" w:author="admin" w:date="2012-06-11T16:44:00Z">
        <w:r w:rsidRPr="005B6D60" w:rsidDel="00B00B80">
          <w:delText xml:space="preserve">A mouse controlled version of the kiosk application ported for web use </w:delText>
        </w:r>
      </w:del>
    </w:p>
    <w:p w14:paraId="55B8790F" w14:textId="0AA836A0" w:rsidR="005B6D60" w:rsidRPr="005B6D60" w:rsidDel="00B00B80" w:rsidRDefault="005B6D60">
      <w:pPr>
        <w:rPr>
          <w:del w:id="606" w:author="admin" w:date="2012-06-11T16:44:00Z"/>
        </w:rPr>
        <w:pPrChange w:id="607" w:author="admin" w:date="2012-06-18T12:26:00Z">
          <w:pPr>
            <w:pStyle w:val="ListParagraph"/>
          </w:pPr>
        </w:pPrChange>
      </w:pPr>
      <w:del w:id="608" w:author="admin" w:date="2012-06-11T16:44:00Z">
        <w:r w:rsidRPr="005B6D60" w:rsidDel="00B00B80">
          <w:delText>(approx. 100 hours)</w:delText>
        </w:r>
      </w:del>
    </w:p>
    <w:p w14:paraId="5A885B44" w14:textId="77777777" w:rsidR="005B6D60" w:rsidRPr="005B6D60" w:rsidDel="008F48CA" w:rsidRDefault="005B6D60">
      <w:pPr>
        <w:rPr>
          <w:del w:id="609" w:author="admin" w:date="2012-06-11T16:54:00Z"/>
        </w:rPr>
      </w:pPr>
    </w:p>
    <w:p w14:paraId="3C22320B" w14:textId="77777777" w:rsidR="005B6D60" w:rsidDel="008F48CA" w:rsidRDefault="005B6D60">
      <w:pPr>
        <w:rPr>
          <w:del w:id="610" w:author="admin" w:date="2012-06-11T16:54:00Z"/>
        </w:rPr>
      </w:pPr>
    </w:p>
    <w:p w14:paraId="77DA125C" w14:textId="77777777" w:rsidR="00F94886" w:rsidDel="008F48CA" w:rsidRDefault="00F94886">
      <w:pPr>
        <w:rPr>
          <w:del w:id="611" w:author="admin" w:date="2012-06-11T16:54:00Z"/>
        </w:rPr>
      </w:pPr>
    </w:p>
    <w:p w14:paraId="03FF4132" w14:textId="77777777" w:rsidR="00F94886" w:rsidDel="0099356C" w:rsidRDefault="00F94886">
      <w:pPr>
        <w:rPr>
          <w:del w:id="612" w:author="admin" w:date="2012-06-11T16:54:00Z"/>
        </w:rPr>
      </w:pPr>
    </w:p>
    <w:p w14:paraId="7274D2AF" w14:textId="77777777" w:rsidR="00F94886" w:rsidDel="0099356C" w:rsidRDefault="00F94886">
      <w:pPr>
        <w:rPr>
          <w:del w:id="613" w:author="admin" w:date="2012-06-11T16:54:00Z"/>
        </w:rPr>
      </w:pPr>
    </w:p>
    <w:p w14:paraId="06C37445" w14:textId="77777777" w:rsidR="00F94886" w:rsidRPr="005B6D60" w:rsidRDefault="00F94886" w:rsidP="00777979"/>
    <w:p w14:paraId="06E6B0E2" w14:textId="6E6385BC" w:rsidR="005B6D60" w:rsidRPr="005B6D60" w:rsidRDefault="005B6D60" w:rsidP="00935D6F">
      <w:pPr>
        <w:outlineLvl w:val="0"/>
        <w:rPr>
          <w:rFonts w:ascii="Times New Roman" w:hAnsi="Times New Roman" w:cs="Times New Roman"/>
          <w:b/>
        </w:rPr>
      </w:pPr>
      <w:del w:id="614" w:author="admin" w:date="2012-06-11T17:29:00Z">
        <w:r w:rsidRPr="005B6D60" w:rsidDel="00374E81">
          <w:rPr>
            <w:rFonts w:ascii="Times New Roman" w:hAnsi="Times New Roman" w:cs="Times New Roman"/>
            <w:b/>
          </w:rPr>
          <w:delText>Cost Analysis and Development</w:delText>
        </w:r>
      </w:del>
      <w:ins w:id="615" w:author="admin" w:date="2012-06-11T17:29:00Z">
        <w:r w:rsidR="00374E81">
          <w:rPr>
            <w:rFonts w:ascii="Times New Roman" w:hAnsi="Times New Roman" w:cs="Times New Roman"/>
            <w:b/>
          </w:rPr>
          <w:t>Timeline and Cost Analysis</w:t>
        </w:r>
      </w:ins>
    </w:p>
    <w:p w14:paraId="5B1C7C42" w14:textId="77777777" w:rsidR="005B6D60" w:rsidRDefault="005B6D60" w:rsidP="005B6D60">
      <w:pPr>
        <w:rPr>
          <w:ins w:id="616" w:author="admin" w:date="2012-06-19T13:53:00Z"/>
          <w:rFonts w:ascii="Times New Roman" w:hAnsi="Times New Roman" w:cs="Times New Roman"/>
        </w:rPr>
      </w:pPr>
    </w:p>
    <w:p w14:paraId="64C24B5C" w14:textId="6F6E21A2" w:rsidR="00562CBF" w:rsidRDefault="00562CBF" w:rsidP="005B6D60">
      <w:pPr>
        <w:rPr>
          <w:ins w:id="617" w:author="admin" w:date="2012-06-19T13:53:00Z"/>
          <w:rFonts w:ascii="Times New Roman" w:hAnsi="Times New Roman" w:cs="Times New Roman"/>
          <w:b/>
        </w:rPr>
      </w:pPr>
      <w:proofErr w:type="gramStart"/>
      <w:ins w:id="618" w:author="admin" w:date="2012-06-19T13:53:00Z">
        <w:r>
          <w:rPr>
            <w:rFonts w:ascii="Times New Roman" w:hAnsi="Times New Roman" w:cs="Times New Roman"/>
            <w:b/>
          </w:rPr>
          <w:t>Phase</w:t>
        </w:r>
        <w:proofErr w:type="gramEnd"/>
        <w:r>
          <w:rPr>
            <w:rFonts w:ascii="Times New Roman" w:hAnsi="Times New Roman" w:cs="Times New Roman"/>
            <w:b/>
          </w:rPr>
          <w:t xml:space="preserve"> 1 Timeline</w:t>
        </w:r>
      </w:ins>
    </w:p>
    <w:p w14:paraId="0CD2009C" w14:textId="77777777" w:rsidR="00562CBF" w:rsidRPr="00562CBF" w:rsidRDefault="00562CBF" w:rsidP="005B6D60">
      <w:pPr>
        <w:rPr>
          <w:rFonts w:ascii="Times New Roman" w:hAnsi="Times New Roman" w:cs="Times New Roman"/>
          <w:b/>
          <w:rPrChange w:id="619" w:author="admin" w:date="2012-06-19T13:53:00Z">
            <w:rPr>
              <w:rFonts w:ascii="Times New Roman" w:hAnsi="Times New Roman" w:cs="Times New Roman"/>
            </w:rPr>
          </w:rPrChange>
        </w:rPr>
      </w:pPr>
    </w:p>
    <w:p w14:paraId="6ED7C59E" w14:textId="1D71F303"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The proposed </w:t>
      </w:r>
      <w:ins w:id="620" w:author="admin" w:date="2012-06-15T15:42:00Z">
        <w:r w:rsidR="000C75B7">
          <w:rPr>
            <w:rFonts w:ascii="Times New Roman" w:hAnsi="Times New Roman" w:cs="Times New Roman"/>
          </w:rPr>
          <w:t>phase</w:t>
        </w:r>
      </w:ins>
      <w:del w:id="621" w:author="admin" w:date="2012-06-15T15:42:00Z">
        <w:r w:rsidRPr="005B6D60" w:rsidDel="004A4194">
          <w:rPr>
            <w:rFonts w:ascii="Times New Roman" w:hAnsi="Times New Roman" w:cs="Times New Roman"/>
          </w:rPr>
          <w:delText>proje</w:delText>
        </w:r>
      </w:del>
      <w:del w:id="622" w:author="admin" w:date="2012-06-15T15:41:00Z">
        <w:r w:rsidRPr="005B6D60" w:rsidDel="004A4194">
          <w:rPr>
            <w:rFonts w:ascii="Times New Roman" w:hAnsi="Times New Roman" w:cs="Times New Roman"/>
          </w:rPr>
          <w:delText>ct</w:delText>
        </w:r>
      </w:del>
      <w:r w:rsidRPr="005B6D60">
        <w:rPr>
          <w:rFonts w:ascii="Times New Roman" w:hAnsi="Times New Roman" w:cs="Times New Roman"/>
        </w:rPr>
        <w:t xml:space="preserve">, if all previously mentioned features are designed and implemented with visual styling, will take approximately </w:t>
      </w:r>
      <w:del w:id="623" w:author="admin" w:date="2012-06-12T12:06:00Z">
        <w:r w:rsidRPr="005B6D60" w:rsidDel="00A8207F">
          <w:rPr>
            <w:rFonts w:ascii="Times New Roman" w:hAnsi="Times New Roman" w:cs="Times New Roman"/>
          </w:rPr>
          <w:delText>690</w:delText>
        </w:r>
      </w:del>
      <w:ins w:id="624" w:author="admin" w:date="2012-06-12T15:57:00Z">
        <w:r w:rsidR="001822AB">
          <w:rPr>
            <w:rFonts w:ascii="Times New Roman" w:hAnsi="Times New Roman" w:cs="Times New Roman"/>
          </w:rPr>
          <w:t>710</w:t>
        </w:r>
      </w:ins>
      <w:ins w:id="625" w:author="admin" w:date="2012-06-12T15:05:00Z">
        <w:r w:rsidR="00DE387E">
          <w:rPr>
            <w:rFonts w:ascii="Times New Roman" w:hAnsi="Times New Roman" w:cs="Times New Roman"/>
          </w:rPr>
          <w:t xml:space="preserve"> </w:t>
        </w:r>
      </w:ins>
      <w:del w:id="626" w:author="admin" w:date="2012-06-12T12:06:00Z">
        <w:r w:rsidRPr="005B6D60" w:rsidDel="00A8207F">
          <w:rPr>
            <w:rFonts w:ascii="Times New Roman" w:hAnsi="Times New Roman" w:cs="Times New Roman"/>
          </w:rPr>
          <w:delText xml:space="preserve"> </w:delText>
        </w:r>
      </w:del>
      <w:r w:rsidRPr="005B6D60">
        <w:rPr>
          <w:rFonts w:ascii="Times New Roman" w:hAnsi="Times New Roman" w:cs="Times New Roman"/>
        </w:rPr>
        <w:t>hours to complete.  ASAP Media Services' hourly rate is $35. A breakdown reflecting the above estimate is as follows:</w:t>
      </w:r>
    </w:p>
    <w:p w14:paraId="66C52FD6" w14:textId="77777777" w:rsidR="005B6D60" w:rsidRPr="005B6D60" w:rsidRDefault="005B6D60" w:rsidP="005B6D60">
      <w:pPr>
        <w:rPr>
          <w:rFonts w:ascii="Times New Roman" w:hAnsi="Times New Roman" w:cs="Times New Roman"/>
        </w:rPr>
      </w:pPr>
    </w:p>
    <w:p w14:paraId="35C9253F" w14:textId="7B0E630C" w:rsidR="005B6D60" w:rsidRPr="00565D80" w:rsidRDefault="001773D0" w:rsidP="00935D6F">
      <w:pPr>
        <w:outlineLvl w:val="0"/>
        <w:rPr>
          <w:rFonts w:ascii="Times New Roman" w:hAnsi="Times New Roman" w:cs="Times New Roman"/>
          <w:b/>
        </w:rPr>
      </w:pPr>
      <w:ins w:id="627" w:author="admin" w:date="2012-06-19T13:53:00Z">
        <w:r>
          <w:rPr>
            <w:rFonts w:ascii="Times New Roman" w:hAnsi="Times New Roman" w:cs="Times New Roman"/>
            <w:b/>
          </w:rPr>
          <w:t xml:space="preserve">Phase 1 </w:t>
        </w:r>
      </w:ins>
      <w:commentRangeStart w:id="628"/>
      <w:r w:rsidR="005B6D60" w:rsidRPr="00565D80">
        <w:rPr>
          <w:rFonts w:ascii="Times New Roman" w:hAnsi="Times New Roman" w:cs="Times New Roman"/>
          <w:b/>
        </w:rPr>
        <w:t>Cost Analysis</w:t>
      </w:r>
      <w:commentRangeEnd w:id="628"/>
      <w:r w:rsidR="00DA4E12">
        <w:rPr>
          <w:rStyle w:val="CommentReference"/>
        </w:rPr>
        <w:commentReference w:id="628"/>
      </w:r>
    </w:p>
    <w:p w14:paraId="2630616D" w14:textId="77777777" w:rsidR="00782707" w:rsidRPr="005B6D60" w:rsidRDefault="005B6D60" w:rsidP="005B6D60">
      <w:pPr>
        <w:rPr>
          <w:ins w:id="629" w:author="admin" w:date="2012-05-31T11:24:00Z"/>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p>
    <w:tbl>
      <w:tblPr>
        <w:tblStyle w:val="TableGrid"/>
        <w:tblW w:w="0" w:type="auto"/>
        <w:tblLook w:val="04A0" w:firstRow="1" w:lastRow="0" w:firstColumn="1" w:lastColumn="0" w:noHBand="0" w:noVBand="1"/>
      </w:tblPr>
      <w:tblGrid>
        <w:gridCol w:w="2952"/>
        <w:gridCol w:w="2952"/>
        <w:gridCol w:w="2952"/>
      </w:tblGrid>
      <w:tr w:rsidR="00782707" w14:paraId="2E2C9198" w14:textId="77777777" w:rsidTr="00782707">
        <w:trPr>
          <w:ins w:id="630" w:author="admin" w:date="2012-05-31T11:24:00Z"/>
        </w:trPr>
        <w:tc>
          <w:tcPr>
            <w:tcW w:w="2952" w:type="dxa"/>
          </w:tcPr>
          <w:p w14:paraId="266947F2" w14:textId="09FA1BD8" w:rsidR="00782707" w:rsidRPr="00782707" w:rsidRDefault="00782707">
            <w:pPr>
              <w:jc w:val="center"/>
              <w:rPr>
                <w:ins w:id="631" w:author="admin" w:date="2012-05-31T11:24:00Z"/>
                <w:rFonts w:ascii="Times New Roman" w:hAnsi="Times New Roman" w:cs="Times New Roman"/>
                <w:b/>
                <w:rPrChange w:id="632" w:author="admin" w:date="2012-05-31T11:25:00Z">
                  <w:rPr>
                    <w:ins w:id="633" w:author="admin" w:date="2012-05-31T11:24:00Z"/>
                    <w:rFonts w:ascii="Times New Roman" w:eastAsiaTheme="majorEastAsia" w:hAnsi="Times New Roman" w:cs="Times New Roman"/>
                    <w:i/>
                    <w:iCs/>
                    <w:color w:val="404040" w:themeColor="text1" w:themeTint="BF"/>
                    <w:sz w:val="18"/>
                    <w:szCs w:val="18"/>
                  </w:rPr>
                </w:rPrChange>
              </w:rPr>
              <w:pPrChange w:id="634" w:author="admin" w:date="2012-05-31T11:25:00Z">
                <w:pPr>
                  <w:keepNext/>
                  <w:keepLines/>
                  <w:spacing w:before="200"/>
                  <w:ind w:left="720"/>
                  <w:contextualSpacing/>
                  <w:outlineLvl w:val="8"/>
                </w:pPr>
              </w:pPrChange>
            </w:pPr>
            <w:ins w:id="635" w:author="admin" w:date="2012-05-31T11:25:00Z">
              <w:r w:rsidRPr="00782707">
                <w:rPr>
                  <w:rFonts w:ascii="Times New Roman" w:hAnsi="Times New Roman" w:cs="Times New Roman"/>
                  <w:b/>
                  <w:rPrChange w:id="636" w:author="admin" w:date="2012-05-31T11:25:00Z">
                    <w:rPr>
                      <w:rFonts w:ascii="Times New Roman" w:hAnsi="Times New Roman" w:cs="Times New Roman"/>
                    </w:rPr>
                  </w:rPrChange>
                </w:rPr>
                <w:t>Section</w:t>
              </w:r>
            </w:ins>
          </w:p>
        </w:tc>
        <w:tc>
          <w:tcPr>
            <w:tcW w:w="2952" w:type="dxa"/>
          </w:tcPr>
          <w:p w14:paraId="2FF9DDAA" w14:textId="5B0ADB8C" w:rsidR="00782707" w:rsidRPr="00782707" w:rsidRDefault="00782707">
            <w:pPr>
              <w:jc w:val="center"/>
              <w:rPr>
                <w:ins w:id="637" w:author="admin" w:date="2012-05-31T11:24:00Z"/>
                <w:rFonts w:ascii="Times New Roman" w:hAnsi="Times New Roman" w:cs="Times New Roman"/>
                <w:b/>
                <w:rPrChange w:id="638" w:author="admin" w:date="2012-05-31T11:25:00Z">
                  <w:rPr>
                    <w:ins w:id="639" w:author="admin" w:date="2012-05-31T11:24:00Z"/>
                    <w:rFonts w:ascii="Times New Roman" w:eastAsiaTheme="majorEastAsia" w:hAnsi="Times New Roman" w:cs="Times New Roman"/>
                    <w:i/>
                    <w:iCs/>
                    <w:color w:val="404040" w:themeColor="text1" w:themeTint="BF"/>
                    <w:sz w:val="18"/>
                    <w:szCs w:val="18"/>
                  </w:rPr>
                </w:rPrChange>
              </w:rPr>
              <w:pPrChange w:id="640" w:author="admin" w:date="2012-05-31T11:25:00Z">
                <w:pPr>
                  <w:keepNext/>
                  <w:keepLines/>
                  <w:spacing w:before="200"/>
                  <w:ind w:left="720"/>
                  <w:contextualSpacing/>
                  <w:outlineLvl w:val="8"/>
                </w:pPr>
              </w:pPrChange>
            </w:pPr>
            <w:ins w:id="641" w:author="admin" w:date="2012-05-31T11:25:00Z">
              <w:r w:rsidRPr="00782707">
                <w:rPr>
                  <w:rFonts w:ascii="Times New Roman" w:hAnsi="Times New Roman" w:cs="Times New Roman"/>
                  <w:b/>
                  <w:rPrChange w:id="642" w:author="admin" w:date="2012-05-31T11:25:00Z">
                    <w:rPr>
                      <w:rFonts w:ascii="Times New Roman" w:hAnsi="Times New Roman" w:cs="Times New Roman"/>
                    </w:rPr>
                  </w:rPrChange>
                </w:rPr>
                <w:t>Hours x Rate</w:t>
              </w:r>
            </w:ins>
          </w:p>
        </w:tc>
        <w:tc>
          <w:tcPr>
            <w:tcW w:w="2952" w:type="dxa"/>
          </w:tcPr>
          <w:p w14:paraId="1FB998ED" w14:textId="4A957EE6" w:rsidR="00782707" w:rsidRPr="00782707" w:rsidRDefault="00782707">
            <w:pPr>
              <w:jc w:val="center"/>
              <w:rPr>
                <w:ins w:id="643" w:author="admin" w:date="2012-05-31T11:24:00Z"/>
                <w:rFonts w:ascii="Times New Roman" w:hAnsi="Times New Roman" w:cs="Times New Roman"/>
                <w:b/>
                <w:rPrChange w:id="644" w:author="admin" w:date="2012-05-31T11:25:00Z">
                  <w:rPr>
                    <w:ins w:id="645" w:author="admin" w:date="2012-05-31T11:24:00Z"/>
                    <w:rFonts w:ascii="Times New Roman" w:eastAsiaTheme="majorEastAsia" w:hAnsi="Times New Roman" w:cs="Times New Roman"/>
                    <w:i/>
                    <w:iCs/>
                    <w:color w:val="404040" w:themeColor="text1" w:themeTint="BF"/>
                    <w:sz w:val="18"/>
                    <w:szCs w:val="18"/>
                  </w:rPr>
                </w:rPrChange>
              </w:rPr>
              <w:pPrChange w:id="646" w:author="admin" w:date="2012-05-31T11:25:00Z">
                <w:pPr>
                  <w:keepNext/>
                  <w:keepLines/>
                  <w:spacing w:before="200"/>
                  <w:ind w:left="720"/>
                  <w:contextualSpacing/>
                  <w:outlineLvl w:val="8"/>
                </w:pPr>
              </w:pPrChange>
            </w:pPr>
            <w:ins w:id="647" w:author="admin" w:date="2012-05-31T11:26:00Z">
              <w:r>
                <w:rPr>
                  <w:rFonts w:ascii="Times New Roman" w:hAnsi="Times New Roman" w:cs="Times New Roman"/>
                  <w:b/>
                </w:rPr>
                <w:t>Total</w:t>
              </w:r>
            </w:ins>
          </w:p>
        </w:tc>
      </w:tr>
      <w:tr w:rsidR="00782707" w14:paraId="6EF00B9B" w14:textId="77777777" w:rsidTr="00782707">
        <w:trPr>
          <w:ins w:id="648" w:author="admin" w:date="2012-05-31T11:25:00Z"/>
        </w:trPr>
        <w:tc>
          <w:tcPr>
            <w:tcW w:w="2952" w:type="dxa"/>
          </w:tcPr>
          <w:p w14:paraId="345B40C4" w14:textId="78E10CE1" w:rsidR="00782707" w:rsidRDefault="00A8207F" w:rsidP="005B6D60">
            <w:pPr>
              <w:rPr>
                <w:ins w:id="649" w:author="admin" w:date="2012-05-31T11:25:00Z"/>
                <w:rFonts w:ascii="Times New Roman" w:hAnsi="Times New Roman" w:cs="Times New Roman"/>
              </w:rPr>
            </w:pPr>
            <w:ins w:id="650" w:author="admin" w:date="2012-06-12T12:06:00Z">
              <w:r>
                <w:rPr>
                  <w:rFonts w:ascii="Times New Roman" w:hAnsi="Times New Roman" w:cs="Times New Roman"/>
                </w:rPr>
                <w:t>Research</w:t>
              </w:r>
            </w:ins>
          </w:p>
        </w:tc>
        <w:tc>
          <w:tcPr>
            <w:tcW w:w="2952" w:type="dxa"/>
          </w:tcPr>
          <w:p w14:paraId="2BD07D17" w14:textId="2F86DE7C" w:rsidR="00782707" w:rsidRDefault="003E42DC" w:rsidP="00D13872">
            <w:pPr>
              <w:rPr>
                <w:ins w:id="651" w:author="admin" w:date="2012-05-31T11:25:00Z"/>
                <w:rFonts w:ascii="Times New Roman" w:hAnsi="Times New Roman" w:cs="Times New Roman"/>
              </w:rPr>
            </w:pPr>
            <w:ins w:id="652" w:author="admin" w:date="2012-06-12T15:55:00Z">
              <w:r>
                <w:rPr>
                  <w:rFonts w:ascii="Times New Roman" w:hAnsi="Times New Roman" w:cs="Times New Roman"/>
                </w:rPr>
                <w:t>100</w:t>
              </w:r>
            </w:ins>
            <w:ins w:id="653" w:author="admin" w:date="2012-06-12T15:01:00Z">
              <w:r w:rsidR="00136D42">
                <w:rPr>
                  <w:rFonts w:ascii="Times New Roman" w:hAnsi="Times New Roman" w:cs="Times New Roman"/>
                </w:rPr>
                <w:t xml:space="preserve"> </w:t>
              </w:r>
            </w:ins>
            <w:ins w:id="654" w:author="admin" w:date="2012-05-31T11:26:00Z">
              <w:r w:rsidR="00782707">
                <w:rPr>
                  <w:rFonts w:ascii="Times New Roman" w:hAnsi="Times New Roman" w:cs="Times New Roman"/>
                </w:rPr>
                <w:t>hours x $35/hour</w:t>
              </w:r>
            </w:ins>
          </w:p>
        </w:tc>
        <w:tc>
          <w:tcPr>
            <w:tcW w:w="2952" w:type="dxa"/>
          </w:tcPr>
          <w:p w14:paraId="785BA5AE" w14:textId="03B17FFA" w:rsidR="00782707" w:rsidRDefault="00D16FEE">
            <w:pPr>
              <w:rPr>
                <w:ins w:id="655" w:author="admin" w:date="2012-05-31T11:25:00Z"/>
                <w:rFonts w:ascii="Times New Roman" w:hAnsi="Times New Roman" w:cs="Times New Roman"/>
              </w:rPr>
            </w:pPr>
            <w:ins w:id="656" w:author="admin" w:date="2012-06-12T15:03:00Z">
              <w:r>
                <w:rPr>
                  <w:rFonts w:ascii="Times New Roman" w:hAnsi="Times New Roman" w:cs="Times New Roman"/>
                </w:rPr>
                <w:t>$</w:t>
              </w:r>
            </w:ins>
            <w:ins w:id="657" w:author="admin" w:date="2012-06-12T15:55:00Z">
              <w:r w:rsidR="00174E20">
                <w:rPr>
                  <w:rFonts w:ascii="Times New Roman" w:hAnsi="Times New Roman" w:cs="Times New Roman"/>
                </w:rPr>
                <w:t>3,500.00</w:t>
              </w:r>
            </w:ins>
          </w:p>
        </w:tc>
      </w:tr>
      <w:tr w:rsidR="00782707" w14:paraId="78A05C1A" w14:textId="77777777" w:rsidTr="00782707">
        <w:trPr>
          <w:ins w:id="658" w:author="admin" w:date="2012-05-31T11:24:00Z"/>
        </w:trPr>
        <w:tc>
          <w:tcPr>
            <w:tcW w:w="2952" w:type="dxa"/>
          </w:tcPr>
          <w:p w14:paraId="7EDA315B" w14:textId="6CB7FE82" w:rsidR="00782707" w:rsidRDefault="00A8207F" w:rsidP="005B6D60">
            <w:pPr>
              <w:rPr>
                <w:ins w:id="659" w:author="admin" w:date="2012-05-31T11:24:00Z"/>
                <w:rFonts w:ascii="Times New Roman" w:hAnsi="Times New Roman" w:cs="Times New Roman"/>
              </w:rPr>
            </w:pPr>
            <w:ins w:id="660" w:author="admin" w:date="2012-06-12T12:06:00Z">
              <w:r>
                <w:rPr>
                  <w:rFonts w:ascii="Times New Roman" w:hAnsi="Times New Roman" w:cs="Times New Roman"/>
                </w:rPr>
                <w:t>Conceptualization</w:t>
              </w:r>
            </w:ins>
          </w:p>
        </w:tc>
        <w:tc>
          <w:tcPr>
            <w:tcW w:w="2952" w:type="dxa"/>
          </w:tcPr>
          <w:p w14:paraId="13A478A8" w14:textId="1F30DED2" w:rsidR="00782707" w:rsidRDefault="00C53129">
            <w:pPr>
              <w:rPr>
                <w:ins w:id="661" w:author="admin" w:date="2012-05-31T11:24:00Z"/>
                <w:rFonts w:ascii="Times New Roman" w:hAnsi="Times New Roman" w:cs="Times New Roman"/>
              </w:rPr>
            </w:pPr>
            <w:ins w:id="662" w:author="admin" w:date="2012-06-12T15:01:00Z">
              <w:r>
                <w:rPr>
                  <w:rFonts w:ascii="Times New Roman" w:hAnsi="Times New Roman" w:cs="Times New Roman"/>
                </w:rPr>
                <w:t>1</w:t>
              </w:r>
            </w:ins>
            <w:ins w:id="663" w:author="admin" w:date="2012-06-12T15:55:00Z">
              <w:r w:rsidR="005C2FDE">
                <w:rPr>
                  <w:rFonts w:ascii="Times New Roman" w:hAnsi="Times New Roman" w:cs="Times New Roman"/>
                </w:rPr>
                <w:t>75</w:t>
              </w:r>
            </w:ins>
            <w:ins w:id="664" w:author="admin" w:date="2012-06-12T15:01:00Z">
              <w:r w:rsidR="00136D42">
                <w:rPr>
                  <w:rFonts w:ascii="Times New Roman" w:hAnsi="Times New Roman" w:cs="Times New Roman"/>
                </w:rPr>
                <w:t xml:space="preserve"> </w:t>
              </w:r>
            </w:ins>
            <w:ins w:id="665" w:author="admin" w:date="2012-05-31T11:27:00Z">
              <w:r w:rsidR="00782707">
                <w:rPr>
                  <w:rFonts w:ascii="Times New Roman" w:hAnsi="Times New Roman" w:cs="Times New Roman"/>
                </w:rPr>
                <w:t>hours x $35/hour</w:t>
              </w:r>
            </w:ins>
          </w:p>
        </w:tc>
        <w:tc>
          <w:tcPr>
            <w:tcW w:w="2952" w:type="dxa"/>
          </w:tcPr>
          <w:p w14:paraId="27B57D9B" w14:textId="78C165FD" w:rsidR="00D16FEE" w:rsidRDefault="00D16FEE">
            <w:pPr>
              <w:rPr>
                <w:ins w:id="666" w:author="admin" w:date="2012-05-31T11:24:00Z"/>
                <w:rFonts w:ascii="Times New Roman" w:hAnsi="Times New Roman" w:cs="Times New Roman"/>
              </w:rPr>
            </w:pPr>
            <w:ins w:id="667" w:author="admin" w:date="2012-06-12T15:04:00Z">
              <w:r>
                <w:rPr>
                  <w:rFonts w:ascii="Times New Roman" w:hAnsi="Times New Roman" w:cs="Times New Roman"/>
                </w:rPr>
                <w:t>$</w:t>
              </w:r>
            </w:ins>
            <w:ins w:id="668" w:author="admin" w:date="2012-06-12T15:56:00Z">
              <w:r w:rsidR="00D2137B">
                <w:rPr>
                  <w:rFonts w:ascii="Times New Roman" w:hAnsi="Times New Roman" w:cs="Times New Roman"/>
                </w:rPr>
                <w:t>6,125</w:t>
              </w:r>
            </w:ins>
          </w:p>
        </w:tc>
      </w:tr>
      <w:tr w:rsidR="00782707" w14:paraId="78A82CE2" w14:textId="77777777" w:rsidTr="00782707">
        <w:trPr>
          <w:ins w:id="669" w:author="admin" w:date="2012-05-31T11:24:00Z"/>
        </w:trPr>
        <w:tc>
          <w:tcPr>
            <w:tcW w:w="2952" w:type="dxa"/>
          </w:tcPr>
          <w:p w14:paraId="3AFA4583" w14:textId="25048908" w:rsidR="00782707" w:rsidRDefault="00A8207F" w:rsidP="005B6D60">
            <w:pPr>
              <w:rPr>
                <w:ins w:id="670" w:author="admin" w:date="2012-05-31T11:24:00Z"/>
                <w:rFonts w:ascii="Times New Roman" w:hAnsi="Times New Roman" w:cs="Times New Roman"/>
              </w:rPr>
            </w:pPr>
            <w:ins w:id="671" w:author="admin" w:date="2012-05-31T11:27:00Z">
              <w:r>
                <w:rPr>
                  <w:rFonts w:ascii="Times New Roman" w:hAnsi="Times New Roman" w:cs="Times New Roman"/>
                </w:rPr>
                <w:t>Developme</w:t>
              </w:r>
            </w:ins>
            <w:ins w:id="672" w:author="admin" w:date="2012-06-12T12:06:00Z">
              <w:r>
                <w:rPr>
                  <w:rFonts w:ascii="Times New Roman" w:hAnsi="Times New Roman" w:cs="Times New Roman"/>
                </w:rPr>
                <w:t>n</w:t>
              </w:r>
            </w:ins>
            <w:ins w:id="673" w:author="admin" w:date="2012-05-31T11:27:00Z">
              <w:r>
                <w:rPr>
                  <w:rFonts w:ascii="Times New Roman" w:hAnsi="Times New Roman" w:cs="Times New Roman"/>
                </w:rPr>
                <w:t>t</w:t>
              </w:r>
            </w:ins>
          </w:p>
        </w:tc>
        <w:tc>
          <w:tcPr>
            <w:tcW w:w="2952" w:type="dxa"/>
          </w:tcPr>
          <w:p w14:paraId="2E497401" w14:textId="309E278E" w:rsidR="00782707" w:rsidRDefault="005F5A2A" w:rsidP="00D13872">
            <w:pPr>
              <w:rPr>
                <w:ins w:id="674" w:author="admin" w:date="2012-05-31T11:24:00Z"/>
                <w:rFonts w:ascii="Times New Roman" w:hAnsi="Times New Roman" w:cs="Times New Roman"/>
              </w:rPr>
            </w:pPr>
            <w:ins w:id="675" w:author="admin" w:date="2012-06-12T15:54:00Z">
              <w:r>
                <w:rPr>
                  <w:rFonts w:ascii="Times New Roman" w:hAnsi="Times New Roman" w:cs="Times New Roman"/>
                </w:rPr>
                <w:t>400</w:t>
              </w:r>
            </w:ins>
            <w:ins w:id="676" w:author="admin" w:date="2012-06-12T15:01:00Z">
              <w:r w:rsidR="00136D42">
                <w:rPr>
                  <w:rFonts w:ascii="Times New Roman" w:hAnsi="Times New Roman" w:cs="Times New Roman"/>
                </w:rPr>
                <w:t xml:space="preserve"> </w:t>
              </w:r>
            </w:ins>
            <w:ins w:id="677" w:author="admin" w:date="2012-05-31T11:27:00Z">
              <w:r w:rsidR="00782707">
                <w:rPr>
                  <w:rFonts w:ascii="Times New Roman" w:hAnsi="Times New Roman" w:cs="Times New Roman"/>
                </w:rPr>
                <w:t>hours x $35/hour</w:t>
              </w:r>
            </w:ins>
          </w:p>
        </w:tc>
        <w:tc>
          <w:tcPr>
            <w:tcW w:w="2952" w:type="dxa"/>
          </w:tcPr>
          <w:p w14:paraId="52F413CB" w14:textId="6C98B0D3" w:rsidR="00782707" w:rsidRDefault="00D16FEE">
            <w:pPr>
              <w:rPr>
                <w:ins w:id="678" w:author="admin" w:date="2012-05-31T11:24:00Z"/>
                <w:rFonts w:ascii="Times New Roman" w:hAnsi="Times New Roman" w:cs="Times New Roman"/>
              </w:rPr>
            </w:pPr>
            <w:ins w:id="679" w:author="admin" w:date="2012-06-12T15:04:00Z">
              <w:r>
                <w:rPr>
                  <w:rFonts w:ascii="Times New Roman" w:hAnsi="Times New Roman" w:cs="Times New Roman"/>
                </w:rPr>
                <w:t>$</w:t>
              </w:r>
            </w:ins>
            <w:ins w:id="680" w:author="admin" w:date="2012-06-12T15:54:00Z">
              <w:r w:rsidR="003A1C77">
                <w:rPr>
                  <w:rFonts w:ascii="Times New Roman" w:hAnsi="Times New Roman" w:cs="Times New Roman"/>
                </w:rPr>
                <w:t>14,000.00</w:t>
              </w:r>
            </w:ins>
          </w:p>
        </w:tc>
      </w:tr>
      <w:tr w:rsidR="00A8207F" w14:paraId="4D6A54ED" w14:textId="77777777" w:rsidTr="00782707">
        <w:trPr>
          <w:ins w:id="681" w:author="admin" w:date="2012-06-12T12:06:00Z"/>
        </w:trPr>
        <w:tc>
          <w:tcPr>
            <w:tcW w:w="2952" w:type="dxa"/>
          </w:tcPr>
          <w:p w14:paraId="4AC759E4" w14:textId="0348DF3E" w:rsidR="00A8207F" w:rsidRDefault="00A8207F" w:rsidP="005B6D60">
            <w:pPr>
              <w:rPr>
                <w:ins w:id="682" w:author="admin" w:date="2012-06-12T12:06:00Z"/>
                <w:rFonts w:ascii="Times New Roman" w:hAnsi="Times New Roman" w:cs="Times New Roman"/>
              </w:rPr>
            </w:pPr>
            <w:ins w:id="683" w:author="admin" w:date="2012-06-12T12:06:00Z">
              <w:r>
                <w:rPr>
                  <w:rFonts w:ascii="Times New Roman" w:hAnsi="Times New Roman" w:cs="Times New Roman"/>
                </w:rPr>
                <w:t>Testing</w:t>
              </w:r>
            </w:ins>
          </w:p>
        </w:tc>
        <w:tc>
          <w:tcPr>
            <w:tcW w:w="2952" w:type="dxa"/>
          </w:tcPr>
          <w:p w14:paraId="5CD04C1B" w14:textId="23EE5FED" w:rsidR="00A8207F" w:rsidRDefault="00544A4E" w:rsidP="00D13872">
            <w:pPr>
              <w:rPr>
                <w:ins w:id="684" w:author="admin" w:date="2012-06-12T12:06:00Z"/>
                <w:rFonts w:ascii="Times New Roman" w:hAnsi="Times New Roman" w:cs="Times New Roman"/>
              </w:rPr>
            </w:pPr>
            <w:ins w:id="685" w:author="admin" w:date="2012-06-12T15:02:00Z">
              <w:r>
                <w:rPr>
                  <w:rFonts w:ascii="Times New Roman" w:hAnsi="Times New Roman" w:cs="Times New Roman"/>
                </w:rPr>
                <w:t>3</w:t>
              </w:r>
              <w:r w:rsidR="00136D42">
                <w:rPr>
                  <w:rFonts w:ascii="Times New Roman" w:hAnsi="Times New Roman" w:cs="Times New Roman"/>
                </w:rPr>
                <w:t>5 hours x $35/hour</w:t>
              </w:r>
            </w:ins>
          </w:p>
        </w:tc>
        <w:tc>
          <w:tcPr>
            <w:tcW w:w="2952" w:type="dxa"/>
          </w:tcPr>
          <w:p w14:paraId="3E047E34" w14:textId="08046FE7" w:rsidR="00A8207F" w:rsidRDefault="00ED2310">
            <w:pPr>
              <w:rPr>
                <w:ins w:id="686" w:author="admin" w:date="2012-06-12T12:06:00Z"/>
                <w:rFonts w:ascii="Times New Roman" w:hAnsi="Times New Roman" w:cs="Times New Roman"/>
              </w:rPr>
            </w:pPr>
            <w:ins w:id="687" w:author="admin" w:date="2012-06-12T15:04:00Z">
              <w:r>
                <w:rPr>
                  <w:rFonts w:ascii="Times New Roman" w:hAnsi="Times New Roman" w:cs="Times New Roman"/>
                </w:rPr>
                <w:t>$</w:t>
              </w:r>
            </w:ins>
            <w:ins w:id="688" w:author="admin" w:date="2012-06-12T15:54:00Z">
              <w:r w:rsidR="00544A4E">
                <w:rPr>
                  <w:rFonts w:ascii="Times New Roman" w:hAnsi="Times New Roman" w:cs="Times New Roman"/>
                </w:rPr>
                <w:t>1,225</w:t>
              </w:r>
            </w:ins>
            <w:ins w:id="689" w:author="admin" w:date="2012-06-12T15:55:00Z">
              <w:r w:rsidR="00EA49BC">
                <w:rPr>
                  <w:rFonts w:ascii="Times New Roman" w:hAnsi="Times New Roman" w:cs="Times New Roman"/>
                </w:rPr>
                <w:t>.00</w:t>
              </w:r>
            </w:ins>
          </w:p>
        </w:tc>
      </w:tr>
      <w:tr w:rsidR="00782707" w14:paraId="3061406B" w14:textId="77777777" w:rsidTr="00782707">
        <w:trPr>
          <w:ins w:id="690" w:author="admin" w:date="2012-05-31T11:24:00Z"/>
        </w:trPr>
        <w:tc>
          <w:tcPr>
            <w:tcW w:w="2952" w:type="dxa"/>
          </w:tcPr>
          <w:p w14:paraId="66CEC7A5" w14:textId="08FC1B75" w:rsidR="00782707" w:rsidRPr="00782707" w:rsidRDefault="00782707">
            <w:pPr>
              <w:jc w:val="center"/>
              <w:rPr>
                <w:ins w:id="691" w:author="admin" w:date="2012-05-31T11:24:00Z"/>
                <w:rFonts w:ascii="Times New Roman" w:hAnsi="Times New Roman" w:cs="Times New Roman"/>
                <w:b/>
                <w:rPrChange w:id="692" w:author="admin" w:date="2012-05-31T11:27:00Z">
                  <w:rPr>
                    <w:ins w:id="693" w:author="admin" w:date="2012-05-31T11:24:00Z"/>
                    <w:rFonts w:ascii="Times New Roman" w:eastAsiaTheme="majorEastAsia" w:hAnsi="Times New Roman" w:cs="Times New Roman"/>
                    <w:i/>
                    <w:iCs/>
                    <w:color w:val="404040" w:themeColor="text1" w:themeTint="BF"/>
                    <w:sz w:val="18"/>
                    <w:szCs w:val="18"/>
                  </w:rPr>
                </w:rPrChange>
              </w:rPr>
              <w:pPrChange w:id="694" w:author="admin" w:date="2012-05-31T11:32:00Z">
                <w:pPr>
                  <w:keepNext/>
                  <w:keepLines/>
                  <w:spacing w:before="200"/>
                  <w:ind w:left="720"/>
                  <w:contextualSpacing/>
                  <w:outlineLvl w:val="8"/>
                </w:pPr>
              </w:pPrChange>
            </w:pPr>
            <w:ins w:id="695" w:author="admin" w:date="2012-05-31T11:27:00Z">
              <w:r>
                <w:rPr>
                  <w:rFonts w:ascii="Times New Roman" w:hAnsi="Times New Roman" w:cs="Times New Roman"/>
                  <w:b/>
                </w:rPr>
                <w:t>Total Cost</w:t>
              </w:r>
            </w:ins>
          </w:p>
        </w:tc>
        <w:tc>
          <w:tcPr>
            <w:tcW w:w="2952" w:type="dxa"/>
          </w:tcPr>
          <w:p w14:paraId="25CDF45D" w14:textId="124D7DEE" w:rsidR="00782707" w:rsidRPr="00782707" w:rsidRDefault="00DA2C08">
            <w:pPr>
              <w:jc w:val="center"/>
              <w:rPr>
                <w:ins w:id="696" w:author="admin" w:date="2012-05-31T11:24:00Z"/>
                <w:rFonts w:ascii="Times New Roman" w:hAnsi="Times New Roman" w:cs="Times New Roman"/>
                <w:b/>
                <w:rPrChange w:id="697" w:author="admin" w:date="2012-05-31T11:32:00Z">
                  <w:rPr>
                    <w:ins w:id="698" w:author="admin" w:date="2012-05-31T11:24:00Z"/>
                    <w:rFonts w:ascii="Times New Roman" w:eastAsiaTheme="majorEastAsia" w:hAnsi="Times New Roman" w:cs="Times New Roman"/>
                    <w:i/>
                    <w:iCs/>
                    <w:color w:val="404040" w:themeColor="text1" w:themeTint="BF"/>
                    <w:sz w:val="18"/>
                    <w:szCs w:val="18"/>
                  </w:rPr>
                </w:rPrChange>
              </w:rPr>
              <w:pPrChange w:id="699" w:author="admin" w:date="2012-05-31T11:32:00Z">
                <w:pPr>
                  <w:keepNext/>
                  <w:keepLines/>
                  <w:spacing w:before="200"/>
                  <w:ind w:left="720"/>
                  <w:contextualSpacing/>
                  <w:outlineLvl w:val="8"/>
                </w:pPr>
              </w:pPrChange>
            </w:pPr>
            <w:ins w:id="700" w:author="admin" w:date="2012-06-12T15:56:00Z">
              <w:r>
                <w:rPr>
                  <w:rFonts w:ascii="Times New Roman" w:hAnsi="Times New Roman" w:cs="Times New Roman"/>
                  <w:b/>
                </w:rPr>
                <w:t>710</w:t>
              </w:r>
            </w:ins>
            <w:ins w:id="701" w:author="admin" w:date="2012-05-31T11:27:00Z">
              <w:r w:rsidR="00782707" w:rsidRPr="00782707">
                <w:rPr>
                  <w:rFonts w:ascii="Times New Roman" w:hAnsi="Times New Roman" w:cs="Times New Roman"/>
                  <w:b/>
                </w:rPr>
                <w:t xml:space="preserve"> hours x $35/hour</w:t>
              </w:r>
            </w:ins>
          </w:p>
        </w:tc>
        <w:tc>
          <w:tcPr>
            <w:tcW w:w="2952" w:type="dxa"/>
          </w:tcPr>
          <w:p w14:paraId="69244B14" w14:textId="7F664D6B" w:rsidR="00782707" w:rsidRPr="00EE43D9" w:rsidRDefault="00EE43D9">
            <w:pPr>
              <w:jc w:val="center"/>
              <w:rPr>
                <w:ins w:id="702" w:author="admin" w:date="2012-05-31T11:24:00Z"/>
                <w:rFonts w:ascii="Times New Roman" w:hAnsi="Times New Roman" w:cs="Times New Roman"/>
                <w:b/>
                <w:rPrChange w:id="703" w:author="admin" w:date="2012-06-12T15:05:00Z">
                  <w:rPr>
                    <w:ins w:id="704" w:author="admin" w:date="2012-05-31T11:24:00Z"/>
                    <w:rFonts w:ascii="Times New Roman" w:eastAsiaTheme="majorEastAsia" w:hAnsi="Times New Roman" w:cs="Times New Roman"/>
                    <w:i/>
                    <w:iCs/>
                    <w:color w:val="404040" w:themeColor="text1" w:themeTint="BF"/>
                    <w:sz w:val="18"/>
                    <w:szCs w:val="18"/>
                  </w:rPr>
                </w:rPrChange>
              </w:rPr>
              <w:pPrChange w:id="705" w:author="admin" w:date="2012-06-12T15:56:00Z">
                <w:pPr>
                  <w:keepNext/>
                  <w:keepLines/>
                  <w:spacing w:before="200"/>
                  <w:ind w:left="720"/>
                  <w:contextualSpacing/>
                  <w:outlineLvl w:val="8"/>
                </w:pPr>
              </w:pPrChange>
            </w:pPr>
            <w:ins w:id="706" w:author="admin" w:date="2012-06-12T15:05:00Z">
              <w:r w:rsidRPr="00EE43D9">
                <w:rPr>
                  <w:rFonts w:ascii="Times New Roman" w:hAnsi="Times New Roman" w:cs="Times New Roman"/>
                  <w:b/>
                  <w:rPrChange w:id="707" w:author="admin" w:date="2012-06-12T15:05:00Z">
                    <w:rPr>
                      <w:rFonts w:ascii="Times New Roman" w:hAnsi="Times New Roman" w:cs="Times New Roman"/>
                    </w:rPr>
                  </w:rPrChange>
                </w:rPr>
                <w:t>$</w:t>
              </w:r>
            </w:ins>
            <w:ins w:id="708" w:author="admin" w:date="2012-06-12T15:53:00Z">
              <w:r w:rsidR="00EA49BC">
                <w:rPr>
                  <w:rFonts w:ascii="Times New Roman" w:hAnsi="Times New Roman" w:cs="Times New Roman"/>
                  <w:b/>
                </w:rPr>
                <w:t>2</w:t>
              </w:r>
            </w:ins>
            <w:ins w:id="709" w:author="admin" w:date="2012-06-12T15:56:00Z">
              <w:r w:rsidR="00D2137B">
                <w:rPr>
                  <w:rFonts w:ascii="Times New Roman" w:hAnsi="Times New Roman" w:cs="Times New Roman"/>
                  <w:b/>
                </w:rPr>
                <w:t>4,850</w:t>
              </w:r>
            </w:ins>
            <w:ins w:id="710" w:author="admin" w:date="2012-06-12T15:53:00Z">
              <w:r w:rsidR="007606D0">
                <w:rPr>
                  <w:rFonts w:ascii="Times New Roman" w:hAnsi="Times New Roman" w:cs="Times New Roman"/>
                  <w:b/>
                </w:rPr>
                <w:t>.00</w:t>
              </w:r>
            </w:ins>
          </w:p>
        </w:tc>
      </w:tr>
    </w:tbl>
    <w:p w14:paraId="00A6A913" w14:textId="0454042A" w:rsidR="005B6D60" w:rsidDel="008030A8" w:rsidRDefault="005B6D60" w:rsidP="005B6D60">
      <w:pPr>
        <w:rPr>
          <w:del w:id="711" w:author="admin" w:date="2012-05-31T11:33:00Z"/>
          <w:rFonts w:ascii="Times New Roman" w:hAnsi="Times New Roman" w:cs="Times New Roman"/>
        </w:rPr>
      </w:pPr>
    </w:p>
    <w:p w14:paraId="58FAA30E" w14:textId="77777777" w:rsidR="008030A8" w:rsidRDefault="008030A8" w:rsidP="005B6D60">
      <w:pPr>
        <w:rPr>
          <w:ins w:id="712" w:author="admin" w:date="2012-05-31T11:38:00Z"/>
          <w:rFonts w:ascii="Times New Roman" w:hAnsi="Times New Roman" w:cs="Times New Roman"/>
        </w:rPr>
      </w:pPr>
    </w:p>
    <w:p w14:paraId="51410A63" w14:textId="4E962F48" w:rsidR="001110B5" w:rsidRDefault="008030A8" w:rsidP="005B6D60">
      <w:pPr>
        <w:rPr>
          <w:ins w:id="713" w:author="admin" w:date="2012-06-19T13:54:00Z"/>
          <w:rFonts w:ascii="Times New Roman" w:hAnsi="Times New Roman" w:cs="Times New Roman"/>
        </w:rPr>
      </w:pPr>
      <w:ins w:id="714" w:author="admin" w:date="2012-05-31T11:38:00Z">
        <w:r>
          <w:rPr>
            <w:rFonts w:ascii="Times New Roman" w:hAnsi="Times New Roman" w:cs="Times New Roman"/>
          </w:rPr>
          <w:t xml:space="preserve">In the proposed strategy, </w:t>
        </w:r>
      </w:ins>
      <w:ins w:id="715" w:author="admin" w:date="2012-06-12T16:24:00Z">
        <w:r w:rsidR="00845984">
          <w:rPr>
            <w:rFonts w:ascii="Times New Roman" w:hAnsi="Times New Roman" w:cs="Times New Roman"/>
          </w:rPr>
          <w:t>Bangor Hydro will work with ASAP</w:t>
        </w:r>
      </w:ins>
      <w:ins w:id="716" w:author="admin" w:date="2012-05-31T11:39:00Z">
        <w:r w:rsidR="002D1F92">
          <w:rPr>
            <w:rFonts w:ascii="Times New Roman" w:hAnsi="Times New Roman" w:cs="Times New Roman"/>
          </w:rPr>
          <w:t xml:space="preserve"> to establish a firm understanding of heat pump technology and the </w:t>
        </w:r>
      </w:ins>
      <w:ins w:id="717" w:author="admin" w:date="2012-05-31T11:40:00Z">
        <w:r w:rsidR="00564D05">
          <w:rPr>
            <w:rFonts w:ascii="Times New Roman" w:hAnsi="Times New Roman" w:cs="Times New Roman"/>
          </w:rPr>
          <w:t>effects that attributes of buildings have on heating and cooling potency.</w:t>
        </w:r>
      </w:ins>
      <w:ins w:id="718" w:author="admin" w:date="2012-05-31T11:47:00Z">
        <w:r w:rsidR="00256BCA">
          <w:rPr>
            <w:rFonts w:ascii="Times New Roman" w:hAnsi="Times New Roman" w:cs="Times New Roman"/>
          </w:rPr>
          <w:t xml:space="preserve"> </w:t>
        </w:r>
        <w:r w:rsidR="00236D37">
          <w:rPr>
            <w:rFonts w:ascii="Times New Roman" w:hAnsi="Times New Roman" w:cs="Times New Roman"/>
          </w:rPr>
          <w:t>ASAP</w:t>
        </w:r>
        <w:r w:rsidR="0018751F">
          <w:rPr>
            <w:rFonts w:ascii="Times New Roman" w:hAnsi="Times New Roman" w:cs="Times New Roman"/>
          </w:rPr>
          <w:t xml:space="preserve"> </w:t>
        </w:r>
      </w:ins>
      <w:ins w:id="719" w:author="admin" w:date="2012-05-31T11:48:00Z">
        <w:r w:rsidR="0018751F">
          <w:rPr>
            <w:rFonts w:ascii="Times New Roman" w:hAnsi="Times New Roman" w:cs="Times New Roman"/>
          </w:rPr>
          <w:t xml:space="preserve">will </w:t>
        </w:r>
      </w:ins>
      <w:ins w:id="720" w:author="admin" w:date="2012-05-31T11:47:00Z">
        <w:r w:rsidR="00F8745B">
          <w:rPr>
            <w:rFonts w:ascii="Times New Roman" w:hAnsi="Times New Roman" w:cs="Times New Roman"/>
          </w:rPr>
          <w:t xml:space="preserve">design </w:t>
        </w:r>
      </w:ins>
      <w:ins w:id="721" w:author="admin" w:date="2012-06-12T12:08:00Z">
        <w:r w:rsidR="00192D27">
          <w:rPr>
            <w:rFonts w:ascii="Times New Roman" w:hAnsi="Times New Roman" w:cs="Times New Roman"/>
          </w:rPr>
          <w:t>layouts and interfaces</w:t>
        </w:r>
      </w:ins>
      <w:ins w:id="722" w:author="admin" w:date="2012-06-19T14:40:00Z">
        <w:r w:rsidR="00E54BBF">
          <w:rPr>
            <w:rFonts w:ascii="Times New Roman" w:hAnsi="Times New Roman" w:cs="Times New Roman"/>
          </w:rPr>
          <w:t xml:space="preserve"> for the comparison tools</w:t>
        </w:r>
      </w:ins>
      <w:ins w:id="723" w:author="admin" w:date="2012-06-12T12:08:00Z">
        <w:r w:rsidR="00C77BC6">
          <w:rPr>
            <w:rFonts w:ascii="Times New Roman" w:hAnsi="Times New Roman" w:cs="Times New Roman"/>
          </w:rPr>
          <w:t>, as well</w:t>
        </w:r>
      </w:ins>
      <w:ins w:id="724" w:author="admin" w:date="2012-06-12T12:11:00Z">
        <w:r w:rsidR="00B23C23">
          <w:rPr>
            <w:rFonts w:ascii="Times New Roman" w:hAnsi="Times New Roman" w:cs="Times New Roman"/>
          </w:rPr>
          <w:t xml:space="preserve"> as</w:t>
        </w:r>
      </w:ins>
      <w:ins w:id="725" w:author="admin" w:date="2012-06-12T12:08:00Z">
        <w:r w:rsidR="00042700">
          <w:rPr>
            <w:rFonts w:ascii="Times New Roman" w:hAnsi="Times New Roman" w:cs="Times New Roman"/>
          </w:rPr>
          <w:t xml:space="preserve"> </w:t>
        </w:r>
        <w:r w:rsidR="005B40A6">
          <w:rPr>
            <w:rFonts w:ascii="Times New Roman" w:hAnsi="Times New Roman" w:cs="Times New Roman"/>
          </w:rPr>
          <w:t>determine</w:t>
        </w:r>
      </w:ins>
      <w:ins w:id="726" w:author="admin" w:date="2012-06-12T12:09:00Z">
        <w:r w:rsidR="0018318D">
          <w:rPr>
            <w:rFonts w:ascii="Times New Roman" w:hAnsi="Times New Roman" w:cs="Times New Roman"/>
          </w:rPr>
          <w:t xml:space="preserve"> what and how </w:t>
        </w:r>
        <w:r w:rsidR="00E54BBF">
          <w:rPr>
            <w:rFonts w:ascii="Times New Roman" w:hAnsi="Times New Roman" w:cs="Times New Roman"/>
          </w:rPr>
          <w:t>information and results should be presented</w:t>
        </w:r>
      </w:ins>
      <w:ins w:id="727" w:author="admin" w:date="2012-06-12T12:11:00Z">
        <w:r w:rsidR="00836C60">
          <w:rPr>
            <w:rFonts w:ascii="Times New Roman" w:hAnsi="Times New Roman" w:cs="Times New Roman"/>
          </w:rPr>
          <w:t>.  Content and interfaces will then be developed based on the designs,</w:t>
        </w:r>
      </w:ins>
      <w:ins w:id="728" w:author="admin" w:date="2012-06-12T12:20:00Z">
        <w:r w:rsidR="00884D08">
          <w:rPr>
            <w:rFonts w:ascii="Times New Roman" w:hAnsi="Times New Roman" w:cs="Times New Roman"/>
          </w:rPr>
          <w:t xml:space="preserve"> and</w:t>
        </w:r>
        <w:r w:rsidR="00226F03">
          <w:rPr>
            <w:rFonts w:ascii="Times New Roman" w:hAnsi="Times New Roman" w:cs="Times New Roman"/>
          </w:rPr>
          <w:t xml:space="preserve"> specific interactive activities </w:t>
        </w:r>
        <w:r w:rsidR="00884D08">
          <w:rPr>
            <w:rFonts w:ascii="Times New Roman" w:hAnsi="Times New Roman" w:cs="Times New Roman"/>
          </w:rPr>
          <w:t xml:space="preserve">for each module will be created and prototyped.  </w:t>
        </w:r>
      </w:ins>
      <w:ins w:id="729" w:author="admin" w:date="2012-05-31T11:52:00Z">
        <w:r w:rsidR="003E75F7">
          <w:rPr>
            <w:rFonts w:ascii="Times New Roman" w:hAnsi="Times New Roman" w:cs="Times New Roman"/>
          </w:rPr>
          <w:t>At the completion of each stage of prototyping a section, its status will be sent to Bangor Hydro for review and alteration.  Additionally, ASAP and Bangor Hydro will meet bi-weekly for status updates to discuss progress.</w:t>
        </w:r>
      </w:ins>
    </w:p>
    <w:p w14:paraId="47385D58" w14:textId="77777777" w:rsidR="001110B5" w:rsidRDefault="001110B5" w:rsidP="005B6D60">
      <w:pPr>
        <w:rPr>
          <w:ins w:id="730" w:author="admin" w:date="2012-06-19T13:54:00Z"/>
          <w:rFonts w:ascii="Times New Roman" w:hAnsi="Times New Roman" w:cs="Times New Roman"/>
        </w:rPr>
      </w:pPr>
    </w:p>
    <w:p w14:paraId="3D8CEFC2" w14:textId="6C03878B" w:rsidR="001110B5" w:rsidRDefault="001110B5" w:rsidP="001110B5">
      <w:pPr>
        <w:rPr>
          <w:ins w:id="731" w:author="admin" w:date="2012-06-19T13:54:00Z"/>
          <w:rFonts w:ascii="Times New Roman" w:hAnsi="Times New Roman" w:cs="Times New Roman"/>
          <w:b/>
        </w:rPr>
      </w:pPr>
      <w:proofErr w:type="gramStart"/>
      <w:ins w:id="732" w:author="admin" w:date="2012-06-19T13:54:00Z">
        <w:r>
          <w:rPr>
            <w:rFonts w:ascii="Times New Roman" w:hAnsi="Times New Roman" w:cs="Times New Roman"/>
            <w:b/>
          </w:rPr>
          <w:t>Phase</w:t>
        </w:r>
        <w:proofErr w:type="gramEnd"/>
        <w:r>
          <w:rPr>
            <w:rFonts w:ascii="Times New Roman" w:hAnsi="Times New Roman" w:cs="Times New Roman"/>
            <w:b/>
          </w:rPr>
          <w:t xml:space="preserve"> 2 Timeline</w:t>
        </w:r>
      </w:ins>
    </w:p>
    <w:p w14:paraId="62D6AC48" w14:textId="77777777" w:rsidR="001110B5" w:rsidRPr="00A95A1A" w:rsidRDefault="001110B5" w:rsidP="001110B5">
      <w:pPr>
        <w:rPr>
          <w:ins w:id="733" w:author="admin" w:date="2012-06-19T13:54:00Z"/>
          <w:rFonts w:ascii="Times New Roman" w:hAnsi="Times New Roman" w:cs="Times New Roman"/>
          <w:b/>
        </w:rPr>
      </w:pPr>
    </w:p>
    <w:p w14:paraId="609C38F2" w14:textId="56393426" w:rsidR="001110B5" w:rsidRPr="005B6D60" w:rsidRDefault="001110B5" w:rsidP="001110B5">
      <w:pPr>
        <w:rPr>
          <w:ins w:id="734" w:author="admin" w:date="2012-06-19T13:54:00Z"/>
          <w:rFonts w:ascii="Times New Roman" w:hAnsi="Times New Roman" w:cs="Times New Roman"/>
        </w:rPr>
      </w:pPr>
      <w:ins w:id="735" w:author="admin" w:date="2012-06-19T13:54:00Z">
        <w:r w:rsidRPr="005B6D60">
          <w:rPr>
            <w:rFonts w:ascii="Times New Roman" w:hAnsi="Times New Roman" w:cs="Times New Roman"/>
          </w:rPr>
          <w:t xml:space="preserve">The proposed </w:t>
        </w:r>
        <w:r>
          <w:rPr>
            <w:rFonts w:ascii="Times New Roman" w:hAnsi="Times New Roman" w:cs="Times New Roman"/>
          </w:rPr>
          <w:t>phase</w:t>
        </w:r>
        <w:r w:rsidRPr="005B6D60">
          <w:rPr>
            <w:rFonts w:ascii="Times New Roman" w:hAnsi="Times New Roman" w:cs="Times New Roman"/>
          </w:rPr>
          <w:t xml:space="preserve">, if all previously mentioned features are designed and implemented with visual styling, will take approximately </w:t>
        </w:r>
      </w:ins>
      <w:ins w:id="736" w:author="admin" w:date="2012-06-19T13:57:00Z">
        <w:r w:rsidR="0046029B">
          <w:rPr>
            <w:rFonts w:ascii="Times New Roman" w:hAnsi="Times New Roman" w:cs="Times New Roman"/>
          </w:rPr>
          <w:t>240</w:t>
        </w:r>
      </w:ins>
      <w:ins w:id="737" w:author="admin" w:date="2012-06-19T13:54:00Z">
        <w:r>
          <w:rPr>
            <w:rFonts w:ascii="Times New Roman" w:hAnsi="Times New Roman" w:cs="Times New Roman"/>
          </w:rPr>
          <w:t xml:space="preserve"> </w:t>
        </w:r>
        <w:r w:rsidRPr="005B6D60">
          <w:rPr>
            <w:rFonts w:ascii="Times New Roman" w:hAnsi="Times New Roman" w:cs="Times New Roman"/>
          </w:rPr>
          <w:t>hours to complete.  ASAP Media Services' hourly rate is $35. A breakdown reflecting the above estimate is as follows</w:t>
        </w:r>
      </w:ins>
      <w:ins w:id="738" w:author="admin" w:date="2012-06-19T14:42:00Z">
        <w:r w:rsidR="00D032B0">
          <w:rPr>
            <w:rFonts w:ascii="Times New Roman" w:hAnsi="Times New Roman" w:cs="Times New Roman"/>
          </w:rPr>
          <w:t xml:space="preserve"> </w:t>
        </w:r>
        <w:r w:rsidR="00D032B0">
          <w:rPr>
            <w:rFonts w:ascii="Times New Roman" w:hAnsi="Times New Roman" w:cs="Times New Roman"/>
            <w:b/>
          </w:rPr>
          <w:t>(This estimate does NOT include the necessary heat pump research that is covered in Phase 1)</w:t>
        </w:r>
        <w:r w:rsidR="00D032B0">
          <w:rPr>
            <w:rFonts w:ascii="Times New Roman" w:hAnsi="Times New Roman" w:cs="Times New Roman"/>
          </w:rPr>
          <w:t>:</w:t>
        </w:r>
      </w:ins>
    </w:p>
    <w:p w14:paraId="6441803E" w14:textId="77777777" w:rsidR="001110B5" w:rsidRPr="005B6D60" w:rsidRDefault="001110B5" w:rsidP="001110B5">
      <w:pPr>
        <w:rPr>
          <w:ins w:id="739" w:author="admin" w:date="2012-06-19T13:54:00Z"/>
          <w:rFonts w:ascii="Times New Roman" w:hAnsi="Times New Roman" w:cs="Times New Roman"/>
        </w:rPr>
      </w:pPr>
    </w:p>
    <w:p w14:paraId="3FE1ACAE" w14:textId="1CFDD780" w:rsidR="001110B5" w:rsidRPr="00565D80" w:rsidRDefault="001110B5" w:rsidP="001110B5">
      <w:pPr>
        <w:outlineLvl w:val="0"/>
        <w:rPr>
          <w:ins w:id="740" w:author="admin" w:date="2012-06-19T13:54:00Z"/>
          <w:rFonts w:ascii="Times New Roman" w:hAnsi="Times New Roman" w:cs="Times New Roman"/>
          <w:b/>
        </w:rPr>
      </w:pPr>
      <w:ins w:id="741" w:author="admin" w:date="2012-06-19T13:54:00Z">
        <w:r>
          <w:rPr>
            <w:rFonts w:ascii="Times New Roman" w:hAnsi="Times New Roman" w:cs="Times New Roman"/>
            <w:b/>
          </w:rPr>
          <w:t xml:space="preserve">Phase 2 </w:t>
        </w:r>
        <w:r w:rsidRPr="00565D80">
          <w:rPr>
            <w:rFonts w:ascii="Times New Roman" w:hAnsi="Times New Roman" w:cs="Times New Roman"/>
            <w:b/>
          </w:rPr>
          <w:t xml:space="preserve">Cost </w:t>
        </w:r>
        <w:proofErr w:type="gramStart"/>
        <w:r w:rsidRPr="00565D80">
          <w:rPr>
            <w:rFonts w:ascii="Times New Roman" w:hAnsi="Times New Roman" w:cs="Times New Roman"/>
            <w:b/>
          </w:rPr>
          <w:t>Analysis</w:t>
        </w:r>
        <w:proofErr w:type="gramEnd"/>
      </w:ins>
    </w:p>
    <w:p w14:paraId="4FAA671A" w14:textId="77777777" w:rsidR="001110B5" w:rsidRPr="005B6D60" w:rsidRDefault="001110B5" w:rsidP="001110B5">
      <w:pPr>
        <w:rPr>
          <w:ins w:id="742" w:author="admin" w:date="2012-06-19T13:54:00Z"/>
          <w:rFonts w:ascii="Times New Roman" w:hAnsi="Times New Roman" w:cs="Times New Roman"/>
        </w:rPr>
      </w:pPr>
      <w:ins w:id="743" w:author="admin" w:date="2012-06-19T13:54:00Z">
        <w:r w:rsidRPr="005B6D60">
          <w:rPr>
            <w:rFonts w:ascii="Times New Roman" w:hAnsi="Times New Roman" w:cs="Times New Roman"/>
          </w:rPr>
          <w:tab/>
        </w:r>
        <w:r w:rsidRPr="005B6D60">
          <w:rPr>
            <w:rFonts w:ascii="Times New Roman" w:hAnsi="Times New Roman" w:cs="Times New Roman"/>
          </w:rPr>
          <w:tab/>
        </w:r>
      </w:ins>
    </w:p>
    <w:tbl>
      <w:tblPr>
        <w:tblStyle w:val="TableGrid"/>
        <w:tblW w:w="0" w:type="auto"/>
        <w:tblLook w:val="04A0" w:firstRow="1" w:lastRow="0" w:firstColumn="1" w:lastColumn="0" w:noHBand="0" w:noVBand="1"/>
      </w:tblPr>
      <w:tblGrid>
        <w:gridCol w:w="2952"/>
        <w:gridCol w:w="2952"/>
        <w:gridCol w:w="2952"/>
      </w:tblGrid>
      <w:tr w:rsidR="001110B5" w14:paraId="6E826DB7" w14:textId="77777777" w:rsidTr="007E1941">
        <w:trPr>
          <w:ins w:id="744" w:author="admin" w:date="2012-06-19T13:54:00Z"/>
        </w:trPr>
        <w:tc>
          <w:tcPr>
            <w:tcW w:w="2952" w:type="dxa"/>
          </w:tcPr>
          <w:p w14:paraId="57422CC2" w14:textId="77777777" w:rsidR="001110B5" w:rsidRPr="00A95A1A" w:rsidRDefault="001110B5" w:rsidP="007E1941">
            <w:pPr>
              <w:jc w:val="center"/>
              <w:rPr>
                <w:ins w:id="745" w:author="admin" w:date="2012-06-19T13:54:00Z"/>
                <w:rFonts w:ascii="Times New Roman" w:hAnsi="Times New Roman" w:cs="Times New Roman"/>
                <w:b/>
              </w:rPr>
            </w:pPr>
            <w:ins w:id="746" w:author="admin" w:date="2012-06-19T13:54:00Z">
              <w:r w:rsidRPr="00A95A1A">
                <w:rPr>
                  <w:rFonts w:ascii="Times New Roman" w:hAnsi="Times New Roman" w:cs="Times New Roman"/>
                  <w:b/>
                </w:rPr>
                <w:t>Section</w:t>
              </w:r>
            </w:ins>
          </w:p>
        </w:tc>
        <w:tc>
          <w:tcPr>
            <w:tcW w:w="2952" w:type="dxa"/>
          </w:tcPr>
          <w:p w14:paraId="20BBDFED" w14:textId="77777777" w:rsidR="001110B5" w:rsidRPr="00A95A1A" w:rsidRDefault="001110B5" w:rsidP="007E1941">
            <w:pPr>
              <w:jc w:val="center"/>
              <w:rPr>
                <w:ins w:id="747" w:author="admin" w:date="2012-06-19T13:54:00Z"/>
                <w:rFonts w:ascii="Times New Roman" w:hAnsi="Times New Roman" w:cs="Times New Roman"/>
                <w:b/>
              </w:rPr>
            </w:pPr>
            <w:ins w:id="748" w:author="admin" w:date="2012-06-19T13:54:00Z">
              <w:r w:rsidRPr="00A95A1A">
                <w:rPr>
                  <w:rFonts w:ascii="Times New Roman" w:hAnsi="Times New Roman" w:cs="Times New Roman"/>
                  <w:b/>
                </w:rPr>
                <w:t>Hours x Rate</w:t>
              </w:r>
            </w:ins>
          </w:p>
        </w:tc>
        <w:tc>
          <w:tcPr>
            <w:tcW w:w="2952" w:type="dxa"/>
          </w:tcPr>
          <w:p w14:paraId="628A4B95" w14:textId="77777777" w:rsidR="001110B5" w:rsidRPr="00A95A1A" w:rsidRDefault="001110B5" w:rsidP="007E1941">
            <w:pPr>
              <w:jc w:val="center"/>
              <w:rPr>
                <w:ins w:id="749" w:author="admin" w:date="2012-06-19T13:54:00Z"/>
                <w:rFonts w:ascii="Times New Roman" w:hAnsi="Times New Roman" w:cs="Times New Roman"/>
                <w:b/>
              </w:rPr>
            </w:pPr>
            <w:ins w:id="750" w:author="admin" w:date="2012-06-19T13:54:00Z">
              <w:r>
                <w:rPr>
                  <w:rFonts w:ascii="Times New Roman" w:hAnsi="Times New Roman" w:cs="Times New Roman"/>
                  <w:b/>
                </w:rPr>
                <w:t>Total</w:t>
              </w:r>
            </w:ins>
          </w:p>
        </w:tc>
      </w:tr>
      <w:tr w:rsidR="001110B5" w14:paraId="6FEF76DB" w14:textId="77777777" w:rsidTr="007E1941">
        <w:trPr>
          <w:ins w:id="751" w:author="admin" w:date="2012-06-19T13:54:00Z"/>
        </w:trPr>
        <w:tc>
          <w:tcPr>
            <w:tcW w:w="2952" w:type="dxa"/>
          </w:tcPr>
          <w:p w14:paraId="1CB7F67A" w14:textId="77777777" w:rsidR="001110B5" w:rsidRDefault="001110B5" w:rsidP="007E1941">
            <w:pPr>
              <w:rPr>
                <w:ins w:id="752" w:author="admin" w:date="2012-06-19T13:54:00Z"/>
                <w:rFonts w:ascii="Times New Roman" w:hAnsi="Times New Roman" w:cs="Times New Roman"/>
              </w:rPr>
            </w:pPr>
            <w:ins w:id="753" w:author="admin" w:date="2012-06-19T13:54:00Z">
              <w:r>
                <w:rPr>
                  <w:rFonts w:ascii="Times New Roman" w:hAnsi="Times New Roman" w:cs="Times New Roman"/>
                </w:rPr>
                <w:t>Research</w:t>
              </w:r>
            </w:ins>
          </w:p>
        </w:tc>
        <w:tc>
          <w:tcPr>
            <w:tcW w:w="2952" w:type="dxa"/>
          </w:tcPr>
          <w:p w14:paraId="5877567F" w14:textId="601C7502" w:rsidR="001110B5" w:rsidRDefault="00DB2E1B" w:rsidP="007E1941">
            <w:pPr>
              <w:rPr>
                <w:ins w:id="754" w:author="admin" w:date="2012-06-19T13:54:00Z"/>
                <w:rFonts w:ascii="Times New Roman" w:hAnsi="Times New Roman" w:cs="Times New Roman"/>
              </w:rPr>
            </w:pPr>
            <w:ins w:id="755" w:author="admin" w:date="2012-06-19T13:55:00Z">
              <w:r>
                <w:rPr>
                  <w:rFonts w:ascii="Times New Roman" w:hAnsi="Times New Roman" w:cs="Times New Roman"/>
                </w:rPr>
                <w:t xml:space="preserve">30 </w:t>
              </w:r>
            </w:ins>
            <w:ins w:id="756" w:author="admin" w:date="2012-06-19T13:54:00Z">
              <w:r w:rsidR="001110B5">
                <w:rPr>
                  <w:rFonts w:ascii="Times New Roman" w:hAnsi="Times New Roman" w:cs="Times New Roman"/>
                </w:rPr>
                <w:t>hours x $35/hour</w:t>
              </w:r>
            </w:ins>
          </w:p>
        </w:tc>
        <w:tc>
          <w:tcPr>
            <w:tcW w:w="2952" w:type="dxa"/>
          </w:tcPr>
          <w:p w14:paraId="753E3E78" w14:textId="4E7D2693" w:rsidR="001110B5" w:rsidRDefault="001110B5" w:rsidP="00E019C7">
            <w:pPr>
              <w:rPr>
                <w:ins w:id="757" w:author="admin" w:date="2012-06-19T13:54:00Z"/>
                <w:rFonts w:ascii="Times New Roman" w:hAnsi="Times New Roman" w:cs="Times New Roman"/>
              </w:rPr>
            </w:pPr>
            <w:ins w:id="758" w:author="admin" w:date="2012-06-19T13:54:00Z">
              <w:r>
                <w:rPr>
                  <w:rFonts w:ascii="Times New Roman" w:hAnsi="Times New Roman" w:cs="Times New Roman"/>
                </w:rPr>
                <w:t>$</w:t>
              </w:r>
            </w:ins>
            <w:ins w:id="759" w:author="admin" w:date="2012-06-19T13:55:00Z">
              <w:r w:rsidR="00E019C7">
                <w:rPr>
                  <w:rFonts w:ascii="Times New Roman" w:hAnsi="Times New Roman" w:cs="Times New Roman"/>
                </w:rPr>
                <w:t>1,050</w:t>
              </w:r>
            </w:ins>
            <w:ins w:id="760" w:author="admin" w:date="2012-06-19T13:54:00Z">
              <w:r>
                <w:rPr>
                  <w:rFonts w:ascii="Times New Roman" w:hAnsi="Times New Roman" w:cs="Times New Roman"/>
                </w:rPr>
                <w:t>.00</w:t>
              </w:r>
            </w:ins>
          </w:p>
        </w:tc>
      </w:tr>
      <w:tr w:rsidR="001110B5" w14:paraId="496E4077" w14:textId="77777777" w:rsidTr="007E1941">
        <w:trPr>
          <w:ins w:id="761" w:author="admin" w:date="2012-06-19T13:54:00Z"/>
        </w:trPr>
        <w:tc>
          <w:tcPr>
            <w:tcW w:w="2952" w:type="dxa"/>
          </w:tcPr>
          <w:p w14:paraId="50AF93BD" w14:textId="77777777" w:rsidR="001110B5" w:rsidRDefault="001110B5" w:rsidP="007E1941">
            <w:pPr>
              <w:rPr>
                <w:ins w:id="762" w:author="admin" w:date="2012-06-19T13:54:00Z"/>
                <w:rFonts w:ascii="Times New Roman" w:hAnsi="Times New Roman" w:cs="Times New Roman"/>
              </w:rPr>
            </w:pPr>
            <w:ins w:id="763" w:author="admin" w:date="2012-06-19T13:54:00Z">
              <w:r>
                <w:rPr>
                  <w:rFonts w:ascii="Times New Roman" w:hAnsi="Times New Roman" w:cs="Times New Roman"/>
                </w:rPr>
                <w:t>Conceptualization</w:t>
              </w:r>
            </w:ins>
          </w:p>
        </w:tc>
        <w:tc>
          <w:tcPr>
            <w:tcW w:w="2952" w:type="dxa"/>
          </w:tcPr>
          <w:p w14:paraId="7AC38DF4" w14:textId="3EC1AA0A" w:rsidR="001110B5" w:rsidRDefault="001110B5" w:rsidP="007E1941">
            <w:pPr>
              <w:rPr>
                <w:ins w:id="764" w:author="admin" w:date="2012-06-19T13:54:00Z"/>
                <w:rFonts w:ascii="Times New Roman" w:hAnsi="Times New Roman" w:cs="Times New Roman"/>
              </w:rPr>
            </w:pPr>
            <w:ins w:id="765" w:author="admin" w:date="2012-06-19T13:54:00Z">
              <w:r>
                <w:rPr>
                  <w:rFonts w:ascii="Times New Roman" w:hAnsi="Times New Roman" w:cs="Times New Roman"/>
                </w:rPr>
                <w:t>75 hours x $35/hour</w:t>
              </w:r>
            </w:ins>
          </w:p>
        </w:tc>
        <w:tc>
          <w:tcPr>
            <w:tcW w:w="2952" w:type="dxa"/>
          </w:tcPr>
          <w:p w14:paraId="3B29B0BE" w14:textId="36DE24E2" w:rsidR="001110B5" w:rsidRDefault="001110B5" w:rsidP="001F1CFA">
            <w:pPr>
              <w:rPr>
                <w:ins w:id="766" w:author="admin" w:date="2012-06-19T13:54:00Z"/>
                <w:rFonts w:ascii="Times New Roman" w:hAnsi="Times New Roman" w:cs="Times New Roman"/>
              </w:rPr>
            </w:pPr>
            <w:ins w:id="767" w:author="admin" w:date="2012-06-19T13:54:00Z">
              <w:r>
                <w:rPr>
                  <w:rFonts w:ascii="Times New Roman" w:hAnsi="Times New Roman" w:cs="Times New Roman"/>
                </w:rPr>
                <w:t>$</w:t>
              </w:r>
            </w:ins>
            <w:ins w:id="768" w:author="admin" w:date="2012-06-19T13:56:00Z">
              <w:r w:rsidR="001F1CFA">
                <w:rPr>
                  <w:rFonts w:ascii="Times New Roman" w:hAnsi="Times New Roman" w:cs="Times New Roman"/>
                </w:rPr>
                <w:t>2,625.00</w:t>
              </w:r>
            </w:ins>
          </w:p>
        </w:tc>
      </w:tr>
      <w:tr w:rsidR="001110B5" w14:paraId="1E44E451" w14:textId="77777777" w:rsidTr="007E1941">
        <w:trPr>
          <w:ins w:id="769" w:author="admin" w:date="2012-06-19T13:54:00Z"/>
        </w:trPr>
        <w:tc>
          <w:tcPr>
            <w:tcW w:w="2952" w:type="dxa"/>
          </w:tcPr>
          <w:p w14:paraId="25ABEE19" w14:textId="77777777" w:rsidR="001110B5" w:rsidRDefault="001110B5" w:rsidP="007E1941">
            <w:pPr>
              <w:rPr>
                <w:ins w:id="770" w:author="admin" w:date="2012-06-19T13:54:00Z"/>
                <w:rFonts w:ascii="Times New Roman" w:hAnsi="Times New Roman" w:cs="Times New Roman"/>
              </w:rPr>
            </w:pPr>
            <w:ins w:id="771" w:author="admin" w:date="2012-06-19T13:54:00Z">
              <w:r>
                <w:rPr>
                  <w:rFonts w:ascii="Times New Roman" w:hAnsi="Times New Roman" w:cs="Times New Roman"/>
                </w:rPr>
                <w:t>Development</w:t>
              </w:r>
            </w:ins>
          </w:p>
        </w:tc>
        <w:tc>
          <w:tcPr>
            <w:tcW w:w="2952" w:type="dxa"/>
          </w:tcPr>
          <w:p w14:paraId="4FD9F8E4" w14:textId="25D9D11E" w:rsidR="001110B5" w:rsidRDefault="00DB2E1B" w:rsidP="007E1941">
            <w:pPr>
              <w:rPr>
                <w:ins w:id="772" w:author="admin" w:date="2012-06-19T13:54:00Z"/>
                <w:rFonts w:ascii="Times New Roman" w:hAnsi="Times New Roman" w:cs="Times New Roman"/>
              </w:rPr>
            </w:pPr>
            <w:ins w:id="773" w:author="admin" w:date="2012-06-19T13:54:00Z">
              <w:r>
                <w:rPr>
                  <w:rFonts w:ascii="Times New Roman" w:hAnsi="Times New Roman" w:cs="Times New Roman"/>
                </w:rPr>
                <w:t>120</w:t>
              </w:r>
              <w:r w:rsidR="001110B5">
                <w:rPr>
                  <w:rFonts w:ascii="Times New Roman" w:hAnsi="Times New Roman" w:cs="Times New Roman"/>
                </w:rPr>
                <w:t xml:space="preserve"> hours x $35/hour</w:t>
              </w:r>
            </w:ins>
          </w:p>
        </w:tc>
        <w:tc>
          <w:tcPr>
            <w:tcW w:w="2952" w:type="dxa"/>
          </w:tcPr>
          <w:p w14:paraId="782E2B6D" w14:textId="1EA9407E" w:rsidR="001110B5" w:rsidRDefault="001110B5" w:rsidP="001F1CFA">
            <w:pPr>
              <w:rPr>
                <w:ins w:id="774" w:author="admin" w:date="2012-06-19T13:54:00Z"/>
                <w:rFonts w:ascii="Times New Roman" w:hAnsi="Times New Roman" w:cs="Times New Roman"/>
              </w:rPr>
            </w:pPr>
            <w:ins w:id="775" w:author="admin" w:date="2012-06-19T13:54:00Z">
              <w:r>
                <w:rPr>
                  <w:rFonts w:ascii="Times New Roman" w:hAnsi="Times New Roman" w:cs="Times New Roman"/>
                </w:rPr>
                <w:t>$</w:t>
              </w:r>
            </w:ins>
            <w:ins w:id="776" w:author="admin" w:date="2012-06-19T13:56:00Z">
              <w:r w:rsidR="001F1CFA">
                <w:rPr>
                  <w:rFonts w:ascii="Times New Roman" w:hAnsi="Times New Roman" w:cs="Times New Roman"/>
                </w:rPr>
                <w:t>4,200.00</w:t>
              </w:r>
            </w:ins>
          </w:p>
        </w:tc>
      </w:tr>
      <w:tr w:rsidR="001110B5" w14:paraId="1E51E016" w14:textId="77777777" w:rsidTr="007E1941">
        <w:trPr>
          <w:ins w:id="777" w:author="admin" w:date="2012-06-19T13:54:00Z"/>
        </w:trPr>
        <w:tc>
          <w:tcPr>
            <w:tcW w:w="2952" w:type="dxa"/>
          </w:tcPr>
          <w:p w14:paraId="53F7CAAC" w14:textId="77777777" w:rsidR="001110B5" w:rsidRDefault="001110B5" w:rsidP="007E1941">
            <w:pPr>
              <w:rPr>
                <w:ins w:id="778" w:author="admin" w:date="2012-06-19T13:54:00Z"/>
                <w:rFonts w:ascii="Times New Roman" w:hAnsi="Times New Roman" w:cs="Times New Roman"/>
              </w:rPr>
            </w:pPr>
            <w:ins w:id="779" w:author="admin" w:date="2012-06-19T13:54:00Z">
              <w:r>
                <w:rPr>
                  <w:rFonts w:ascii="Times New Roman" w:hAnsi="Times New Roman" w:cs="Times New Roman"/>
                </w:rPr>
                <w:t>Testing</w:t>
              </w:r>
            </w:ins>
          </w:p>
        </w:tc>
        <w:tc>
          <w:tcPr>
            <w:tcW w:w="2952" w:type="dxa"/>
          </w:tcPr>
          <w:p w14:paraId="6426FAC1" w14:textId="386F3228" w:rsidR="001110B5" w:rsidRDefault="00DB2E1B" w:rsidP="007E1941">
            <w:pPr>
              <w:rPr>
                <w:ins w:id="780" w:author="admin" w:date="2012-06-19T13:54:00Z"/>
                <w:rFonts w:ascii="Times New Roman" w:hAnsi="Times New Roman" w:cs="Times New Roman"/>
              </w:rPr>
            </w:pPr>
            <w:ins w:id="781" w:author="admin" w:date="2012-06-19T13:54:00Z">
              <w:r>
                <w:rPr>
                  <w:rFonts w:ascii="Times New Roman" w:hAnsi="Times New Roman" w:cs="Times New Roman"/>
                </w:rPr>
                <w:t>15</w:t>
              </w:r>
              <w:r w:rsidR="001110B5">
                <w:rPr>
                  <w:rFonts w:ascii="Times New Roman" w:hAnsi="Times New Roman" w:cs="Times New Roman"/>
                </w:rPr>
                <w:t xml:space="preserve"> hours x $35/hour</w:t>
              </w:r>
            </w:ins>
          </w:p>
        </w:tc>
        <w:tc>
          <w:tcPr>
            <w:tcW w:w="2952" w:type="dxa"/>
          </w:tcPr>
          <w:p w14:paraId="466EA8E3" w14:textId="2E105B77" w:rsidR="001110B5" w:rsidRDefault="001110B5" w:rsidP="001F1CFA">
            <w:pPr>
              <w:rPr>
                <w:ins w:id="782" w:author="admin" w:date="2012-06-19T13:54:00Z"/>
                <w:rFonts w:ascii="Times New Roman" w:hAnsi="Times New Roman" w:cs="Times New Roman"/>
              </w:rPr>
            </w:pPr>
            <w:ins w:id="783" w:author="admin" w:date="2012-06-19T13:54:00Z">
              <w:r>
                <w:rPr>
                  <w:rFonts w:ascii="Times New Roman" w:hAnsi="Times New Roman" w:cs="Times New Roman"/>
                </w:rPr>
                <w:t>$</w:t>
              </w:r>
            </w:ins>
            <w:ins w:id="784" w:author="admin" w:date="2012-06-19T13:56:00Z">
              <w:r w:rsidR="001F1CFA">
                <w:rPr>
                  <w:rFonts w:ascii="Times New Roman" w:hAnsi="Times New Roman" w:cs="Times New Roman"/>
                </w:rPr>
                <w:t>525.00</w:t>
              </w:r>
            </w:ins>
          </w:p>
        </w:tc>
      </w:tr>
      <w:tr w:rsidR="001110B5" w14:paraId="6F74E2C0" w14:textId="77777777" w:rsidTr="007E1941">
        <w:trPr>
          <w:ins w:id="785" w:author="admin" w:date="2012-06-19T13:54:00Z"/>
        </w:trPr>
        <w:tc>
          <w:tcPr>
            <w:tcW w:w="2952" w:type="dxa"/>
          </w:tcPr>
          <w:p w14:paraId="460E7ABE" w14:textId="77777777" w:rsidR="001110B5" w:rsidRPr="00A95A1A" w:rsidRDefault="001110B5" w:rsidP="007E1941">
            <w:pPr>
              <w:jc w:val="center"/>
              <w:rPr>
                <w:ins w:id="786" w:author="admin" w:date="2012-06-19T13:54:00Z"/>
                <w:rFonts w:ascii="Times New Roman" w:hAnsi="Times New Roman" w:cs="Times New Roman"/>
                <w:b/>
              </w:rPr>
            </w:pPr>
            <w:ins w:id="787" w:author="admin" w:date="2012-06-19T13:54:00Z">
              <w:r>
                <w:rPr>
                  <w:rFonts w:ascii="Times New Roman" w:hAnsi="Times New Roman" w:cs="Times New Roman"/>
                  <w:b/>
                </w:rPr>
                <w:t>Total Cost</w:t>
              </w:r>
            </w:ins>
          </w:p>
        </w:tc>
        <w:tc>
          <w:tcPr>
            <w:tcW w:w="2952" w:type="dxa"/>
          </w:tcPr>
          <w:p w14:paraId="3487A131" w14:textId="250A97AA" w:rsidR="001110B5" w:rsidRPr="00A95A1A" w:rsidRDefault="001F1CFA" w:rsidP="007E1941">
            <w:pPr>
              <w:jc w:val="center"/>
              <w:rPr>
                <w:ins w:id="788" w:author="admin" w:date="2012-06-19T13:54:00Z"/>
                <w:rFonts w:ascii="Times New Roman" w:hAnsi="Times New Roman" w:cs="Times New Roman"/>
                <w:b/>
              </w:rPr>
            </w:pPr>
            <w:ins w:id="789" w:author="admin" w:date="2012-06-19T13:56:00Z">
              <w:r>
                <w:rPr>
                  <w:rFonts w:ascii="Times New Roman" w:hAnsi="Times New Roman" w:cs="Times New Roman"/>
                  <w:b/>
                </w:rPr>
                <w:t>240</w:t>
              </w:r>
            </w:ins>
            <w:ins w:id="790" w:author="admin" w:date="2012-06-19T13:54:00Z">
              <w:r w:rsidR="001110B5" w:rsidRPr="00782707">
                <w:rPr>
                  <w:rFonts w:ascii="Times New Roman" w:hAnsi="Times New Roman" w:cs="Times New Roman"/>
                  <w:b/>
                </w:rPr>
                <w:t xml:space="preserve"> hours x $35/hour</w:t>
              </w:r>
            </w:ins>
          </w:p>
        </w:tc>
        <w:tc>
          <w:tcPr>
            <w:tcW w:w="2952" w:type="dxa"/>
          </w:tcPr>
          <w:p w14:paraId="523FAA4B" w14:textId="629722C5" w:rsidR="001110B5" w:rsidRPr="00A95A1A" w:rsidRDefault="001110B5" w:rsidP="001F1CFA">
            <w:pPr>
              <w:jc w:val="center"/>
              <w:rPr>
                <w:ins w:id="791" w:author="admin" w:date="2012-06-19T13:54:00Z"/>
                <w:rFonts w:ascii="Times New Roman" w:hAnsi="Times New Roman" w:cs="Times New Roman"/>
                <w:b/>
              </w:rPr>
            </w:pPr>
            <w:ins w:id="792" w:author="admin" w:date="2012-06-19T13:54:00Z">
              <w:r w:rsidRPr="00A95A1A">
                <w:rPr>
                  <w:rFonts w:ascii="Times New Roman" w:hAnsi="Times New Roman" w:cs="Times New Roman"/>
                  <w:b/>
                </w:rPr>
                <w:t>$</w:t>
              </w:r>
            </w:ins>
            <w:ins w:id="793" w:author="admin" w:date="2012-06-19T13:56:00Z">
              <w:r w:rsidR="001F1CFA">
                <w:rPr>
                  <w:rFonts w:ascii="Times New Roman" w:hAnsi="Times New Roman" w:cs="Times New Roman"/>
                  <w:b/>
                </w:rPr>
                <w:t>8,400.00</w:t>
              </w:r>
            </w:ins>
          </w:p>
        </w:tc>
      </w:tr>
    </w:tbl>
    <w:p w14:paraId="722BC1FA" w14:textId="77777777" w:rsidR="001110B5" w:rsidRDefault="001110B5" w:rsidP="001110B5">
      <w:pPr>
        <w:rPr>
          <w:ins w:id="794" w:author="admin" w:date="2012-06-19T13:54:00Z"/>
          <w:rFonts w:ascii="Times New Roman" w:hAnsi="Times New Roman" w:cs="Times New Roman"/>
        </w:rPr>
      </w:pPr>
    </w:p>
    <w:p w14:paraId="2B7BA239" w14:textId="7A700057" w:rsidR="00E15BB9" w:rsidRDefault="001110B5" w:rsidP="005B6D60">
      <w:pPr>
        <w:rPr>
          <w:ins w:id="795" w:author="admin" w:date="2012-06-19T13:54:00Z"/>
          <w:rFonts w:ascii="Times New Roman" w:hAnsi="Times New Roman" w:cs="Times New Roman"/>
        </w:rPr>
      </w:pPr>
      <w:ins w:id="796" w:author="admin" w:date="2012-06-19T13:54:00Z">
        <w:r>
          <w:rPr>
            <w:rFonts w:ascii="Times New Roman" w:hAnsi="Times New Roman" w:cs="Times New Roman"/>
          </w:rPr>
          <w:t xml:space="preserve">In the proposed strategy, Bangor Hydro will work with ASAP to establish a firm understanding of </w:t>
        </w:r>
      </w:ins>
      <w:ins w:id="797" w:author="admin" w:date="2012-06-19T14:39:00Z">
        <w:r w:rsidR="00D119E7">
          <w:rPr>
            <w:rFonts w:ascii="Times New Roman" w:hAnsi="Times New Roman" w:cs="Times New Roman"/>
          </w:rPr>
          <w:t>the data and equations necessary to calculate and compare different methods of heating</w:t>
        </w:r>
      </w:ins>
      <w:ins w:id="798" w:author="admin" w:date="2012-06-19T13:54:00Z">
        <w:r>
          <w:rPr>
            <w:rFonts w:ascii="Times New Roman" w:hAnsi="Times New Roman" w:cs="Times New Roman"/>
          </w:rPr>
          <w:t xml:space="preserve">. ASAP will design layouts and interfaces for each module and the kiosk as a whole, as well as determine what and how information should be presented for each module.  </w:t>
        </w:r>
      </w:ins>
      <w:ins w:id="799" w:author="admin" w:date="2012-06-19T14:41:00Z">
        <w:r w:rsidR="00A924AF">
          <w:rPr>
            <w:rFonts w:ascii="Times New Roman" w:hAnsi="Times New Roman" w:cs="Times New Roman"/>
          </w:rPr>
          <w:t xml:space="preserve">These layouts, </w:t>
        </w:r>
      </w:ins>
      <w:ins w:id="800" w:author="admin" w:date="2012-06-19T13:54:00Z">
        <w:r>
          <w:rPr>
            <w:rFonts w:ascii="Times New Roman" w:hAnsi="Times New Roman" w:cs="Times New Roman"/>
          </w:rPr>
          <w:t>interfaces</w:t>
        </w:r>
      </w:ins>
      <w:ins w:id="801" w:author="admin" w:date="2012-06-19T14:41:00Z">
        <w:r w:rsidR="00A924AF">
          <w:rPr>
            <w:rFonts w:ascii="Times New Roman" w:hAnsi="Times New Roman" w:cs="Times New Roman"/>
          </w:rPr>
          <w:t>, and presentation tools</w:t>
        </w:r>
      </w:ins>
      <w:ins w:id="802" w:author="admin" w:date="2012-06-19T13:54:00Z">
        <w:r>
          <w:rPr>
            <w:rFonts w:ascii="Times New Roman" w:hAnsi="Times New Roman" w:cs="Times New Roman"/>
          </w:rPr>
          <w:t xml:space="preserve"> will then be developed based on the designs.  At the completion of each stage of prototyping a section, its status will be sent to Bangor Hydro for review and alteration.  Additionally, ASAP and Bangor Hydro will meet bi-weekly for status updates to discuss progress.</w:t>
        </w:r>
      </w:ins>
    </w:p>
    <w:p w14:paraId="1EB56E41" w14:textId="77777777" w:rsidR="00E15BB9" w:rsidRDefault="00E15BB9" w:rsidP="005B6D60">
      <w:pPr>
        <w:rPr>
          <w:ins w:id="803" w:author="admin" w:date="2012-06-19T13:54:00Z"/>
          <w:rFonts w:ascii="Times New Roman" w:hAnsi="Times New Roman" w:cs="Times New Roman"/>
        </w:rPr>
      </w:pPr>
    </w:p>
    <w:p w14:paraId="315375ED" w14:textId="6D7B6069" w:rsidR="00E15BB9" w:rsidRDefault="00E15BB9" w:rsidP="00E15BB9">
      <w:pPr>
        <w:rPr>
          <w:ins w:id="804" w:author="admin" w:date="2012-06-19T13:54:00Z"/>
          <w:rFonts w:ascii="Times New Roman" w:hAnsi="Times New Roman" w:cs="Times New Roman"/>
          <w:b/>
        </w:rPr>
      </w:pPr>
      <w:proofErr w:type="gramStart"/>
      <w:ins w:id="805" w:author="admin" w:date="2012-06-19T13:54:00Z">
        <w:r>
          <w:rPr>
            <w:rFonts w:ascii="Times New Roman" w:hAnsi="Times New Roman" w:cs="Times New Roman"/>
            <w:b/>
          </w:rPr>
          <w:t>Phase</w:t>
        </w:r>
        <w:proofErr w:type="gramEnd"/>
        <w:r>
          <w:rPr>
            <w:rFonts w:ascii="Times New Roman" w:hAnsi="Times New Roman" w:cs="Times New Roman"/>
            <w:b/>
          </w:rPr>
          <w:t xml:space="preserve"> 3 Timeline</w:t>
        </w:r>
      </w:ins>
    </w:p>
    <w:p w14:paraId="69DFD56B" w14:textId="77777777" w:rsidR="00E15BB9" w:rsidRPr="00A95A1A" w:rsidRDefault="00E15BB9" w:rsidP="00E15BB9">
      <w:pPr>
        <w:rPr>
          <w:ins w:id="806" w:author="admin" w:date="2012-06-19T13:54:00Z"/>
          <w:rFonts w:ascii="Times New Roman" w:hAnsi="Times New Roman" w:cs="Times New Roman"/>
          <w:b/>
        </w:rPr>
      </w:pPr>
    </w:p>
    <w:p w14:paraId="4B0B5F49" w14:textId="009CD4E4" w:rsidR="00E15BB9" w:rsidRPr="005B6D60" w:rsidRDefault="00E15BB9" w:rsidP="00E15BB9">
      <w:pPr>
        <w:rPr>
          <w:ins w:id="807" w:author="admin" w:date="2012-06-19T13:54:00Z"/>
          <w:rFonts w:ascii="Times New Roman" w:hAnsi="Times New Roman" w:cs="Times New Roman"/>
        </w:rPr>
      </w:pPr>
      <w:ins w:id="808" w:author="admin" w:date="2012-06-19T13:54:00Z">
        <w:r w:rsidRPr="005B6D60">
          <w:rPr>
            <w:rFonts w:ascii="Times New Roman" w:hAnsi="Times New Roman" w:cs="Times New Roman"/>
          </w:rPr>
          <w:t xml:space="preserve">The proposed </w:t>
        </w:r>
        <w:r>
          <w:rPr>
            <w:rFonts w:ascii="Times New Roman" w:hAnsi="Times New Roman" w:cs="Times New Roman"/>
          </w:rPr>
          <w:t>phase</w:t>
        </w:r>
        <w:r w:rsidRPr="005B6D60">
          <w:rPr>
            <w:rFonts w:ascii="Times New Roman" w:hAnsi="Times New Roman" w:cs="Times New Roman"/>
          </w:rPr>
          <w:t xml:space="preserve">, if all previously mentioned features are designed and implemented with visual styling, will take approximately </w:t>
        </w:r>
      </w:ins>
      <w:ins w:id="809" w:author="admin" w:date="2012-06-19T13:58:00Z">
        <w:r w:rsidR="0090317C">
          <w:rPr>
            <w:rFonts w:ascii="Times New Roman" w:hAnsi="Times New Roman" w:cs="Times New Roman"/>
          </w:rPr>
          <w:t>415</w:t>
        </w:r>
      </w:ins>
      <w:ins w:id="810" w:author="admin" w:date="2012-06-19T13:54:00Z">
        <w:r>
          <w:rPr>
            <w:rFonts w:ascii="Times New Roman" w:hAnsi="Times New Roman" w:cs="Times New Roman"/>
          </w:rPr>
          <w:t xml:space="preserve"> </w:t>
        </w:r>
        <w:r w:rsidRPr="005B6D60">
          <w:rPr>
            <w:rFonts w:ascii="Times New Roman" w:hAnsi="Times New Roman" w:cs="Times New Roman"/>
          </w:rPr>
          <w:t>hours to complete.  ASAP Media Services' hourly rate is $35. A breakdown reflecting the above estimate is as follows</w:t>
        </w:r>
      </w:ins>
      <w:ins w:id="811" w:author="admin" w:date="2012-06-19T14:42:00Z">
        <w:r w:rsidR="00AF0863">
          <w:rPr>
            <w:rFonts w:ascii="Times New Roman" w:hAnsi="Times New Roman" w:cs="Times New Roman"/>
          </w:rPr>
          <w:t xml:space="preserve"> </w:t>
        </w:r>
        <w:r w:rsidR="00AF0863">
          <w:rPr>
            <w:rFonts w:ascii="Times New Roman" w:hAnsi="Times New Roman" w:cs="Times New Roman"/>
            <w:b/>
          </w:rPr>
          <w:t>(This estimate does NOT include the necessary heat pump research that is covered in Phase 1)</w:t>
        </w:r>
        <w:r w:rsidR="00AF0863">
          <w:rPr>
            <w:rFonts w:ascii="Times New Roman" w:hAnsi="Times New Roman" w:cs="Times New Roman"/>
          </w:rPr>
          <w:t>:</w:t>
        </w:r>
      </w:ins>
    </w:p>
    <w:p w14:paraId="0E533F33" w14:textId="77777777" w:rsidR="00E15BB9" w:rsidRPr="005B6D60" w:rsidRDefault="00E15BB9" w:rsidP="00E15BB9">
      <w:pPr>
        <w:rPr>
          <w:ins w:id="812" w:author="admin" w:date="2012-06-19T13:54:00Z"/>
          <w:rFonts w:ascii="Times New Roman" w:hAnsi="Times New Roman" w:cs="Times New Roman"/>
        </w:rPr>
      </w:pPr>
    </w:p>
    <w:p w14:paraId="2AAC4C8A" w14:textId="5F6E0AE9" w:rsidR="00E15BB9" w:rsidRPr="00565D80" w:rsidRDefault="00E15BB9" w:rsidP="00E15BB9">
      <w:pPr>
        <w:outlineLvl w:val="0"/>
        <w:rPr>
          <w:ins w:id="813" w:author="admin" w:date="2012-06-19T13:54:00Z"/>
          <w:rFonts w:ascii="Times New Roman" w:hAnsi="Times New Roman" w:cs="Times New Roman"/>
          <w:b/>
        </w:rPr>
      </w:pPr>
      <w:ins w:id="814" w:author="admin" w:date="2012-06-19T13:54:00Z">
        <w:r>
          <w:rPr>
            <w:rFonts w:ascii="Times New Roman" w:hAnsi="Times New Roman" w:cs="Times New Roman"/>
            <w:b/>
          </w:rPr>
          <w:t xml:space="preserve">Phase 3 </w:t>
        </w:r>
        <w:r w:rsidRPr="00565D80">
          <w:rPr>
            <w:rFonts w:ascii="Times New Roman" w:hAnsi="Times New Roman" w:cs="Times New Roman"/>
            <w:b/>
          </w:rPr>
          <w:t xml:space="preserve">Cost </w:t>
        </w:r>
        <w:proofErr w:type="gramStart"/>
        <w:r w:rsidRPr="00565D80">
          <w:rPr>
            <w:rFonts w:ascii="Times New Roman" w:hAnsi="Times New Roman" w:cs="Times New Roman"/>
            <w:b/>
          </w:rPr>
          <w:t>Analysis</w:t>
        </w:r>
        <w:proofErr w:type="gramEnd"/>
      </w:ins>
    </w:p>
    <w:p w14:paraId="2F0108C6" w14:textId="77777777" w:rsidR="00E15BB9" w:rsidRPr="005B6D60" w:rsidRDefault="00E15BB9" w:rsidP="00E15BB9">
      <w:pPr>
        <w:rPr>
          <w:ins w:id="815" w:author="admin" w:date="2012-06-19T13:54:00Z"/>
          <w:rFonts w:ascii="Times New Roman" w:hAnsi="Times New Roman" w:cs="Times New Roman"/>
        </w:rPr>
      </w:pPr>
      <w:ins w:id="816" w:author="admin" w:date="2012-06-19T13:54:00Z">
        <w:r w:rsidRPr="005B6D60">
          <w:rPr>
            <w:rFonts w:ascii="Times New Roman" w:hAnsi="Times New Roman" w:cs="Times New Roman"/>
          </w:rPr>
          <w:tab/>
        </w:r>
        <w:r w:rsidRPr="005B6D60">
          <w:rPr>
            <w:rFonts w:ascii="Times New Roman" w:hAnsi="Times New Roman" w:cs="Times New Roman"/>
          </w:rPr>
          <w:tab/>
        </w:r>
      </w:ins>
    </w:p>
    <w:tbl>
      <w:tblPr>
        <w:tblStyle w:val="TableGrid"/>
        <w:tblW w:w="0" w:type="auto"/>
        <w:tblLook w:val="04A0" w:firstRow="1" w:lastRow="0" w:firstColumn="1" w:lastColumn="0" w:noHBand="0" w:noVBand="1"/>
      </w:tblPr>
      <w:tblGrid>
        <w:gridCol w:w="2952"/>
        <w:gridCol w:w="2952"/>
        <w:gridCol w:w="2952"/>
      </w:tblGrid>
      <w:tr w:rsidR="00E15BB9" w14:paraId="634A791C" w14:textId="77777777" w:rsidTr="007E1941">
        <w:trPr>
          <w:ins w:id="817" w:author="admin" w:date="2012-06-19T13:54:00Z"/>
        </w:trPr>
        <w:tc>
          <w:tcPr>
            <w:tcW w:w="2952" w:type="dxa"/>
          </w:tcPr>
          <w:p w14:paraId="55BA6813" w14:textId="77777777" w:rsidR="00E15BB9" w:rsidRPr="00A95A1A" w:rsidRDefault="00E15BB9" w:rsidP="007E1941">
            <w:pPr>
              <w:jc w:val="center"/>
              <w:rPr>
                <w:ins w:id="818" w:author="admin" w:date="2012-06-19T13:54:00Z"/>
                <w:rFonts w:ascii="Times New Roman" w:hAnsi="Times New Roman" w:cs="Times New Roman"/>
                <w:b/>
              </w:rPr>
            </w:pPr>
            <w:ins w:id="819" w:author="admin" w:date="2012-06-19T13:54:00Z">
              <w:r w:rsidRPr="00A95A1A">
                <w:rPr>
                  <w:rFonts w:ascii="Times New Roman" w:hAnsi="Times New Roman" w:cs="Times New Roman"/>
                  <w:b/>
                </w:rPr>
                <w:t>Section</w:t>
              </w:r>
            </w:ins>
          </w:p>
        </w:tc>
        <w:tc>
          <w:tcPr>
            <w:tcW w:w="2952" w:type="dxa"/>
          </w:tcPr>
          <w:p w14:paraId="6B377A11" w14:textId="77777777" w:rsidR="00E15BB9" w:rsidRPr="00A95A1A" w:rsidRDefault="00E15BB9" w:rsidP="007E1941">
            <w:pPr>
              <w:jc w:val="center"/>
              <w:rPr>
                <w:ins w:id="820" w:author="admin" w:date="2012-06-19T13:54:00Z"/>
                <w:rFonts w:ascii="Times New Roman" w:hAnsi="Times New Roman" w:cs="Times New Roman"/>
                <w:b/>
              </w:rPr>
            </w:pPr>
            <w:ins w:id="821" w:author="admin" w:date="2012-06-19T13:54:00Z">
              <w:r w:rsidRPr="00A95A1A">
                <w:rPr>
                  <w:rFonts w:ascii="Times New Roman" w:hAnsi="Times New Roman" w:cs="Times New Roman"/>
                  <w:b/>
                </w:rPr>
                <w:t>Hours x Rate</w:t>
              </w:r>
            </w:ins>
          </w:p>
        </w:tc>
        <w:tc>
          <w:tcPr>
            <w:tcW w:w="2952" w:type="dxa"/>
          </w:tcPr>
          <w:p w14:paraId="4A52BDDC" w14:textId="77777777" w:rsidR="00E15BB9" w:rsidRPr="00A95A1A" w:rsidRDefault="00E15BB9" w:rsidP="007E1941">
            <w:pPr>
              <w:jc w:val="center"/>
              <w:rPr>
                <w:ins w:id="822" w:author="admin" w:date="2012-06-19T13:54:00Z"/>
                <w:rFonts w:ascii="Times New Roman" w:hAnsi="Times New Roman" w:cs="Times New Roman"/>
                <w:b/>
              </w:rPr>
            </w:pPr>
            <w:ins w:id="823" w:author="admin" w:date="2012-06-19T13:54:00Z">
              <w:r>
                <w:rPr>
                  <w:rFonts w:ascii="Times New Roman" w:hAnsi="Times New Roman" w:cs="Times New Roman"/>
                  <w:b/>
                </w:rPr>
                <w:t>Total</w:t>
              </w:r>
            </w:ins>
          </w:p>
        </w:tc>
      </w:tr>
      <w:tr w:rsidR="00E15BB9" w14:paraId="17947AC8" w14:textId="77777777" w:rsidTr="007E1941">
        <w:trPr>
          <w:ins w:id="824" w:author="admin" w:date="2012-06-19T13:54:00Z"/>
        </w:trPr>
        <w:tc>
          <w:tcPr>
            <w:tcW w:w="2952" w:type="dxa"/>
          </w:tcPr>
          <w:p w14:paraId="3B151F5C" w14:textId="77777777" w:rsidR="00E15BB9" w:rsidRDefault="00E15BB9" w:rsidP="007E1941">
            <w:pPr>
              <w:rPr>
                <w:ins w:id="825" w:author="admin" w:date="2012-06-19T13:54:00Z"/>
                <w:rFonts w:ascii="Times New Roman" w:hAnsi="Times New Roman" w:cs="Times New Roman"/>
              </w:rPr>
            </w:pPr>
            <w:ins w:id="826" w:author="admin" w:date="2012-06-19T13:54:00Z">
              <w:r>
                <w:rPr>
                  <w:rFonts w:ascii="Times New Roman" w:hAnsi="Times New Roman" w:cs="Times New Roman"/>
                </w:rPr>
                <w:t>Research</w:t>
              </w:r>
            </w:ins>
          </w:p>
        </w:tc>
        <w:tc>
          <w:tcPr>
            <w:tcW w:w="2952" w:type="dxa"/>
          </w:tcPr>
          <w:p w14:paraId="3460CD63" w14:textId="0EB4BCCF" w:rsidR="00E15BB9" w:rsidRDefault="00837DB6" w:rsidP="00837DB6">
            <w:pPr>
              <w:rPr>
                <w:ins w:id="827" w:author="admin" w:date="2012-06-19T13:54:00Z"/>
                <w:rFonts w:ascii="Times New Roman" w:hAnsi="Times New Roman" w:cs="Times New Roman"/>
              </w:rPr>
            </w:pPr>
            <w:ins w:id="828" w:author="admin" w:date="2012-06-19T13:54:00Z">
              <w:r>
                <w:rPr>
                  <w:rFonts w:ascii="Times New Roman" w:hAnsi="Times New Roman" w:cs="Times New Roman"/>
                </w:rPr>
                <w:t>60</w:t>
              </w:r>
              <w:r w:rsidR="00E15BB9">
                <w:rPr>
                  <w:rFonts w:ascii="Times New Roman" w:hAnsi="Times New Roman" w:cs="Times New Roman"/>
                </w:rPr>
                <w:t xml:space="preserve"> hours x $35/hour</w:t>
              </w:r>
            </w:ins>
          </w:p>
        </w:tc>
        <w:tc>
          <w:tcPr>
            <w:tcW w:w="2952" w:type="dxa"/>
          </w:tcPr>
          <w:p w14:paraId="00B414F4" w14:textId="2382D559" w:rsidR="00E15BB9" w:rsidRDefault="00E15BB9" w:rsidP="00837DB6">
            <w:pPr>
              <w:rPr>
                <w:ins w:id="829" w:author="admin" w:date="2012-06-19T13:54:00Z"/>
                <w:rFonts w:ascii="Times New Roman" w:hAnsi="Times New Roman" w:cs="Times New Roman"/>
              </w:rPr>
            </w:pPr>
            <w:ins w:id="830" w:author="admin" w:date="2012-06-19T13:54:00Z">
              <w:r>
                <w:rPr>
                  <w:rFonts w:ascii="Times New Roman" w:hAnsi="Times New Roman" w:cs="Times New Roman"/>
                </w:rPr>
                <w:t>$</w:t>
              </w:r>
            </w:ins>
            <w:ins w:id="831" w:author="admin" w:date="2012-06-19T13:57:00Z">
              <w:r w:rsidR="00837DB6">
                <w:rPr>
                  <w:rFonts w:ascii="Times New Roman" w:hAnsi="Times New Roman" w:cs="Times New Roman"/>
                </w:rPr>
                <w:t>2,100</w:t>
              </w:r>
            </w:ins>
            <w:ins w:id="832" w:author="admin" w:date="2012-06-19T13:54:00Z">
              <w:r>
                <w:rPr>
                  <w:rFonts w:ascii="Times New Roman" w:hAnsi="Times New Roman" w:cs="Times New Roman"/>
                </w:rPr>
                <w:t>.00</w:t>
              </w:r>
            </w:ins>
          </w:p>
        </w:tc>
      </w:tr>
      <w:tr w:rsidR="00E15BB9" w14:paraId="097FAFD0" w14:textId="77777777" w:rsidTr="007E1941">
        <w:trPr>
          <w:ins w:id="833" w:author="admin" w:date="2012-06-19T13:54:00Z"/>
        </w:trPr>
        <w:tc>
          <w:tcPr>
            <w:tcW w:w="2952" w:type="dxa"/>
          </w:tcPr>
          <w:p w14:paraId="36370F98" w14:textId="77777777" w:rsidR="00E15BB9" w:rsidRDefault="00E15BB9" w:rsidP="007E1941">
            <w:pPr>
              <w:rPr>
                <w:ins w:id="834" w:author="admin" w:date="2012-06-19T13:54:00Z"/>
                <w:rFonts w:ascii="Times New Roman" w:hAnsi="Times New Roman" w:cs="Times New Roman"/>
              </w:rPr>
            </w:pPr>
            <w:ins w:id="835" w:author="admin" w:date="2012-06-19T13:54:00Z">
              <w:r>
                <w:rPr>
                  <w:rFonts w:ascii="Times New Roman" w:hAnsi="Times New Roman" w:cs="Times New Roman"/>
                </w:rPr>
                <w:t>Conceptualization</w:t>
              </w:r>
            </w:ins>
          </w:p>
        </w:tc>
        <w:tc>
          <w:tcPr>
            <w:tcW w:w="2952" w:type="dxa"/>
          </w:tcPr>
          <w:p w14:paraId="795DFD64" w14:textId="35E48FE7" w:rsidR="00E15BB9" w:rsidRDefault="00837DB6" w:rsidP="007E1941">
            <w:pPr>
              <w:rPr>
                <w:ins w:id="836" w:author="admin" w:date="2012-06-19T13:54:00Z"/>
                <w:rFonts w:ascii="Times New Roman" w:hAnsi="Times New Roman" w:cs="Times New Roman"/>
              </w:rPr>
            </w:pPr>
            <w:ins w:id="837" w:author="admin" w:date="2012-06-19T13:54:00Z">
              <w:r>
                <w:rPr>
                  <w:rFonts w:ascii="Times New Roman" w:hAnsi="Times New Roman" w:cs="Times New Roman"/>
                </w:rPr>
                <w:t>125</w:t>
              </w:r>
              <w:r w:rsidR="00E15BB9">
                <w:rPr>
                  <w:rFonts w:ascii="Times New Roman" w:hAnsi="Times New Roman" w:cs="Times New Roman"/>
                </w:rPr>
                <w:t xml:space="preserve"> hours x $35/hour</w:t>
              </w:r>
            </w:ins>
          </w:p>
        </w:tc>
        <w:tc>
          <w:tcPr>
            <w:tcW w:w="2952" w:type="dxa"/>
          </w:tcPr>
          <w:p w14:paraId="25CECC48" w14:textId="7D7DB15D" w:rsidR="00E15BB9" w:rsidRDefault="00E15BB9" w:rsidP="007E1941">
            <w:pPr>
              <w:rPr>
                <w:ins w:id="838" w:author="admin" w:date="2012-06-19T13:54:00Z"/>
                <w:rFonts w:ascii="Times New Roman" w:hAnsi="Times New Roman" w:cs="Times New Roman"/>
              </w:rPr>
            </w:pPr>
            <w:ins w:id="839" w:author="admin" w:date="2012-06-19T13:54:00Z">
              <w:r>
                <w:rPr>
                  <w:rFonts w:ascii="Times New Roman" w:hAnsi="Times New Roman" w:cs="Times New Roman"/>
                </w:rPr>
                <w:t>$</w:t>
              </w:r>
              <w:r w:rsidR="00837DB6">
                <w:rPr>
                  <w:rFonts w:ascii="Times New Roman" w:hAnsi="Times New Roman" w:cs="Times New Roman"/>
                </w:rPr>
                <w:t>4,375.00</w:t>
              </w:r>
            </w:ins>
          </w:p>
        </w:tc>
      </w:tr>
      <w:tr w:rsidR="00E15BB9" w14:paraId="178A062F" w14:textId="77777777" w:rsidTr="007E1941">
        <w:trPr>
          <w:ins w:id="840" w:author="admin" w:date="2012-06-19T13:54:00Z"/>
        </w:trPr>
        <w:tc>
          <w:tcPr>
            <w:tcW w:w="2952" w:type="dxa"/>
          </w:tcPr>
          <w:p w14:paraId="0288873F" w14:textId="77777777" w:rsidR="00E15BB9" w:rsidRDefault="00E15BB9" w:rsidP="007E1941">
            <w:pPr>
              <w:rPr>
                <w:ins w:id="841" w:author="admin" w:date="2012-06-19T13:54:00Z"/>
                <w:rFonts w:ascii="Times New Roman" w:hAnsi="Times New Roman" w:cs="Times New Roman"/>
              </w:rPr>
            </w:pPr>
            <w:ins w:id="842" w:author="admin" w:date="2012-06-19T13:54:00Z">
              <w:r>
                <w:rPr>
                  <w:rFonts w:ascii="Times New Roman" w:hAnsi="Times New Roman" w:cs="Times New Roman"/>
                </w:rPr>
                <w:t>Development</w:t>
              </w:r>
            </w:ins>
          </w:p>
        </w:tc>
        <w:tc>
          <w:tcPr>
            <w:tcW w:w="2952" w:type="dxa"/>
          </w:tcPr>
          <w:p w14:paraId="4AB936B5" w14:textId="45B70316" w:rsidR="00E15BB9" w:rsidRDefault="00837DB6" w:rsidP="007E1941">
            <w:pPr>
              <w:rPr>
                <w:ins w:id="843" w:author="admin" w:date="2012-06-19T13:54:00Z"/>
                <w:rFonts w:ascii="Times New Roman" w:hAnsi="Times New Roman" w:cs="Times New Roman"/>
              </w:rPr>
            </w:pPr>
            <w:ins w:id="844" w:author="admin" w:date="2012-06-19T13:54:00Z">
              <w:r>
                <w:rPr>
                  <w:rFonts w:ascii="Times New Roman" w:hAnsi="Times New Roman" w:cs="Times New Roman"/>
                </w:rPr>
                <w:t>200</w:t>
              </w:r>
              <w:r w:rsidR="00E15BB9">
                <w:rPr>
                  <w:rFonts w:ascii="Times New Roman" w:hAnsi="Times New Roman" w:cs="Times New Roman"/>
                </w:rPr>
                <w:t xml:space="preserve"> hours x $35/hour</w:t>
              </w:r>
            </w:ins>
          </w:p>
        </w:tc>
        <w:tc>
          <w:tcPr>
            <w:tcW w:w="2952" w:type="dxa"/>
          </w:tcPr>
          <w:p w14:paraId="3E7487C9" w14:textId="2A2D87DE" w:rsidR="00E15BB9" w:rsidRDefault="00E15BB9" w:rsidP="007E1941">
            <w:pPr>
              <w:rPr>
                <w:ins w:id="845" w:author="admin" w:date="2012-06-19T13:54:00Z"/>
                <w:rFonts w:ascii="Times New Roman" w:hAnsi="Times New Roman" w:cs="Times New Roman"/>
              </w:rPr>
            </w:pPr>
            <w:ins w:id="846" w:author="admin" w:date="2012-06-19T13:54:00Z">
              <w:r>
                <w:rPr>
                  <w:rFonts w:ascii="Times New Roman" w:hAnsi="Times New Roman" w:cs="Times New Roman"/>
                </w:rPr>
                <w:t>$</w:t>
              </w:r>
              <w:r w:rsidR="00837DB6">
                <w:rPr>
                  <w:rFonts w:ascii="Times New Roman" w:hAnsi="Times New Roman" w:cs="Times New Roman"/>
                </w:rPr>
                <w:t>7,000.00</w:t>
              </w:r>
            </w:ins>
          </w:p>
        </w:tc>
      </w:tr>
      <w:tr w:rsidR="00E15BB9" w14:paraId="36890DBF" w14:textId="77777777" w:rsidTr="007E1941">
        <w:trPr>
          <w:ins w:id="847" w:author="admin" w:date="2012-06-19T13:54:00Z"/>
        </w:trPr>
        <w:tc>
          <w:tcPr>
            <w:tcW w:w="2952" w:type="dxa"/>
          </w:tcPr>
          <w:p w14:paraId="251BFC96" w14:textId="77777777" w:rsidR="00E15BB9" w:rsidRDefault="00E15BB9" w:rsidP="007E1941">
            <w:pPr>
              <w:rPr>
                <w:ins w:id="848" w:author="admin" w:date="2012-06-19T13:54:00Z"/>
                <w:rFonts w:ascii="Times New Roman" w:hAnsi="Times New Roman" w:cs="Times New Roman"/>
              </w:rPr>
            </w:pPr>
            <w:ins w:id="849" w:author="admin" w:date="2012-06-19T13:54:00Z">
              <w:r>
                <w:rPr>
                  <w:rFonts w:ascii="Times New Roman" w:hAnsi="Times New Roman" w:cs="Times New Roman"/>
                </w:rPr>
                <w:t>Testing</w:t>
              </w:r>
            </w:ins>
          </w:p>
        </w:tc>
        <w:tc>
          <w:tcPr>
            <w:tcW w:w="2952" w:type="dxa"/>
          </w:tcPr>
          <w:p w14:paraId="3DB5D338" w14:textId="6AC15C73" w:rsidR="00E15BB9" w:rsidRDefault="00E15BB9" w:rsidP="007E1941">
            <w:pPr>
              <w:rPr>
                <w:ins w:id="850" w:author="admin" w:date="2012-06-19T13:54:00Z"/>
                <w:rFonts w:ascii="Times New Roman" w:hAnsi="Times New Roman" w:cs="Times New Roman"/>
              </w:rPr>
            </w:pPr>
            <w:ins w:id="851" w:author="admin" w:date="2012-06-19T13:54:00Z">
              <w:r>
                <w:rPr>
                  <w:rFonts w:ascii="Times New Roman" w:hAnsi="Times New Roman" w:cs="Times New Roman"/>
                </w:rPr>
                <w:t>3</w:t>
              </w:r>
              <w:r w:rsidR="00837DB6">
                <w:rPr>
                  <w:rFonts w:ascii="Times New Roman" w:hAnsi="Times New Roman" w:cs="Times New Roman"/>
                </w:rPr>
                <w:t>0</w:t>
              </w:r>
              <w:r>
                <w:rPr>
                  <w:rFonts w:ascii="Times New Roman" w:hAnsi="Times New Roman" w:cs="Times New Roman"/>
                </w:rPr>
                <w:t xml:space="preserve"> hours x $35/hour</w:t>
              </w:r>
            </w:ins>
          </w:p>
        </w:tc>
        <w:tc>
          <w:tcPr>
            <w:tcW w:w="2952" w:type="dxa"/>
          </w:tcPr>
          <w:p w14:paraId="0374E530" w14:textId="5B75BFA3" w:rsidR="00E15BB9" w:rsidRDefault="00E15BB9" w:rsidP="007E1941">
            <w:pPr>
              <w:rPr>
                <w:ins w:id="852" w:author="admin" w:date="2012-06-19T13:54:00Z"/>
                <w:rFonts w:ascii="Times New Roman" w:hAnsi="Times New Roman" w:cs="Times New Roman"/>
              </w:rPr>
            </w:pPr>
            <w:ins w:id="853" w:author="admin" w:date="2012-06-19T13:54:00Z">
              <w:r>
                <w:rPr>
                  <w:rFonts w:ascii="Times New Roman" w:hAnsi="Times New Roman" w:cs="Times New Roman"/>
                </w:rPr>
                <w:t>$</w:t>
              </w:r>
            </w:ins>
            <w:ins w:id="854" w:author="admin" w:date="2012-06-19T13:58:00Z">
              <w:r w:rsidR="00810296">
                <w:rPr>
                  <w:rFonts w:ascii="Times New Roman" w:hAnsi="Times New Roman" w:cs="Times New Roman"/>
                </w:rPr>
                <w:t>1,050.00</w:t>
              </w:r>
            </w:ins>
          </w:p>
        </w:tc>
      </w:tr>
      <w:tr w:rsidR="00E15BB9" w14:paraId="1DD4A585" w14:textId="77777777" w:rsidTr="007E1941">
        <w:trPr>
          <w:ins w:id="855" w:author="admin" w:date="2012-06-19T13:54:00Z"/>
        </w:trPr>
        <w:tc>
          <w:tcPr>
            <w:tcW w:w="2952" w:type="dxa"/>
          </w:tcPr>
          <w:p w14:paraId="42E131C7" w14:textId="77777777" w:rsidR="00E15BB9" w:rsidRPr="00A95A1A" w:rsidRDefault="00E15BB9" w:rsidP="007E1941">
            <w:pPr>
              <w:jc w:val="center"/>
              <w:rPr>
                <w:ins w:id="856" w:author="admin" w:date="2012-06-19T13:54:00Z"/>
                <w:rFonts w:ascii="Times New Roman" w:hAnsi="Times New Roman" w:cs="Times New Roman"/>
                <w:b/>
              </w:rPr>
            </w:pPr>
            <w:ins w:id="857" w:author="admin" w:date="2012-06-19T13:54:00Z">
              <w:r>
                <w:rPr>
                  <w:rFonts w:ascii="Times New Roman" w:hAnsi="Times New Roman" w:cs="Times New Roman"/>
                  <w:b/>
                </w:rPr>
                <w:t>Total Cost</w:t>
              </w:r>
            </w:ins>
          </w:p>
        </w:tc>
        <w:tc>
          <w:tcPr>
            <w:tcW w:w="2952" w:type="dxa"/>
          </w:tcPr>
          <w:p w14:paraId="543F6D84" w14:textId="4D1CE29B" w:rsidR="00E15BB9" w:rsidRPr="00A95A1A" w:rsidRDefault="0090317C" w:rsidP="007E1941">
            <w:pPr>
              <w:jc w:val="center"/>
              <w:rPr>
                <w:ins w:id="858" w:author="admin" w:date="2012-06-19T13:54:00Z"/>
                <w:rFonts w:ascii="Times New Roman" w:hAnsi="Times New Roman" w:cs="Times New Roman"/>
                <w:b/>
              </w:rPr>
            </w:pPr>
            <w:ins w:id="859" w:author="admin" w:date="2012-06-19T13:58:00Z">
              <w:r>
                <w:rPr>
                  <w:rFonts w:ascii="Times New Roman" w:hAnsi="Times New Roman" w:cs="Times New Roman"/>
                  <w:b/>
                </w:rPr>
                <w:t>415</w:t>
              </w:r>
            </w:ins>
            <w:ins w:id="860" w:author="admin" w:date="2012-06-19T13:54:00Z">
              <w:r w:rsidR="00E15BB9" w:rsidRPr="00782707">
                <w:rPr>
                  <w:rFonts w:ascii="Times New Roman" w:hAnsi="Times New Roman" w:cs="Times New Roman"/>
                  <w:b/>
                </w:rPr>
                <w:t xml:space="preserve"> hours x $35/hour</w:t>
              </w:r>
            </w:ins>
          </w:p>
        </w:tc>
        <w:tc>
          <w:tcPr>
            <w:tcW w:w="2952" w:type="dxa"/>
          </w:tcPr>
          <w:p w14:paraId="20595312" w14:textId="5428C6E2" w:rsidR="00E15BB9" w:rsidRPr="00A95A1A" w:rsidRDefault="00E15BB9" w:rsidP="0090317C">
            <w:pPr>
              <w:jc w:val="center"/>
              <w:rPr>
                <w:ins w:id="861" w:author="admin" w:date="2012-06-19T13:54:00Z"/>
                <w:rFonts w:ascii="Times New Roman" w:hAnsi="Times New Roman" w:cs="Times New Roman"/>
                <w:b/>
              </w:rPr>
            </w:pPr>
            <w:ins w:id="862" w:author="admin" w:date="2012-06-19T13:54:00Z">
              <w:r w:rsidRPr="00A95A1A">
                <w:rPr>
                  <w:rFonts w:ascii="Times New Roman" w:hAnsi="Times New Roman" w:cs="Times New Roman"/>
                  <w:b/>
                </w:rPr>
                <w:t>$</w:t>
              </w:r>
            </w:ins>
            <w:ins w:id="863" w:author="admin" w:date="2012-06-19T13:58:00Z">
              <w:r w:rsidR="0090317C">
                <w:rPr>
                  <w:rFonts w:ascii="Times New Roman" w:hAnsi="Times New Roman" w:cs="Times New Roman"/>
                  <w:b/>
                </w:rPr>
                <w:t>14,525.00</w:t>
              </w:r>
            </w:ins>
          </w:p>
        </w:tc>
      </w:tr>
    </w:tbl>
    <w:p w14:paraId="01DE99D7" w14:textId="77777777" w:rsidR="00E15BB9" w:rsidRDefault="00E15BB9" w:rsidP="00E15BB9">
      <w:pPr>
        <w:rPr>
          <w:ins w:id="864" w:author="admin" w:date="2012-06-19T13:54:00Z"/>
          <w:rFonts w:ascii="Times New Roman" w:hAnsi="Times New Roman" w:cs="Times New Roman"/>
        </w:rPr>
      </w:pPr>
    </w:p>
    <w:p w14:paraId="14B0E072" w14:textId="53C07B43" w:rsidR="005B6D60" w:rsidRPr="005B6D60" w:rsidDel="00A36E72" w:rsidRDefault="00E15BB9" w:rsidP="00E15BB9">
      <w:pPr>
        <w:rPr>
          <w:del w:id="865" w:author="admin" w:date="2012-05-31T11:33:00Z"/>
          <w:rFonts w:ascii="Times New Roman" w:hAnsi="Times New Roman" w:cs="Times New Roman"/>
        </w:rPr>
      </w:pPr>
      <w:ins w:id="866" w:author="admin" w:date="2012-06-19T13:54:00Z">
        <w:r>
          <w:rPr>
            <w:rFonts w:ascii="Times New Roman" w:hAnsi="Times New Roman" w:cs="Times New Roman"/>
          </w:rPr>
          <w:t>In the proposed strategy, Bangor Hydro will work with ASAP to establish a firm understanding of heat pump technology and the effects that attributes of buildings have on heating and cooling potency. ASAP will design layouts and interfaces for each module and the kiosk as a whole, as well as determine what and how information should be presented for each module.  Content and interfaces will then be developed based on the designs, and specific interactive activities for each module will be created and prototyped.  At the completion of each stage of prototyping a section, its status will be sent to Bangor Hydro for review and alteration.  Additionally, ASAP and Bangor Hydro will meet bi-weekly for status updates to discuss progress.</w:t>
        </w:r>
      </w:ins>
      <w:del w:id="867" w:author="admin" w:date="2012-05-31T11:33:00Z">
        <w:r w:rsidR="005B6D60" w:rsidRPr="005B6D60" w:rsidDel="00A36E72">
          <w:rPr>
            <w:rFonts w:ascii="Times New Roman" w:hAnsi="Times New Roman" w:cs="Times New Roman"/>
          </w:rPr>
          <w:tab/>
        </w:r>
        <w:r w:rsidR="005B6D60" w:rsidRPr="005B6D60" w:rsidDel="00A36E72">
          <w:rPr>
            <w:rFonts w:ascii="Times New Roman" w:hAnsi="Times New Roman" w:cs="Times New Roman"/>
          </w:rPr>
          <w:tab/>
          <w:delText xml:space="preserve">Content </w:delText>
        </w:r>
        <w:r w:rsidR="00565D80" w:rsidDel="00A36E72">
          <w:rPr>
            <w:rFonts w:ascii="Times New Roman" w:hAnsi="Times New Roman" w:cs="Times New Roman"/>
          </w:rPr>
          <w:delText>Collecting and Modification</w:delText>
        </w:r>
        <w:r w:rsidR="00565D80" w:rsidDel="00A36E72">
          <w:rPr>
            <w:rFonts w:ascii="Times New Roman" w:hAnsi="Times New Roman" w:cs="Times New Roman"/>
          </w:rPr>
          <w:tab/>
        </w:r>
        <w:r w:rsidR="00565D80" w:rsidDel="00A36E72">
          <w:rPr>
            <w:rFonts w:ascii="Times New Roman" w:hAnsi="Times New Roman" w:cs="Times New Roman"/>
          </w:rPr>
          <w:tab/>
        </w:r>
        <w:r w:rsidR="00565D80" w:rsidDel="00A36E72">
          <w:rPr>
            <w:rFonts w:ascii="Times New Roman" w:hAnsi="Times New Roman" w:cs="Times New Roman"/>
          </w:rPr>
          <w:tab/>
        </w:r>
        <w:r w:rsidR="005B6D60" w:rsidRPr="005B6D60" w:rsidDel="00A36E72">
          <w:rPr>
            <w:rFonts w:ascii="Times New Roman" w:hAnsi="Times New Roman" w:cs="Times New Roman"/>
          </w:rPr>
          <w:delText>80 hours</w:delText>
        </w:r>
      </w:del>
    </w:p>
    <w:p w14:paraId="609F4523" w14:textId="21968F79" w:rsidR="005B6D60" w:rsidRPr="005B6D60" w:rsidDel="00A36E72" w:rsidRDefault="005B6D60">
      <w:pPr>
        <w:rPr>
          <w:del w:id="868" w:author="admin" w:date="2012-05-31T11:33:00Z"/>
          <w:rFonts w:ascii="Times New Roman" w:hAnsi="Times New Roman" w:cs="Times New Roman"/>
        </w:rPr>
      </w:pPr>
      <w:del w:id="869"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(80x35/hr=$2,800)</w:delText>
        </w:r>
      </w:del>
    </w:p>
    <w:p w14:paraId="592C3F3F" w14:textId="46A021E6" w:rsidR="005B6D60" w:rsidRPr="005B6D60" w:rsidDel="00A36E72" w:rsidRDefault="005B6D60">
      <w:pPr>
        <w:rPr>
          <w:del w:id="870" w:author="admin" w:date="2012-05-31T11:33:00Z"/>
          <w:rFonts w:ascii="Times New Roman" w:hAnsi="Times New Roman" w:cs="Times New Roman"/>
        </w:rPr>
      </w:pPr>
      <w:del w:id="871"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K</w:delText>
        </w:r>
        <w:r w:rsidR="00465C62" w:rsidDel="00A36E72">
          <w:rPr>
            <w:rFonts w:ascii="Times New Roman" w:hAnsi="Times New Roman" w:cs="Times New Roman"/>
          </w:rPr>
          <w:delText>iosk Application</w:delText>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r>
        <w:r w:rsidR="00465C62" w:rsidDel="00A36E72">
          <w:rPr>
            <w:rFonts w:ascii="Times New Roman" w:hAnsi="Times New Roman" w:cs="Times New Roman"/>
          </w:rPr>
          <w:tab/>
          <w:delText xml:space="preserve">            </w:delText>
        </w:r>
        <w:r w:rsidRPr="005B6D60" w:rsidDel="00A36E72">
          <w:rPr>
            <w:rFonts w:ascii="Times New Roman" w:hAnsi="Times New Roman" w:cs="Times New Roman"/>
          </w:rPr>
          <w:delText>430 hours</w:delText>
        </w:r>
      </w:del>
    </w:p>
    <w:p w14:paraId="118328DC" w14:textId="78A1FEFB" w:rsidR="005B6D60" w:rsidRPr="005B6D60" w:rsidDel="00A36E72" w:rsidRDefault="00465C62">
      <w:pPr>
        <w:rPr>
          <w:del w:id="872" w:author="admin" w:date="2012-05-31T11:33:00Z"/>
          <w:rFonts w:ascii="Times New Roman" w:hAnsi="Times New Roman" w:cs="Times New Roman"/>
        </w:rPr>
      </w:pPr>
      <w:del w:id="873" w:author="admin" w:date="2012-05-31T11:33:00Z">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Del="00A36E72">
          <w:rPr>
            <w:rFonts w:ascii="Times New Roman" w:hAnsi="Times New Roman" w:cs="Times New Roman"/>
          </w:rPr>
          <w:tab/>
        </w:r>
        <w:r w:rsidR="005B6D60" w:rsidRPr="005B6D60" w:rsidDel="00A36E72">
          <w:rPr>
            <w:rFonts w:ascii="Times New Roman" w:hAnsi="Times New Roman" w:cs="Times New Roman"/>
          </w:rPr>
          <w:delText>(430x35/hr=$15,050)</w:delText>
        </w:r>
      </w:del>
    </w:p>
    <w:p w14:paraId="6FC332A5" w14:textId="4F75164D" w:rsidR="005B6D60" w:rsidRPr="005B6D60" w:rsidDel="00A36E72" w:rsidRDefault="005B6D60">
      <w:pPr>
        <w:rPr>
          <w:del w:id="874" w:author="admin" w:date="2012-05-31T11:33:00Z"/>
          <w:rFonts w:ascii="Times New Roman" w:hAnsi="Times New Roman" w:cs="Times New Roman"/>
        </w:rPr>
      </w:pPr>
      <w:del w:id="875"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delText>Web Development</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 xml:space="preserve">            180 hours</w:delText>
        </w:r>
      </w:del>
    </w:p>
    <w:p w14:paraId="2E7AE305" w14:textId="53A08F4C" w:rsidR="005B6D60" w:rsidRPr="005B6D60" w:rsidDel="00A36E72" w:rsidRDefault="005B6D60">
      <w:pPr>
        <w:rPr>
          <w:del w:id="876" w:author="admin" w:date="2012-05-31T11:33:00Z"/>
          <w:rFonts w:ascii="Times New Roman" w:hAnsi="Times New Roman" w:cs="Times New Roman"/>
        </w:rPr>
      </w:pPr>
      <w:del w:id="877"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delText>(180x35/hr=$6,300)</w:delText>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r w:rsidRPr="005B6D60" w:rsidDel="00A36E72">
          <w:rPr>
            <w:rFonts w:ascii="Times New Roman" w:hAnsi="Times New Roman" w:cs="Times New Roman"/>
          </w:rPr>
          <w:tab/>
        </w:r>
      </w:del>
    </w:p>
    <w:p w14:paraId="3B64130E" w14:textId="51A63CE3" w:rsidR="005B6D60" w:rsidRPr="005B6D60" w:rsidDel="00A36E72" w:rsidRDefault="005B6D60">
      <w:pPr>
        <w:rPr>
          <w:del w:id="878" w:author="admin" w:date="2012-05-31T11:33:00Z"/>
          <w:rFonts w:ascii="Times New Roman" w:hAnsi="Times New Roman" w:cs="Times New Roman"/>
        </w:rPr>
      </w:pPr>
    </w:p>
    <w:p w14:paraId="093BCA91" w14:textId="3A8B0795" w:rsidR="005B6D60" w:rsidRPr="00565D80" w:rsidDel="00782707" w:rsidRDefault="005B6D60">
      <w:pPr>
        <w:rPr>
          <w:del w:id="879" w:author="admin" w:date="2012-05-31T11:23:00Z"/>
          <w:rFonts w:ascii="Times New Roman" w:hAnsi="Times New Roman" w:cs="Times New Roman"/>
          <w:b/>
        </w:rPr>
      </w:pPr>
      <w:del w:id="880" w:author="admin" w:date="2012-05-31T11:33:00Z">
        <w:r w:rsidRPr="005B6D60" w:rsidDel="00A36E72">
          <w:rPr>
            <w:rFonts w:ascii="Times New Roman" w:hAnsi="Times New Roman" w:cs="Times New Roman"/>
          </w:rPr>
          <w:tab/>
        </w:r>
        <w:r w:rsidRPr="005B6D60" w:rsidDel="00A36E72">
          <w:rPr>
            <w:rFonts w:ascii="Times New Roman" w:hAnsi="Times New Roman" w:cs="Times New Roman"/>
          </w:rPr>
          <w:tab/>
        </w:r>
      </w:del>
      <w:del w:id="881" w:author="admin" w:date="2012-05-31T11:23:00Z">
        <w:r w:rsidRPr="00565D80" w:rsidDel="00782707">
          <w:rPr>
            <w:rFonts w:ascii="Times New Roman" w:hAnsi="Times New Roman" w:cs="Times New Roman"/>
            <w:b/>
          </w:rPr>
          <w:delText>Cost of Hours Worked</w:delText>
        </w:r>
      </w:del>
      <w:del w:id="882" w:author="admin" w:date="2012-05-31T11:33:00Z">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r>
        <w:r w:rsidRPr="00565D80" w:rsidDel="00A36E72">
          <w:rPr>
            <w:rFonts w:ascii="Times New Roman" w:hAnsi="Times New Roman" w:cs="Times New Roman"/>
            <w:b/>
          </w:rPr>
          <w:tab/>
          <w:delText>$24,150.00</w:delText>
        </w:r>
      </w:del>
    </w:p>
    <w:p w14:paraId="55D6E548" w14:textId="77777777" w:rsidR="005B6D60" w:rsidRPr="005B6D60" w:rsidDel="00782707" w:rsidRDefault="005B6D60">
      <w:pPr>
        <w:rPr>
          <w:del w:id="883" w:author="admin" w:date="2012-05-31T11:23:00Z"/>
          <w:rFonts w:ascii="Times New Roman" w:hAnsi="Times New Roman" w:cs="Times New Roman"/>
        </w:rPr>
      </w:pPr>
      <w:del w:id="884"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3026D55F" w14:textId="12B44D44" w:rsidR="005B6D60" w:rsidRPr="005B6D60" w:rsidDel="00782707" w:rsidRDefault="005B6D60">
      <w:pPr>
        <w:rPr>
          <w:del w:id="885" w:author="admin" w:date="2012-05-31T11:23:00Z"/>
          <w:rFonts w:ascii="Times New Roman" w:hAnsi="Times New Roman" w:cs="Times New Roman"/>
        </w:rPr>
      </w:pPr>
      <w:del w:id="886"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External Hardware</w:delText>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r>
        <w:r w:rsidRPr="005B6D60" w:rsidDel="00782707">
          <w:rPr>
            <w:rFonts w:ascii="Times New Roman" w:hAnsi="Times New Roman" w:cs="Times New Roman"/>
          </w:rPr>
          <w:tab/>
          <w:delText xml:space="preserve">            $2,900</w:delText>
        </w:r>
        <w:r w:rsidR="00465C62" w:rsidDel="00782707">
          <w:rPr>
            <w:rFonts w:ascii="Times New Roman" w:hAnsi="Times New Roman" w:cs="Times New Roman"/>
          </w:rPr>
          <w:delText>.00</w:delText>
        </w:r>
      </w:del>
    </w:p>
    <w:p w14:paraId="5CD46BA9" w14:textId="1344AEFF" w:rsidR="005B6D60" w:rsidRPr="005B6D60" w:rsidDel="00782707" w:rsidRDefault="005B6D60">
      <w:pPr>
        <w:rPr>
          <w:del w:id="887" w:author="admin" w:date="2012-05-31T11:23:00Z"/>
          <w:rFonts w:ascii="Times New Roman" w:hAnsi="Times New Roman" w:cs="Times New Roman"/>
        </w:rPr>
      </w:pPr>
      <w:del w:id="888"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delText>(Computer, Touch Screen Overlay, 40</w:delText>
        </w:r>
        <w:r w:rsidR="00565D80" w:rsidDel="00782707">
          <w:rPr>
            <w:rFonts w:ascii="Times New Roman" w:hAnsi="Times New Roman" w:cs="Times New Roman"/>
          </w:rPr>
          <w:delText xml:space="preserve">” </w:delText>
        </w:r>
        <w:r w:rsidRPr="005B6D60" w:rsidDel="00782707">
          <w:rPr>
            <w:rFonts w:ascii="Times New Roman" w:hAnsi="Times New Roman" w:cs="Times New Roman"/>
          </w:rPr>
          <w:delText>LCD Monitor)</w:delText>
        </w:r>
      </w:del>
    </w:p>
    <w:p w14:paraId="5C331D8A" w14:textId="3297CB3E" w:rsidR="005B6D60" w:rsidRPr="005B6D60" w:rsidDel="00782707" w:rsidRDefault="005B6D60">
      <w:pPr>
        <w:rPr>
          <w:del w:id="889" w:author="admin" w:date="2012-05-31T11:23:00Z"/>
          <w:rFonts w:ascii="Times New Roman" w:hAnsi="Times New Roman" w:cs="Times New Roman"/>
        </w:rPr>
      </w:pPr>
      <w:del w:id="890" w:author="admin" w:date="2012-05-31T11:23:00Z">
        <w:r w:rsidRPr="005B6D60" w:rsidDel="00782707">
          <w:rPr>
            <w:rFonts w:ascii="Times New Roman" w:hAnsi="Times New Roman" w:cs="Times New Roman"/>
          </w:rPr>
          <w:tab/>
        </w:r>
        <w:r w:rsidRPr="005B6D60" w:rsidDel="00782707">
          <w:rPr>
            <w:rFonts w:ascii="Times New Roman" w:hAnsi="Times New Roman" w:cs="Times New Roman"/>
          </w:rPr>
          <w:tab/>
        </w:r>
      </w:del>
    </w:p>
    <w:p w14:paraId="1CBB1515" w14:textId="6C262115" w:rsidR="005B6D60" w:rsidRPr="001F6A6F" w:rsidDel="00A36E72" w:rsidRDefault="005B6D60" w:rsidP="00A36E72">
      <w:pPr>
        <w:rPr>
          <w:del w:id="891" w:author="admin" w:date="2012-05-31T11:33:00Z"/>
          <w:rFonts w:ascii="Times New Roman" w:hAnsi="Times New Roman" w:cs="Times New Roman"/>
        </w:rPr>
      </w:pPr>
      <w:del w:id="892" w:author="admin" w:date="2012-05-31T11:23:00Z">
        <w:r w:rsidRPr="00565D80" w:rsidDel="00782707">
          <w:rPr>
            <w:rFonts w:ascii="Times New Roman" w:hAnsi="Times New Roman" w:cs="Times New Roman"/>
            <w:b/>
          </w:rPr>
          <w:delText>Total Cost</w:delText>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r>
        <w:r w:rsidRPr="00565D80" w:rsidDel="00782707">
          <w:rPr>
            <w:rFonts w:ascii="Times New Roman" w:hAnsi="Times New Roman" w:cs="Times New Roman"/>
            <w:b/>
          </w:rPr>
          <w:tab/>
          <w:delText xml:space="preserve">        </w:delText>
        </w:r>
        <w:r w:rsidRPr="00565D80" w:rsidDel="00782707">
          <w:rPr>
            <w:rFonts w:ascii="Times New Roman" w:hAnsi="Times New Roman" w:cs="Times New Roman"/>
            <w:b/>
          </w:rPr>
          <w:tab/>
        </w:r>
        <w:r w:rsidR="00565D80" w:rsidDel="00782707">
          <w:rPr>
            <w:rFonts w:ascii="Times New Roman" w:hAnsi="Times New Roman" w:cs="Times New Roman"/>
            <w:b/>
          </w:rPr>
          <w:tab/>
        </w:r>
        <w:r w:rsidR="00565D80" w:rsidDel="00782707">
          <w:rPr>
            <w:rFonts w:ascii="Times New Roman" w:hAnsi="Times New Roman" w:cs="Times New Roman"/>
            <w:b/>
          </w:rPr>
          <w:tab/>
        </w:r>
        <w:r w:rsidRPr="00565D80" w:rsidDel="00782707">
          <w:rPr>
            <w:rFonts w:ascii="Times New Roman" w:hAnsi="Times New Roman" w:cs="Times New Roman"/>
            <w:b/>
          </w:rPr>
          <w:delText>$27,050.00</w:delText>
        </w:r>
      </w:del>
    </w:p>
    <w:p w14:paraId="383F00BA" w14:textId="77777777" w:rsidR="005B6D60" w:rsidRPr="005B6D60" w:rsidDel="002C5C95" w:rsidRDefault="005B6D60" w:rsidP="005B6D60">
      <w:pPr>
        <w:rPr>
          <w:del w:id="893" w:author="admin" w:date="2012-06-12T16:01:00Z"/>
          <w:rFonts w:ascii="Times New Roman" w:hAnsi="Times New Roman" w:cs="Times New Roman"/>
        </w:rPr>
      </w:pPr>
    </w:p>
    <w:p w14:paraId="640BB79C" w14:textId="77777777" w:rsidR="005B6D60" w:rsidRPr="005B6D60" w:rsidRDefault="005B6D60" w:rsidP="005B6D60">
      <w:pPr>
        <w:rPr>
          <w:rFonts w:ascii="Times New Roman" w:hAnsi="Times New Roman" w:cs="Times New Roman"/>
        </w:rPr>
      </w:pPr>
    </w:p>
    <w:p w14:paraId="00D2E560" w14:textId="77777777" w:rsidR="001F6A6F" w:rsidRDefault="001F6A6F">
      <w:pPr>
        <w:rPr>
          <w:rFonts w:ascii="Times New Roman" w:hAnsi="Times New Roman" w:cs="Times New Roman"/>
          <w:b/>
        </w:rPr>
      </w:pPr>
      <w:r>
        <w:rPr>
          <w:rFonts w:ascii="Times New Roman" w:hAnsi="Times New Roman" w:cs="Times New Roman"/>
          <w:b/>
        </w:rPr>
        <w:br w:type="page"/>
      </w:r>
    </w:p>
    <w:p w14:paraId="308FC5EC" w14:textId="0DD00816" w:rsidR="005B6D60" w:rsidRPr="000250FC" w:rsidRDefault="005B6D60" w:rsidP="00935D6F">
      <w:pPr>
        <w:outlineLvl w:val="0"/>
        <w:rPr>
          <w:rFonts w:ascii="Times New Roman" w:hAnsi="Times New Roman" w:cs="Times New Roman"/>
          <w:b/>
        </w:rPr>
      </w:pPr>
      <w:r w:rsidRPr="000250FC">
        <w:rPr>
          <w:rFonts w:ascii="Times New Roman" w:hAnsi="Times New Roman" w:cs="Times New Roman"/>
          <w:b/>
        </w:rPr>
        <w:t>Conclusion</w:t>
      </w:r>
    </w:p>
    <w:p w14:paraId="16A8B7F1" w14:textId="77777777" w:rsidR="005B6D60" w:rsidRPr="005B6D60" w:rsidRDefault="005B6D60" w:rsidP="005B6D60">
      <w:pPr>
        <w:rPr>
          <w:rFonts w:ascii="Times New Roman" w:hAnsi="Times New Roman" w:cs="Times New Roman"/>
        </w:rPr>
      </w:pPr>
    </w:p>
    <w:p w14:paraId="61A55DC8" w14:textId="15D1BCED"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ASAP Media Services will assist Bangor Hydro in effectively disseminating heat pump information to Bangor Hydro’s costumers through the development </w:t>
      </w:r>
      <w:del w:id="894" w:author="admin" w:date="2012-06-12T12:22:00Z">
        <w:r w:rsidRPr="005B6D60" w:rsidDel="00FD3B86">
          <w:rPr>
            <w:rFonts w:ascii="Times New Roman" w:hAnsi="Times New Roman" w:cs="Times New Roman"/>
          </w:rPr>
          <w:delText xml:space="preserve">of this web application and </w:delText>
        </w:r>
      </w:del>
      <w:ins w:id="895" w:author="admin" w:date="2012-06-12T12:22:00Z">
        <w:r w:rsidR="00D30ECA">
          <w:rPr>
            <w:rFonts w:ascii="Times New Roman" w:hAnsi="Times New Roman" w:cs="Times New Roman"/>
          </w:rPr>
          <w:t>of a</w:t>
        </w:r>
      </w:ins>
      <w:del w:id="896" w:author="admin" w:date="2012-06-12T12:22:00Z">
        <w:r w:rsidRPr="005B6D60" w:rsidDel="00FD3B86">
          <w:rPr>
            <w:rFonts w:ascii="Times New Roman" w:hAnsi="Times New Roman" w:cs="Times New Roman"/>
          </w:rPr>
          <w:delText>mobile</w:delText>
        </w:r>
      </w:del>
      <w:r w:rsidRPr="005B6D60">
        <w:rPr>
          <w:rFonts w:ascii="Times New Roman" w:hAnsi="Times New Roman" w:cs="Times New Roman"/>
        </w:rPr>
        <w:t xml:space="preserve"> kiosk</w:t>
      </w:r>
      <w:ins w:id="897" w:author="admin" w:date="2012-06-12T12:22:00Z">
        <w:r w:rsidR="00C115E5">
          <w:rPr>
            <w:rFonts w:ascii="Times New Roman" w:hAnsi="Times New Roman" w:cs="Times New Roman"/>
          </w:rPr>
          <w:t xml:space="preserve"> and web ap</w:t>
        </w:r>
        <w:r w:rsidR="00FD3B86">
          <w:rPr>
            <w:rFonts w:ascii="Times New Roman" w:hAnsi="Times New Roman" w:cs="Times New Roman"/>
          </w:rPr>
          <w:t>p</w:t>
        </w:r>
        <w:r w:rsidR="00C115E5">
          <w:rPr>
            <w:rFonts w:ascii="Times New Roman" w:hAnsi="Times New Roman" w:cs="Times New Roman"/>
          </w:rPr>
          <w:t>l</w:t>
        </w:r>
        <w:r w:rsidR="00FD3B86">
          <w:rPr>
            <w:rFonts w:ascii="Times New Roman" w:hAnsi="Times New Roman" w:cs="Times New Roman"/>
          </w:rPr>
          <w:t>ication</w:t>
        </w:r>
      </w:ins>
      <w:r w:rsidRPr="005B6D60">
        <w:rPr>
          <w:rFonts w:ascii="Times New Roman" w:hAnsi="Times New Roman" w:cs="Times New Roman"/>
        </w:rPr>
        <w:t xml:space="preserve">. </w:t>
      </w:r>
      <w:del w:id="898" w:author="admin" w:date="2012-06-12T12:23:00Z">
        <w:r w:rsidRPr="005B6D60" w:rsidDel="00E00DEA">
          <w:rPr>
            <w:rFonts w:ascii="Times New Roman" w:hAnsi="Times New Roman" w:cs="Times New Roman"/>
          </w:rPr>
          <w:delText>As a web-based project, costumers</w:delText>
        </w:r>
      </w:del>
      <w:ins w:id="899" w:author="admin" w:date="2012-06-12T12:23:00Z">
        <w:r w:rsidR="00E00DEA">
          <w:rPr>
            <w:rFonts w:ascii="Times New Roman" w:hAnsi="Times New Roman" w:cs="Times New Roman"/>
          </w:rPr>
          <w:t>Users</w:t>
        </w:r>
      </w:ins>
      <w:r w:rsidRPr="005B6D60">
        <w:rPr>
          <w:rFonts w:ascii="Times New Roman" w:hAnsi="Times New Roman" w:cs="Times New Roman"/>
        </w:rPr>
        <w:t xml:space="preserve"> will be able to easily access and interact with </w:t>
      </w:r>
      <w:del w:id="900" w:author="admin" w:date="2012-06-12T12:24:00Z">
        <w:r w:rsidRPr="005B6D60" w:rsidDel="00BE6D25">
          <w:rPr>
            <w:rFonts w:ascii="Times New Roman" w:hAnsi="Times New Roman" w:cs="Times New Roman"/>
          </w:rPr>
          <w:delText>a model</w:delText>
        </w:r>
      </w:del>
      <w:ins w:id="901" w:author="admin" w:date="2012-06-12T12:24:00Z">
        <w:r w:rsidR="00BE6D25">
          <w:rPr>
            <w:rFonts w:ascii="Times New Roman" w:hAnsi="Times New Roman" w:cs="Times New Roman"/>
          </w:rPr>
          <w:t>modules</w:t>
        </w:r>
      </w:ins>
      <w:r w:rsidRPr="005B6D60">
        <w:rPr>
          <w:rFonts w:ascii="Times New Roman" w:hAnsi="Times New Roman" w:cs="Times New Roman"/>
        </w:rPr>
        <w:t xml:space="preserve"> to </w:t>
      </w:r>
      <w:del w:id="902" w:author="admin" w:date="2012-06-12T12:24:00Z">
        <w:r w:rsidRPr="005B6D60" w:rsidDel="00F028B8">
          <w:rPr>
            <w:rFonts w:ascii="Times New Roman" w:hAnsi="Times New Roman" w:cs="Times New Roman"/>
          </w:rPr>
          <w:delText>determine whether or not to adopt</w:delText>
        </w:r>
      </w:del>
      <w:del w:id="903" w:author="admin" w:date="2012-05-31T11:43:00Z">
        <w:r w:rsidRPr="005B6D60" w:rsidDel="00DA49C7">
          <w:rPr>
            <w:rFonts w:ascii="Times New Roman" w:hAnsi="Times New Roman" w:cs="Times New Roman"/>
          </w:rPr>
          <w:delText xml:space="preserve"> the</w:delText>
        </w:r>
      </w:del>
      <w:del w:id="904" w:author="admin" w:date="2012-06-12T12:24:00Z">
        <w:r w:rsidRPr="005B6D60" w:rsidDel="00F028B8">
          <w:rPr>
            <w:rFonts w:ascii="Times New Roman" w:hAnsi="Times New Roman" w:cs="Times New Roman"/>
          </w:rPr>
          <w:delText xml:space="preserve"> heat pump</w:delText>
        </w:r>
      </w:del>
      <w:ins w:id="905" w:author="admin" w:date="2012-06-12T12:24:00Z">
        <w:r w:rsidR="00F028B8">
          <w:rPr>
            <w:rFonts w:ascii="Times New Roman" w:hAnsi="Times New Roman" w:cs="Times New Roman"/>
          </w:rPr>
          <w:t xml:space="preserve">explore facets of heat pump technology such as history, </w:t>
        </w:r>
      </w:ins>
      <w:ins w:id="906" w:author="admin" w:date="2012-06-12T15:06:00Z">
        <w:r w:rsidR="00CF4616">
          <w:rPr>
            <w:rFonts w:ascii="Times New Roman" w:hAnsi="Times New Roman" w:cs="Times New Roman"/>
          </w:rPr>
          <w:t xml:space="preserve">physics, </w:t>
        </w:r>
        <w:r w:rsidR="002708EA">
          <w:rPr>
            <w:rFonts w:ascii="Times New Roman" w:hAnsi="Times New Roman" w:cs="Times New Roman"/>
          </w:rPr>
          <w:t xml:space="preserve">installation, </w:t>
        </w:r>
      </w:ins>
      <w:ins w:id="907" w:author="admin" w:date="2012-06-12T12:24:00Z">
        <w:r w:rsidR="00F028B8">
          <w:rPr>
            <w:rFonts w:ascii="Times New Roman" w:hAnsi="Times New Roman" w:cs="Times New Roman"/>
          </w:rPr>
          <w:t>economics, and environmental impact</w:t>
        </w:r>
      </w:ins>
      <w:r w:rsidRPr="005B6D60">
        <w:rPr>
          <w:rFonts w:ascii="Times New Roman" w:hAnsi="Times New Roman" w:cs="Times New Roman"/>
        </w:rPr>
        <w:t>. This capacity will increase costumer energy awareness and improve c</w:t>
      </w:r>
      <w:ins w:id="908" w:author="admin" w:date="2012-06-12T12:25:00Z">
        <w:r w:rsidR="00346B51">
          <w:rPr>
            <w:rFonts w:ascii="Times New Roman" w:hAnsi="Times New Roman" w:cs="Times New Roman"/>
          </w:rPr>
          <w:t>usto</w:t>
        </w:r>
      </w:ins>
      <w:del w:id="909" w:author="admin" w:date="2012-06-12T12:25:00Z">
        <w:r w:rsidRPr="005B6D60" w:rsidDel="00346B51">
          <w:rPr>
            <w:rFonts w:ascii="Times New Roman" w:hAnsi="Times New Roman" w:cs="Times New Roman"/>
          </w:rPr>
          <w:delText>ostu</w:delText>
        </w:r>
      </w:del>
      <w:r w:rsidRPr="005B6D60">
        <w:rPr>
          <w:rFonts w:ascii="Times New Roman" w:hAnsi="Times New Roman" w:cs="Times New Roman"/>
        </w:rPr>
        <w:t>mer-relations as well as promote a solid understanding of the information at hand to future c</w:t>
      </w:r>
      <w:r w:rsidR="00E93101">
        <w:rPr>
          <w:rFonts w:ascii="Times New Roman" w:hAnsi="Times New Roman" w:cs="Times New Roman"/>
        </w:rPr>
        <w:t>ustomer</w:t>
      </w:r>
      <w:r w:rsidRPr="005B6D60">
        <w:rPr>
          <w:rFonts w:ascii="Times New Roman" w:hAnsi="Times New Roman" w:cs="Times New Roman"/>
        </w:rPr>
        <w:t xml:space="preserve">s. It will also encourage the use and promotion of the heat pump to those already working and established within the industry. </w:t>
      </w:r>
    </w:p>
    <w:p w14:paraId="200BBB91" w14:textId="77777777" w:rsidR="005B6D60" w:rsidRPr="005B6D60" w:rsidRDefault="005B6D60" w:rsidP="005B6D60">
      <w:pPr>
        <w:rPr>
          <w:rFonts w:ascii="Times New Roman" w:hAnsi="Times New Roman" w:cs="Times New Roman"/>
        </w:rPr>
      </w:pPr>
    </w:p>
    <w:p w14:paraId="7D277174" w14:textId="74025D32" w:rsidR="005B6D60" w:rsidRPr="005B6D60" w:rsidRDefault="005B6D60" w:rsidP="005B6D60">
      <w:pPr>
        <w:rPr>
          <w:rFonts w:ascii="Times New Roman" w:hAnsi="Times New Roman" w:cs="Times New Roman"/>
        </w:rPr>
      </w:pPr>
      <w:r w:rsidRPr="005B6D60">
        <w:rPr>
          <w:rFonts w:ascii="Times New Roman" w:hAnsi="Times New Roman" w:cs="Times New Roman"/>
        </w:rPr>
        <w:t>By working to empower consumers with the necessary tools to understand and explore energy information, Bangor Hydro has demonstrated its commitment to its costumer base in numerous ways including, but not limited to, anticipating the future of energy consumption. AS</w:t>
      </w:r>
      <w:del w:id="910" w:author="admin" w:date="2012-06-12T15:53:00Z">
        <w:r w:rsidRPr="005B6D60" w:rsidDel="009E6213">
          <w:rPr>
            <w:rFonts w:ascii="Times New Roman" w:hAnsi="Times New Roman" w:cs="Times New Roman"/>
          </w:rPr>
          <w:delText>S</w:delText>
        </w:r>
      </w:del>
      <w:r w:rsidRPr="005B6D60">
        <w:rPr>
          <w:rFonts w:ascii="Times New Roman" w:hAnsi="Times New Roman" w:cs="Times New Roman"/>
        </w:rPr>
        <w:t>AP Media Services shar</w:t>
      </w:r>
      <w:r w:rsidR="001340DD">
        <w:rPr>
          <w:rFonts w:ascii="Times New Roman" w:hAnsi="Times New Roman" w:cs="Times New Roman"/>
        </w:rPr>
        <w:t>es</w:t>
      </w:r>
      <w:r w:rsidRPr="005B6D60">
        <w:rPr>
          <w:rFonts w:ascii="Times New Roman" w:hAnsi="Times New Roman" w:cs="Times New Roman"/>
        </w:rPr>
        <w:t xml:space="preserve"> Bangor Hydro’s forward-looking perspective regarding technology and is excited to partner with Bangor Hydro to assist with its goal of exploring and building the future of technology to both design and realize the world of tomorrow.</w:t>
      </w:r>
    </w:p>
    <w:p w14:paraId="6D386FCA" w14:textId="77777777" w:rsidR="005B6D60" w:rsidRDefault="005B6D60" w:rsidP="005B6D60">
      <w:pPr>
        <w:rPr>
          <w:ins w:id="911" w:author="admin" w:date="2012-06-12T15:57:00Z"/>
          <w:rFonts w:ascii="Times New Roman" w:hAnsi="Times New Roman" w:cs="Times New Roman"/>
        </w:rPr>
      </w:pPr>
    </w:p>
    <w:p w14:paraId="693C9941" w14:textId="77777777" w:rsidR="00237FA8" w:rsidRPr="005B6D60" w:rsidRDefault="00237FA8" w:rsidP="005B6D60">
      <w:pPr>
        <w:rPr>
          <w:rFonts w:ascii="Times New Roman" w:hAnsi="Times New Roman" w:cs="Times New Roman"/>
        </w:rPr>
      </w:pPr>
    </w:p>
    <w:p w14:paraId="292593F1" w14:textId="77777777" w:rsidR="005B6D60" w:rsidDel="00237FA8" w:rsidRDefault="005B6D60" w:rsidP="005B6D60">
      <w:pPr>
        <w:rPr>
          <w:del w:id="912" w:author="admin" w:date="2012-05-31T11:54:00Z"/>
          <w:rFonts w:ascii="Times New Roman" w:hAnsi="Times New Roman" w:cs="Times New Roman"/>
        </w:rPr>
      </w:pPr>
      <w:r w:rsidRPr="005B6D60">
        <w:rPr>
          <w:rFonts w:ascii="Times New Roman" w:hAnsi="Times New Roman" w:cs="Times New Roman"/>
        </w:rPr>
        <w:t>Sincerely,</w:t>
      </w:r>
    </w:p>
    <w:p w14:paraId="54D03644" w14:textId="77777777" w:rsidR="00237FA8" w:rsidRDefault="00237FA8" w:rsidP="005B6D60">
      <w:pPr>
        <w:rPr>
          <w:ins w:id="913" w:author="admin" w:date="2012-06-12T15:57:00Z"/>
          <w:rFonts w:ascii="Times New Roman" w:hAnsi="Times New Roman" w:cs="Times New Roman"/>
        </w:rPr>
      </w:pPr>
    </w:p>
    <w:p w14:paraId="708B63D9" w14:textId="77777777" w:rsidR="005B6D60" w:rsidRPr="005B6D60" w:rsidRDefault="005B6D60" w:rsidP="005B6D60">
      <w:pPr>
        <w:rPr>
          <w:rFonts w:ascii="Times New Roman" w:hAnsi="Times New Roman" w:cs="Times New Roman"/>
        </w:rPr>
      </w:pPr>
    </w:p>
    <w:p w14:paraId="4C963D3E" w14:textId="35B63BE3" w:rsidR="005B6D60" w:rsidRPr="005B6D60" w:rsidRDefault="005B6D60" w:rsidP="001F6A6F">
      <w:pPr>
        <w:outlineLvl w:val="0"/>
        <w:rPr>
          <w:rFonts w:ascii="Times New Roman" w:hAnsi="Times New Roman" w:cs="Times New Roman"/>
        </w:rPr>
      </w:pPr>
      <w:r w:rsidRPr="005B6D60">
        <w:rPr>
          <w:rFonts w:ascii="Times New Roman" w:hAnsi="Times New Roman" w:cs="Times New Roman"/>
        </w:rPr>
        <w:t>ASAP Media Services</w:t>
      </w:r>
    </w:p>
    <w:p w14:paraId="2AB0C6BB" w14:textId="77777777" w:rsidR="001F6A6F" w:rsidRDefault="001F6A6F">
      <w:pPr>
        <w:rPr>
          <w:rFonts w:ascii="Times New Roman" w:hAnsi="Times New Roman" w:cs="Times New Roman"/>
          <w:b/>
        </w:rPr>
      </w:pPr>
      <w:r>
        <w:rPr>
          <w:rFonts w:ascii="Times New Roman" w:hAnsi="Times New Roman" w:cs="Times New Roman"/>
          <w:b/>
        </w:rPr>
        <w:br w:type="page"/>
      </w:r>
    </w:p>
    <w:p w14:paraId="1722ED69" w14:textId="2B244D28" w:rsidR="005B6D60" w:rsidRPr="000250FC" w:rsidRDefault="005B6D60" w:rsidP="00935D6F">
      <w:pPr>
        <w:outlineLvl w:val="0"/>
        <w:rPr>
          <w:rFonts w:ascii="Times New Roman" w:hAnsi="Times New Roman" w:cs="Times New Roman"/>
          <w:b/>
        </w:rPr>
      </w:pPr>
      <w:r w:rsidRPr="000250FC">
        <w:rPr>
          <w:rFonts w:ascii="Times New Roman" w:hAnsi="Times New Roman" w:cs="Times New Roman"/>
          <w:b/>
        </w:rPr>
        <w:t>Agreement</w:t>
      </w:r>
    </w:p>
    <w:p w14:paraId="31FA87A6" w14:textId="77777777" w:rsidR="005B6D60" w:rsidRPr="005B6D60" w:rsidRDefault="005B6D60" w:rsidP="005B6D60">
      <w:pPr>
        <w:rPr>
          <w:rFonts w:ascii="Times New Roman" w:hAnsi="Times New Roman" w:cs="Times New Roman"/>
        </w:rPr>
      </w:pPr>
    </w:p>
    <w:p w14:paraId="7332AF1D" w14:textId="34B7E820" w:rsidR="005B6D60" w:rsidRPr="005B6D60" w:rsidRDefault="005B6D60" w:rsidP="005B6D60">
      <w:pPr>
        <w:rPr>
          <w:rFonts w:ascii="Times New Roman" w:hAnsi="Times New Roman" w:cs="Times New Roman"/>
        </w:rPr>
      </w:pPr>
      <w:r w:rsidRPr="005B6D60">
        <w:rPr>
          <w:rFonts w:ascii="Times New Roman" w:hAnsi="Times New Roman" w:cs="Times New Roman"/>
        </w:rPr>
        <w:t>Original graphical elements created by ASAP specifically for the application become</w:t>
      </w:r>
      <w:ins w:id="914" w:author="admin" w:date="2012-06-12T16:02:00Z">
        <w:r w:rsidR="003858FD">
          <w:rPr>
            <w:rFonts w:ascii="Times New Roman" w:hAnsi="Times New Roman" w:cs="Times New Roman"/>
          </w:rPr>
          <w:t xml:space="preserve">s </w:t>
        </w:r>
      </w:ins>
      <w:del w:id="915" w:author="admin" w:date="2012-06-12T16:02:00Z">
        <w:r w:rsidRPr="005B6D60" w:rsidDel="003858FD">
          <w:rPr>
            <w:rFonts w:ascii="Times New Roman" w:hAnsi="Times New Roman" w:cs="Times New Roman"/>
          </w:rPr>
          <w:delText xml:space="preserve"> </w:delText>
        </w:r>
      </w:del>
      <w:r w:rsidRPr="005B6D60">
        <w:rPr>
          <w:rFonts w:ascii="Times New Roman" w:hAnsi="Times New Roman" w:cs="Times New Roman"/>
        </w:rPr>
        <w:t>property of Bangor Hydro once payment has been delivered. ASAP shall retain ownership rights of interactivity designs and reserves the right to reference and reuse source components (void of Bangor Hydro’s styling, data, or information otherwise) in future projects.</w:t>
      </w:r>
    </w:p>
    <w:p w14:paraId="7A74D422" w14:textId="77777777" w:rsidR="005B6D60" w:rsidRPr="005B6D60" w:rsidRDefault="005B6D60" w:rsidP="005B6D60">
      <w:pPr>
        <w:rPr>
          <w:rFonts w:ascii="Times New Roman" w:hAnsi="Times New Roman" w:cs="Times New Roman"/>
        </w:rPr>
      </w:pPr>
    </w:p>
    <w:p w14:paraId="6EFB0C11" w14:textId="6429914C" w:rsidR="005B6D60" w:rsidRPr="005B6D60" w:rsidRDefault="005B6D60" w:rsidP="005B6D60">
      <w:pPr>
        <w:rPr>
          <w:rFonts w:ascii="Times New Roman" w:hAnsi="Times New Roman" w:cs="Times New Roman"/>
        </w:rPr>
      </w:pPr>
      <w:r w:rsidRPr="005B6D60">
        <w:rPr>
          <w:rFonts w:ascii="Times New Roman" w:hAnsi="Times New Roman" w:cs="Times New Roman"/>
        </w:rPr>
        <w:t xml:space="preserve">We hereby agree to these terms, conditions and scope of work between ASAP and Bangor Hydro concerning research and development of the </w:t>
      </w:r>
      <w:ins w:id="916" w:author="admin" w:date="2012-06-12T15:06:00Z">
        <w:r w:rsidR="00D06FD0">
          <w:rPr>
            <w:rFonts w:ascii="Times New Roman" w:hAnsi="Times New Roman" w:cs="Times New Roman"/>
          </w:rPr>
          <w:t xml:space="preserve">kiosk and </w:t>
        </w:r>
      </w:ins>
      <w:r w:rsidRPr="005B6D60">
        <w:rPr>
          <w:rFonts w:ascii="Times New Roman" w:hAnsi="Times New Roman" w:cs="Times New Roman"/>
        </w:rPr>
        <w:t>web application</w:t>
      </w:r>
      <w:ins w:id="917" w:author="admin" w:date="2012-06-12T15:07:00Z">
        <w:r w:rsidR="00D06FD0">
          <w:rPr>
            <w:rFonts w:ascii="Times New Roman" w:hAnsi="Times New Roman" w:cs="Times New Roman"/>
          </w:rPr>
          <w:t>.</w:t>
        </w:r>
      </w:ins>
      <w:del w:id="918" w:author="admin" w:date="2012-06-12T15:07:00Z">
        <w:r w:rsidRPr="005B6D60" w:rsidDel="00D06FD0">
          <w:rPr>
            <w:rFonts w:ascii="Times New Roman" w:hAnsi="Times New Roman" w:cs="Times New Roman"/>
          </w:rPr>
          <w:delText xml:space="preserve"> </w:delText>
        </w:r>
      </w:del>
      <w:del w:id="919" w:author="admin" w:date="2012-06-12T15:06:00Z">
        <w:r w:rsidRPr="005B6D60" w:rsidDel="00D06FD0">
          <w:rPr>
            <w:rFonts w:ascii="Times New Roman" w:hAnsi="Times New Roman" w:cs="Times New Roman"/>
          </w:rPr>
          <w:delText>and mobile kiosk.</w:delText>
        </w:r>
      </w:del>
    </w:p>
    <w:p w14:paraId="300AE1C9" w14:textId="77777777" w:rsidR="005B6D60" w:rsidRPr="005B6D60" w:rsidRDefault="005B6D60" w:rsidP="005B6D60">
      <w:pPr>
        <w:rPr>
          <w:rFonts w:ascii="Times New Roman" w:hAnsi="Times New Roman" w:cs="Times New Roman"/>
        </w:rPr>
      </w:pPr>
    </w:p>
    <w:p w14:paraId="2C84AE5E" w14:textId="77777777" w:rsidR="005B6D60" w:rsidRPr="005B6D60" w:rsidRDefault="005B6D60" w:rsidP="005B6D60">
      <w:pPr>
        <w:rPr>
          <w:rFonts w:ascii="Times New Roman" w:hAnsi="Times New Roman" w:cs="Times New Roman"/>
        </w:rPr>
      </w:pPr>
    </w:p>
    <w:p w14:paraId="79221786" w14:textId="77777777" w:rsidR="005B6D60" w:rsidRPr="005B6D60" w:rsidRDefault="005B6D60" w:rsidP="005B6D60">
      <w:pPr>
        <w:rPr>
          <w:rFonts w:ascii="Times New Roman" w:hAnsi="Times New Roman" w:cs="Times New Roman"/>
        </w:rPr>
      </w:pPr>
    </w:p>
    <w:p w14:paraId="2BED658B" w14:textId="77777777" w:rsidR="005B6D60" w:rsidRPr="005B6D60" w:rsidRDefault="005B6D60" w:rsidP="005B6D60">
      <w:pPr>
        <w:rPr>
          <w:rFonts w:ascii="Times New Roman" w:hAnsi="Times New Roman" w:cs="Times New Roman"/>
        </w:rPr>
      </w:pPr>
    </w:p>
    <w:p w14:paraId="4D5D54B2" w14:textId="77777777" w:rsidR="005B6D60" w:rsidRPr="005B6D60" w:rsidRDefault="005B6D60" w:rsidP="005B6D60">
      <w:pPr>
        <w:rPr>
          <w:rFonts w:ascii="Times New Roman" w:hAnsi="Times New Roman" w:cs="Times New Roman"/>
        </w:rPr>
      </w:pPr>
    </w:p>
    <w:p w14:paraId="10870A48" w14:textId="77777777" w:rsidR="005B6D60" w:rsidRPr="005B6D60" w:rsidRDefault="005B6D60" w:rsidP="005B6D60">
      <w:pPr>
        <w:rPr>
          <w:rFonts w:ascii="Times New Roman" w:hAnsi="Times New Roman" w:cs="Times New Roman"/>
        </w:rPr>
      </w:pP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p>
    <w:p w14:paraId="27A228ED" w14:textId="1D3D9D57" w:rsidR="005B6D60" w:rsidRPr="005B6D60" w:rsidRDefault="000250FC" w:rsidP="005B6D60">
      <w:pPr>
        <w:rPr>
          <w:rFonts w:ascii="Times New Roman" w:hAnsi="Times New Roman" w:cs="Times New Roman"/>
        </w:rPr>
      </w:pPr>
      <w:r>
        <w:rPr>
          <w:rFonts w:ascii="Times New Roman" w:hAnsi="Times New Roman" w:cs="Times New Roman"/>
        </w:rPr>
        <w:t>________________________________        ________________________________</w:t>
      </w:r>
    </w:p>
    <w:p w14:paraId="1308CB7D" w14:textId="7C661799" w:rsidR="005B6D60" w:rsidRPr="005B6D60" w:rsidRDefault="005B6D60" w:rsidP="005B6D60">
      <w:pPr>
        <w:rPr>
          <w:rFonts w:ascii="Times New Roman" w:hAnsi="Times New Roman" w:cs="Times New Roman"/>
        </w:rPr>
      </w:pPr>
      <w:del w:id="920" w:author="admin" w:date="2012-06-12T16:01:00Z">
        <w:r w:rsidRPr="005B6D60" w:rsidDel="0094389F">
          <w:rPr>
            <w:rFonts w:ascii="Times New Roman" w:hAnsi="Times New Roman" w:cs="Times New Roman"/>
          </w:rPr>
          <w:delText>Bangor Hydro</w:delText>
        </w:r>
        <w:r w:rsidRPr="005B6D60" w:rsidDel="0094389F">
          <w:rPr>
            <w:rFonts w:ascii="Times New Roman" w:hAnsi="Times New Roman" w:cs="Times New Roman"/>
          </w:rPr>
          <w:tab/>
        </w:r>
      </w:del>
      <w:ins w:id="921" w:author="admin" w:date="2012-06-12T16:01:00Z">
        <w:r w:rsidR="0094389F">
          <w:rPr>
            <w:rFonts w:ascii="Times New Roman" w:hAnsi="Times New Roman" w:cs="Times New Roman"/>
          </w:rPr>
          <w:tab/>
        </w:r>
        <w:r w:rsidR="0094389F">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t>Date</w:t>
      </w:r>
      <w:r w:rsidRPr="005B6D60">
        <w:rPr>
          <w:rFonts w:ascii="Times New Roman" w:hAnsi="Times New Roman" w:cs="Times New Roman"/>
        </w:rPr>
        <w:tab/>
      </w:r>
      <w:r w:rsidRPr="005B6D60">
        <w:rPr>
          <w:rFonts w:ascii="Times New Roman" w:hAnsi="Times New Roman" w:cs="Times New Roman"/>
        </w:rPr>
        <w:tab/>
        <w:t>Mike Scott</w:t>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t>Date</w:t>
      </w:r>
    </w:p>
    <w:p w14:paraId="53734783" w14:textId="73A44FD3" w:rsidR="005B6D60" w:rsidRPr="005B6D60" w:rsidRDefault="005B6D60" w:rsidP="005B6D60">
      <w:pPr>
        <w:rPr>
          <w:rFonts w:ascii="Times New Roman" w:hAnsi="Times New Roman" w:cs="Times New Roman"/>
        </w:rPr>
      </w:pPr>
      <w:del w:id="922" w:author="admin" w:date="2012-06-12T16:01:00Z">
        <w:r w:rsidRPr="005B6D60" w:rsidDel="0094389F">
          <w:rPr>
            <w:rFonts w:ascii="Times New Roman" w:hAnsi="Times New Roman" w:cs="Times New Roman"/>
          </w:rPr>
          <w:tab/>
        </w:r>
      </w:del>
      <w:ins w:id="923" w:author="admin" w:date="2012-06-12T16:01:00Z">
        <w:r w:rsidR="0094389F" w:rsidRPr="005B6D60">
          <w:rPr>
            <w:rFonts w:ascii="Times New Roman" w:hAnsi="Times New Roman" w:cs="Times New Roman"/>
          </w:rPr>
          <w:t>Bangor Hydro</w:t>
        </w:r>
        <w:r w:rsidR="0094389F" w:rsidRPr="005B6D60">
          <w:rPr>
            <w:rFonts w:ascii="Times New Roman" w:hAnsi="Times New Roman" w:cs="Times New Roman"/>
          </w:rPr>
          <w:tab/>
        </w:r>
      </w:ins>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r w:rsidRPr="005B6D60">
        <w:rPr>
          <w:rFonts w:ascii="Times New Roman" w:hAnsi="Times New Roman" w:cs="Times New Roman"/>
        </w:rPr>
        <w:tab/>
      </w:r>
      <w:del w:id="924" w:author="admin" w:date="2012-06-12T16:02:00Z">
        <w:r w:rsidRPr="005B6D60" w:rsidDel="0094389F">
          <w:rPr>
            <w:rFonts w:ascii="Times New Roman" w:hAnsi="Times New Roman" w:cs="Times New Roman"/>
          </w:rPr>
          <w:tab/>
        </w:r>
      </w:del>
      <w:r w:rsidRPr="005B6D60">
        <w:rPr>
          <w:rFonts w:ascii="Times New Roman" w:hAnsi="Times New Roman" w:cs="Times New Roman"/>
        </w:rPr>
        <w:t>ASAP Media Services</w:t>
      </w:r>
    </w:p>
    <w:p w14:paraId="088B42E9" w14:textId="77777777" w:rsidR="009E7377" w:rsidRPr="005B6D60" w:rsidRDefault="009E7377">
      <w:pPr>
        <w:rPr>
          <w:rFonts w:ascii="Times New Roman" w:hAnsi="Times New Roman" w:cs="Times New Roman"/>
        </w:rPr>
      </w:pPr>
    </w:p>
    <w:p w14:paraId="37EEFB70" w14:textId="77777777" w:rsidR="007E1941" w:rsidRDefault="007E1941"/>
    <w:sectPr w:rsidR="007E1941" w:rsidSect="009E737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admin" w:date="2012-06-11T16:26:00Z" w:initials="a">
    <w:p w14:paraId="27D54B55" w14:textId="0F1624DD" w:rsidR="007E1941" w:rsidRDefault="007E1941">
      <w:pPr>
        <w:pStyle w:val="CommentText"/>
      </w:pPr>
      <w:r>
        <w:rPr>
          <w:rStyle w:val="CommentReference"/>
        </w:rPr>
        <w:annotationRef/>
      </w:r>
      <w:r>
        <w:t>Replace with a paragraph ex.  “There are three major audiences of this kiosk</w:t>
      </w:r>
      <w:proofErr w:type="gramStart"/>
      <w:r>
        <w:t>,  etc</w:t>
      </w:r>
      <w:proofErr w:type="gramEnd"/>
      <w:r>
        <w:t>.”</w:t>
      </w:r>
    </w:p>
  </w:comment>
  <w:comment w:id="565" w:author="admin" w:date="2012-06-11T16:26:00Z" w:initials="a">
    <w:p w14:paraId="6506383B" w14:textId="5C64497F" w:rsidR="007E1941" w:rsidRDefault="007E1941">
      <w:pPr>
        <w:pStyle w:val="CommentText"/>
      </w:pPr>
      <w:r>
        <w:rPr>
          <w:rStyle w:val="CommentReference"/>
        </w:rPr>
        <w:annotationRef/>
      </w:r>
      <w:r>
        <w:t>What do we do with this?  Rewrite?  Delete?</w:t>
      </w:r>
    </w:p>
  </w:comment>
  <w:comment w:id="628" w:author="admin" w:date="2012-05-31T11:59:00Z" w:initials="a">
    <w:p w14:paraId="239AE4C7" w14:textId="26E1AC01" w:rsidR="007E1941" w:rsidRDefault="007E1941">
      <w:pPr>
        <w:pStyle w:val="CommentText"/>
      </w:pPr>
      <w:r>
        <w:rPr>
          <w:rStyle w:val="CommentReference"/>
        </w:rPr>
        <w:annotationRef/>
      </w:r>
      <w:r>
        <w:t>I recall on Tuesday Gerry mentioning that we should be charging for “research and development” and that Bangor Hydro would talk care of the hardware.  Thus, this cost analysis is just research and development.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ECC3" w14:textId="77777777" w:rsidR="007E1941" w:rsidRDefault="007E1941" w:rsidP="00A8207F">
      <w:r>
        <w:separator/>
      </w:r>
    </w:p>
  </w:endnote>
  <w:endnote w:type="continuationSeparator" w:id="0">
    <w:p w14:paraId="4A15E736" w14:textId="77777777" w:rsidR="007E1941" w:rsidRDefault="007E1941" w:rsidP="00A8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53E2E" w14:textId="77777777" w:rsidR="007E1941" w:rsidRDefault="007E1941" w:rsidP="00A8207F">
      <w:r>
        <w:separator/>
      </w:r>
    </w:p>
  </w:footnote>
  <w:footnote w:type="continuationSeparator" w:id="0">
    <w:p w14:paraId="2C1A05A8" w14:textId="77777777" w:rsidR="007E1941" w:rsidRDefault="007E1941" w:rsidP="00A820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2833"/>
    <w:multiLevelType w:val="hybridMultilevel"/>
    <w:tmpl w:val="B542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76142"/>
    <w:multiLevelType w:val="hybridMultilevel"/>
    <w:tmpl w:val="BC88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4186B"/>
    <w:multiLevelType w:val="hybridMultilevel"/>
    <w:tmpl w:val="0C2C75E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647215"/>
    <w:multiLevelType w:val="hybridMultilevel"/>
    <w:tmpl w:val="05CCA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128D7"/>
    <w:multiLevelType w:val="hybridMultilevel"/>
    <w:tmpl w:val="0986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B3628"/>
    <w:multiLevelType w:val="hybridMultilevel"/>
    <w:tmpl w:val="C56A2B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99A431A"/>
    <w:multiLevelType w:val="hybridMultilevel"/>
    <w:tmpl w:val="B0B81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442F5"/>
    <w:multiLevelType w:val="hybridMultilevel"/>
    <w:tmpl w:val="0400E8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F415E5"/>
    <w:multiLevelType w:val="hybridMultilevel"/>
    <w:tmpl w:val="E7A4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222387"/>
    <w:multiLevelType w:val="hybridMultilevel"/>
    <w:tmpl w:val="7846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3"/>
  </w:num>
  <w:num w:numId="6">
    <w:abstractNumId w:val="9"/>
  </w:num>
  <w:num w:numId="7">
    <w:abstractNumId w:val="4"/>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D60"/>
    <w:rsid w:val="000005F0"/>
    <w:rsid w:val="00001381"/>
    <w:rsid w:val="00001A79"/>
    <w:rsid w:val="000025B8"/>
    <w:rsid w:val="00002C6E"/>
    <w:rsid w:val="00004EEB"/>
    <w:rsid w:val="000066B4"/>
    <w:rsid w:val="00006939"/>
    <w:rsid w:val="00006CF9"/>
    <w:rsid w:val="00007216"/>
    <w:rsid w:val="00012552"/>
    <w:rsid w:val="00013249"/>
    <w:rsid w:val="0001372A"/>
    <w:rsid w:val="00013B51"/>
    <w:rsid w:val="000214DC"/>
    <w:rsid w:val="000226A2"/>
    <w:rsid w:val="000250FC"/>
    <w:rsid w:val="00025C86"/>
    <w:rsid w:val="00025C8B"/>
    <w:rsid w:val="000312A7"/>
    <w:rsid w:val="0003448C"/>
    <w:rsid w:val="00037434"/>
    <w:rsid w:val="00041715"/>
    <w:rsid w:val="00042700"/>
    <w:rsid w:val="00043BAE"/>
    <w:rsid w:val="00044BE9"/>
    <w:rsid w:val="0005056A"/>
    <w:rsid w:val="00050858"/>
    <w:rsid w:val="00055AD7"/>
    <w:rsid w:val="00056833"/>
    <w:rsid w:val="00057FC3"/>
    <w:rsid w:val="0006230E"/>
    <w:rsid w:val="000623F8"/>
    <w:rsid w:val="00064347"/>
    <w:rsid w:val="000643B8"/>
    <w:rsid w:val="00067470"/>
    <w:rsid w:val="00071D32"/>
    <w:rsid w:val="00084053"/>
    <w:rsid w:val="000855FA"/>
    <w:rsid w:val="000871A1"/>
    <w:rsid w:val="00087958"/>
    <w:rsid w:val="00095263"/>
    <w:rsid w:val="00095F37"/>
    <w:rsid w:val="000966B7"/>
    <w:rsid w:val="00097C8D"/>
    <w:rsid w:val="000A1EFD"/>
    <w:rsid w:val="000A7454"/>
    <w:rsid w:val="000B05F1"/>
    <w:rsid w:val="000B1DBF"/>
    <w:rsid w:val="000B4631"/>
    <w:rsid w:val="000B46AA"/>
    <w:rsid w:val="000B47CE"/>
    <w:rsid w:val="000B50C9"/>
    <w:rsid w:val="000C2F4B"/>
    <w:rsid w:val="000C63A5"/>
    <w:rsid w:val="000C68F9"/>
    <w:rsid w:val="000C75B7"/>
    <w:rsid w:val="000C79EF"/>
    <w:rsid w:val="000D289B"/>
    <w:rsid w:val="000D44C0"/>
    <w:rsid w:val="000E1FB3"/>
    <w:rsid w:val="000E2206"/>
    <w:rsid w:val="000E2B27"/>
    <w:rsid w:val="000E6065"/>
    <w:rsid w:val="000F12C8"/>
    <w:rsid w:val="000F16A6"/>
    <w:rsid w:val="000F3779"/>
    <w:rsid w:val="000F51E8"/>
    <w:rsid w:val="000F52CE"/>
    <w:rsid w:val="000F597A"/>
    <w:rsid w:val="000F5A2D"/>
    <w:rsid w:val="000F63D0"/>
    <w:rsid w:val="000F76D5"/>
    <w:rsid w:val="001003F3"/>
    <w:rsid w:val="001025B5"/>
    <w:rsid w:val="00102D36"/>
    <w:rsid w:val="00106432"/>
    <w:rsid w:val="00107193"/>
    <w:rsid w:val="001110B5"/>
    <w:rsid w:val="00111DDE"/>
    <w:rsid w:val="00112666"/>
    <w:rsid w:val="001210EE"/>
    <w:rsid w:val="001239B2"/>
    <w:rsid w:val="001243D4"/>
    <w:rsid w:val="0012664B"/>
    <w:rsid w:val="00126717"/>
    <w:rsid w:val="001340DD"/>
    <w:rsid w:val="00136D42"/>
    <w:rsid w:val="001374A0"/>
    <w:rsid w:val="00141846"/>
    <w:rsid w:val="00142E2F"/>
    <w:rsid w:val="00147AB7"/>
    <w:rsid w:val="001508E2"/>
    <w:rsid w:val="001510B4"/>
    <w:rsid w:val="001525CA"/>
    <w:rsid w:val="00153D6C"/>
    <w:rsid w:val="00153F65"/>
    <w:rsid w:val="0015432B"/>
    <w:rsid w:val="001545DF"/>
    <w:rsid w:val="00154971"/>
    <w:rsid w:val="001617F7"/>
    <w:rsid w:val="00164063"/>
    <w:rsid w:val="0016533E"/>
    <w:rsid w:val="001706C9"/>
    <w:rsid w:val="00171235"/>
    <w:rsid w:val="00172E75"/>
    <w:rsid w:val="001730CC"/>
    <w:rsid w:val="00173348"/>
    <w:rsid w:val="00174E20"/>
    <w:rsid w:val="00175D30"/>
    <w:rsid w:val="001773D0"/>
    <w:rsid w:val="001822AB"/>
    <w:rsid w:val="00182FA2"/>
    <w:rsid w:val="0018318D"/>
    <w:rsid w:val="0018363D"/>
    <w:rsid w:val="001844A4"/>
    <w:rsid w:val="0018550B"/>
    <w:rsid w:val="00185938"/>
    <w:rsid w:val="001864A7"/>
    <w:rsid w:val="0018751F"/>
    <w:rsid w:val="0018757E"/>
    <w:rsid w:val="00187D6D"/>
    <w:rsid w:val="00192D27"/>
    <w:rsid w:val="0019612A"/>
    <w:rsid w:val="001A039F"/>
    <w:rsid w:val="001A35A4"/>
    <w:rsid w:val="001B08BB"/>
    <w:rsid w:val="001B200D"/>
    <w:rsid w:val="001B778A"/>
    <w:rsid w:val="001C1232"/>
    <w:rsid w:val="001C1B37"/>
    <w:rsid w:val="001C50FF"/>
    <w:rsid w:val="001C5173"/>
    <w:rsid w:val="001C5A05"/>
    <w:rsid w:val="001C63DD"/>
    <w:rsid w:val="001C695A"/>
    <w:rsid w:val="001D1370"/>
    <w:rsid w:val="001D4ED4"/>
    <w:rsid w:val="001D727E"/>
    <w:rsid w:val="001D7C0F"/>
    <w:rsid w:val="001D7EDA"/>
    <w:rsid w:val="001E00F5"/>
    <w:rsid w:val="001E4345"/>
    <w:rsid w:val="001E4D88"/>
    <w:rsid w:val="001E5761"/>
    <w:rsid w:val="001F0883"/>
    <w:rsid w:val="001F1CFA"/>
    <w:rsid w:val="001F3DE0"/>
    <w:rsid w:val="001F3E41"/>
    <w:rsid w:val="001F3E74"/>
    <w:rsid w:val="001F48F3"/>
    <w:rsid w:val="001F4B39"/>
    <w:rsid w:val="001F57D1"/>
    <w:rsid w:val="001F6A6F"/>
    <w:rsid w:val="00200374"/>
    <w:rsid w:val="00202489"/>
    <w:rsid w:val="00204649"/>
    <w:rsid w:val="00204FF1"/>
    <w:rsid w:val="00205036"/>
    <w:rsid w:val="002052E0"/>
    <w:rsid w:val="002073EB"/>
    <w:rsid w:val="002118F1"/>
    <w:rsid w:val="00212EB8"/>
    <w:rsid w:val="00214AA6"/>
    <w:rsid w:val="00220393"/>
    <w:rsid w:val="00224E8C"/>
    <w:rsid w:val="00226F03"/>
    <w:rsid w:val="00234E54"/>
    <w:rsid w:val="00236045"/>
    <w:rsid w:val="00236D37"/>
    <w:rsid w:val="00237FA8"/>
    <w:rsid w:val="00243AE3"/>
    <w:rsid w:val="00245800"/>
    <w:rsid w:val="00246636"/>
    <w:rsid w:val="00246F31"/>
    <w:rsid w:val="00247FC6"/>
    <w:rsid w:val="002536E1"/>
    <w:rsid w:val="00254D05"/>
    <w:rsid w:val="00255D54"/>
    <w:rsid w:val="00255DB3"/>
    <w:rsid w:val="00256B50"/>
    <w:rsid w:val="00256BCA"/>
    <w:rsid w:val="00263DF5"/>
    <w:rsid w:val="00264567"/>
    <w:rsid w:val="00264F48"/>
    <w:rsid w:val="002708EA"/>
    <w:rsid w:val="00270913"/>
    <w:rsid w:val="00271948"/>
    <w:rsid w:val="00271955"/>
    <w:rsid w:val="0027202E"/>
    <w:rsid w:val="00274C6E"/>
    <w:rsid w:val="00275B6F"/>
    <w:rsid w:val="00280359"/>
    <w:rsid w:val="002804B8"/>
    <w:rsid w:val="002807D5"/>
    <w:rsid w:val="002815AE"/>
    <w:rsid w:val="002816EA"/>
    <w:rsid w:val="0028348E"/>
    <w:rsid w:val="0028422F"/>
    <w:rsid w:val="0028542D"/>
    <w:rsid w:val="002879D2"/>
    <w:rsid w:val="002879F5"/>
    <w:rsid w:val="00290324"/>
    <w:rsid w:val="0029134A"/>
    <w:rsid w:val="0029794C"/>
    <w:rsid w:val="002A1441"/>
    <w:rsid w:val="002A1AA5"/>
    <w:rsid w:val="002A38AF"/>
    <w:rsid w:val="002A3B14"/>
    <w:rsid w:val="002A7038"/>
    <w:rsid w:val="002A7C4E"/>
    <w:rsid w:val="002A7F62"/>
    <w:rsid w:val="002B01BC"/>
    <w:rsid w:val="002B0D9F"/>
    <w:rsid w:val="002B6595"/>
    <w:rsid w:val="002B7C28"/>
    <w:rsid w:val="002C0B6C"/>
    <w:rsid w:val="002C1858"/>
    <w:rsid w:val="002C3514"/>
    <w:rsid w:val="002C36D4"/>
    <w:rsid w:val="002C3D7D"/>
    <w:rsid w:val="002C4989"/>
    <w:rsid w:val="002C5904"/>
    <w:rsid w:val="002C5C95"/>
    <w:rsid w:val="002D1555"/>
    <w:rsid w:val="002D1F92"/>
    <w:rsid w:val="002D205F"/>
    <w:rsid w:val="002D257E"/>
    <w:rsid w:val="002D3267"/>
    <w:rsid w:val="002D69F0"/>
    <w:rsid w:val="002E188B"/>
    <w:rsid w:val="002E75C2"/>
    <w:rsid w:val="002F3222"/>
    <w:rsid w:val="002F64BA"/>
    <w:rsid w:val="002F64FE"/>
    <w:rsid w:val="003022EF"/>
    <w:rsid w:val="00304F1B"/>
    <w:rsid w:val="00305FB4"/>
    <w:rsid w:val="00307CE6"/>
    <w:rsid w:val="00307EE0"/>
    <w:rsid w:val="003110B8"/>
    <w:rsid w:val="00312174"/>
    <w:rsid w:val="00315569"/>
    <w:rsid w:val="0031606E"/>
    <w:rsid w:val="00316ECC"/>
    <w:rsid w:val="003201BD"/>
    <w:rsid w:val="003222D4"/>
    <w:rsid w:val="003223AA"/>
    <w:rsid w:val="00322FFF"/>
    <w:rsid w:val="003310F1"/>
    <w:rsid w:val="003347FF"/>
    <w:rsid w:val="00335A2D"/>
    <w:rsid w:val="00335BE4"/>
    <w:rsid w:val="00340439"/>
    <w:rsid w:val="00340C96"/>
    <w:rsid w:val="003446EA"/>
    <w:rsid w:val="00346207"/>
    <w:rsid w:val="00346A8E"/>
    <w:rsid w:val="00346B51"/>
    <w:rsid w:val="0035179F"/>
    <w:rsid w:val="00352103"/>
    <w:rsid w:val="0036129B"/>
    <w:rsid w:val="00362553"/>
    <w:rsid w:val="00367579"/>
    <w:rsid w:val="00374E81"/>
    <w:rsid w:val="00376FE4"/>
    <w:rsid w:val="003776DA"/>
    <w:rsid w:val="003809E8"/>
    <w:rsid w:val="00381835"/>
    <w:rsid w:val="003827E0"/>
    <w:rsid w:val="00384B2A"/>
    <w:rsid w:val="003858FD"/>
    <w:rsid w:val="00386841"/>
    <w:rsid w:val="00386E63"/>
    <w:rsid w:val="003926C6"/>
    <w:rsid w:val="00395841"/>
    <w:rsid w:val="003A1C77"/>
    <w:rsid w:val="003A3130"/>
    <w:rsid w:val="003A6583"/>
    <w:rsid w:val="003B0C91"/>
    <w:rsid w:val="003B554D"/>
    <w:rsid w:val="003C742C"/>
    <w:rsid w:val="003D22B8"/>
    <w:rsid w:val="003D2BEC"/>
    <w:rsid w:val="003D39D0"/>
    <w:rsid w:val="003D44B4"/>
    <w:rsid w:val="003D4D6B"/>
    <w:rsid w:val="003D7312"/>
    <w:rsid w:val="003E0EDE"/>
    <w:rsid w:val="003E42DC"/>
    <w:rsid w:val="003E61B6"/>
    <w:rsid w:val="003E649D"/>
    <w:rsid w:val="003E75F7"/>
    <w:rsid w:val="003F09CC"/>
    <w:rsid w:val="003F38D2"/>
    <w:rsid w:val="003F4246"/>
    <w:rsid w:val="003F6ED2"/>
    <w:rsid w:val="003F7EF7"/>
    <w:rsid w:val="00401220"/>
    <w:rsid w:val="00401252"/>
    <w:rsid w:val="004040BF"/>
    <w:rsid w:val="00404EE9"/>
    <w:rsid w:val="00405879"/>
    <w:rsid w:val="00406161"/>
    <w:rsid w:val="004066BD"/>
    <w:rsid w:val="0040671D"/>
    <w:rsid w:val="00407D7A"/>
    <w:rsid w:val="0041101A"/>
    <w:rsid w:val="00411295"/>
    <w:rsid w:val="00417848"/>
    <w:rsid w:val="00422511"/>
    <w:rsid w:val="0042563A"/>
    <w:rsid w:val="004268FB"/>
    <w:rsid w:val="00426DD0"/>
    <w:rsid w:val="00427CAD"/>
    <w:rsid w:val="004373DC"/>
    <w:rsid w:val="00441171"/>
    <w:rsid w:val="0044161C"/>
    <w:rsid w:val="00441BE7"/>
    <w:rsid w:val="0044230E"/>
    <w:rsid w:val="0044512A"/>
    <w:rsid w:val="00451421"/>
    <w:rsid w:val="0045142C"/>
    <w:rsid w:val="0045330C"/>
    <w:rsid w:val="00453D61"/>
    <w:rsid w:val="00455451"/>
    <w:rsid w:val="004571B3"/>
    <w:rsid w:val="0046029B"/>
    <w:rsid w:val="00463961"/>
    <w:rsid w:val="00464CE5"/>
    <w:rsid w:val="00465C62"/>
    <w:rsid w:val="004671E8"/>
    <w:rsid w:val="004708FB"/>
    <w:rsid w:val="00470A80"/>
    <w:rsid w:val="004738D0"/>
    <w:rsid w:val="004739CF"/>
    <w:rsid w:val="00474872"/>
    <w:rsid w:val="00475C9B"/>
    <w:rsid w:val="0048118F"/>
    <w:rsid w:val="004813A6"/>
    <w:rsid w:val="0048172B"/>
    <w:rsid w:val="00487160"/>
    <w:rsid w:val="0048736A"/>
    <w:rsid w:val="00490C7D"/>
    <w:rsid w:val="004939D6"/>
    <w:rsid w:val="00495398"/>
    <w:rsid w:val="00495AA8"/>
    <w:rsid w:val="004A11B9"/>
    <w:rsid w:val="004A2A53"/>
    <w:rsid w:val="004A4194"/>
    <w:rsid w:val="004A61E3"/>
    <w:rsid w:val="004B28E3"/>
    <w:rsid w:val="004B3E91"/>
    <w:rsid w:val="004C0AE4"/>
    <w:rsid w:val="004C27BB"/>
    <w:rsid w:val="004C27FE"/>
    <w:rsid w:val="004C2D09"/>
    <w:rsid w:val="004C649F"/>
    <w:rsid w:val="004C6667"/>
    <w:rsid w:val="004C6D36"/>
    <w:rsid w:val="004C7CB8"/>
    <w:rsid w:val="004D3000"/>
    <w:rsid w:val="004D3057"/>
    <w:rsid w:val="004D4930"/>
    <w:rsid w:val="004D54E6"/>
    <w:rsid w:val="004D78C6"/>
    <w:rsid w:val="004E2B64"/>
    <w:rsid w:val="004E3FF9"/>
    <w:rsid w:val="004F0BDE"/>
    <w:rsid w:val="004F390F"/>
    <w:rsid w:val="004F589B"/>
    <w:rsid w:val="004F6F11"/>
    <w:rsid w:val="004F769C"/>
    <w:rsid w:val="00502339"/>
    <w:rsid w:val="00503137"/>
    <w:rsid w:val="0050325E"/>
    <w:rsid w:val="00504F69"/>
    <w:rsid w:val="00512154"/>
    <w:rsid w:val="00513A47"/>
    <w:rsid w:val="00515545"/>
    <w:rsid w:val="00524B5E"/>
    <w:rsid w:val="00531C8D"/>
    <w:rsid w:val="00533858"/>
    <w:rsid w:val="00534A4D"/>
    <w:rsid w:val="00535DA6"/>
    <w:rsid w:val="0053773A"/>
    <w:rsid w:val="00542D8D"/>
    <w:rsid w:val="00544A4E"/>
    <w:rsid w:val="00551B77"/>
    <w:rsid w:val="00551B8C"/>
    <w:rsid w:val="00553802"/>
    <w:rsid w:val="00553E49"/>
    <w:rsid w:val="005551E2"/>
    <w:rsid w:val="00560A16"/>
    <w:rsid w:val="00562B67"/>
    <w:rsid w:val="00562CBF"/>
    <w:rsid w:val="00564796"/>
    <w:rsid w:val="005649F4"/>
    <w:rsid w:val="00564D05"/>
    <w:rsid w:val="00565D80"/>
    <w:rsid w:val="005664B6"/>
    <w:rsid w:val="00574779"/>
    <w:rsid w:val="0057616B"/>
    <w:rsid w:val="00580E0B"/>
    <w:rsid w:val="00582FE4"/>
    <w:rsid w:val="00583305"/>
    <w:rsid w:val="00584761"/>
    <w:rsid w:val="0058612C"/>
    <w:rsid w:val="005871C0"/>
    <w:rsid w:val="005875BC"/>
    <w:rsid w:val="00590496"/>
    <w:rsid w:val="0059211C"/>
    <w:rsid w:val="00593D73"/>
    <w:rsid w:val="00596721"/>
    <w:rsid w:val="00597B39"/>
    <w:rsid w:val="005A29EF"/>
    <w:rsid w:val="005A317A"/>
    <w:rsid w:val="005A3973"/>
    <w:rsid w:val="005A5529"/>
    <w:rsid w:val="005A6884"/>
    <w:rsid w:val="005A6B68"/>
    <w:rsid w:val="005B03F3"/>
    <w:rsid w:val="005B40A6"/>
    <w:rsid w:val="005B4636"/>
    <w:rsid w:val="005B4FB0"/>
    <w:rsid w:val="005B51B9"/>
    <w:rsid w:val="005B5815"/>
    <w:rsid w:val="005B5D65"/>
    <w:rsid w:val="005B6D60"/>
    <w:rsid w:val="005C244B"/>
    <w:rsid w:val="005C2BE1"/>
    <w:rsid w:val="005C2FDE"/>
    <w:rsid w:val="005C3ACD"/>
    <w:rsid w:val="005C3D1C"/>
    <w:rsid w:val="005C5DA6"/>
    <w:rsid w:val="005C6200"/>
    <w:rsid w:val="005C6758"/>
    <w:rsid w:val="005C69FA"/>
    <w:rsid w:val="005C7926"/>
    <w:rsid w:val="005D078E"/>
    <w:rsid w:val="005D203D"/>
    <w:rsid w:val="005D319D"/>
    <w:rsid w:val="005D3817"/>
    <w:rsid w:val="005D50AE"/>
    <w:rsid w:val="005D65CE"/>
    <w:rsid w:val="005D7C33"/>
    <w:rsid w:val="005E0035"/>
    <w:rsid w:val="005E1BED"/>
    <w:rsid w:val="005E3A40"/>
    <w:rsid w:val="005E7DDA"/>
    <w:rsid w:val="005F135A"/>
    <w:rsid w:val="005F1497"/>
    <w:rsid w:val="005F1E44"/>
    <w:rsid w:val="005F492D"/>
    <w:rsid w:val="005F4E94"/>
    <w:rsid w:val="005F5A2A"/>
    <w:rsid w:val="005F7B76"/>
    <w:rsid w:val="00601414"/>
    <w:rsid w:val="006020E3"/>
    <w:rsid w:val="00612400"/>
    <w:rsid w:val="006146F5"/>
    <w:rsid w:val="00615985"/>
    <w:rsid w:val="00622348"/>
    <w:rsid w:val="006309E7"/>
    <w:rsid w:val="00633207"/>
    <w:rsid w:val="00640B0E"/>
    <w:rsid w:val="0064480A"/>
    <w:rsid w:val="00645287"/>
    <w:rsid w:val="00646FD6"/>
    <w:rsid w:val="00647358"/>
    <w:rsid w:val="00647C24"/>
    <w:rsid w:val="00647D82"/>
    <w:rsid w:val="00650F87"/>
    <w:rsid w:val="00651178"/>
    <w:rsid w:val="00651E3B"/>
    <w:rsid w:val="00653C8B"/>
    <w:rsid w:val="00654985"/>
    <w:rsid w:val="006553E5"/>
    <w:rsid w:val="00656E02"/>
    <w:rsid w:val="00656F36"/>
    <w:rsid w:val="00660575"/>
    <w:rsid w:val="00660AF2"/>
    <w:rsid w:val="0066185F"/>
    <w:rsid w:val="006630FA"/>
    <w:rsid w:val="00664206"/>
    <w:rsid w:val="006659B1"/>
    <w:rsid w:val="00665DDD"/>
    <w:rsid w:val="00666383"/>
    <w:rsid w:val="006671DB"/>
    <w:rsid w:val="00671C00"/>
    <w:rsid w:val="00673608"/>
    <w:rsid w:val="0067419E"/>
    <w:rsid w:val="00676E92"/>
    <w:rsid w:val="00677A80"/>
    <w:rsid w:val="00677BD8"/>
    <w:rsid w:val="0068080B"/>
    <w:rsid w:val="00682314"/>
    <w:rsid w:val="00684AAF"/>
    <w:rsid w:val="00690F91"/>
    <w:rsid w:val="0069270B"/>
    <w:rsid w:val="006A4508"/>
    <w:rsid w:val="006A4DEC"/>
    <w:rsid w:val="006B2D23"/>
    <w:rsid w:val="006B5849"/>
    <w:rsid w:val="006B5891"/>
    <w:rsid w:val="006B6E5F"/>
    <w:rsid w:val="006C1708"/>
    <w:rsid w:val="006C305A"/>
    <w:rsid w:val="006C4127"/>
    <w:rsid w:val="006D261B"/>
    <w:rsid w:val="006D2B57"/>
    <w:rsid w:val="006D44EB"/>
    <w:rsid w:val="006E0018"/>
    <w:rsid w:val="006E03F9"/>
    <w:rsid w:val="006E081E"/>
    <w:rsid w:val="006E3718"/>
    <w:rsid w:val="006E3C00"/>
    <w:rsid w:val="006E41A1"/>
    <w:rsid w:val="006E4340"/>
    <w:rsid w:val="006E53ED"/>
    <w:rsid w:val="006E62EC"/>
    <w:rsid w:val="006E6BAC"/>
    <w:rsid w:val="006F205D"/>
    <w:rsid w:val="006F51CE"/>
    <w:rsid w:val="006F5A62"/>
    <w:rsid w:val="006F712B"/>
    <w:rsid w:val="007019B6"/>
    <w:rsid w:val="00702110"/>
    <w:rsid w:val="00704402"/>
    <w:rsid w:val="00705A7F"/>
    <w:rsid w:val="00710FBF"/>
    <w:rsid w:val="00714B78"/>
    <w:rsid w:val="007165CB"/>
    <w:rsid w:val="00717D96"/>
    <w:rsid w:val="007237EC"/>
    <w:rsid w:val="00724792"/>
    <w:rsid w:val="00725BE9"/>
    <w:rsid w:val="007315CF"/>
    <w:rsid w:val="00731694"/>
    <w:rsid w:val="00736F25"/>
    <w:rsid w:val="00740C2E"/>
    <w:rsid w:val="00741215"/>
    <w:rsid w:val="007425B7"/>
    <w:rsid w:val="00743B53"/>
    <w:rsid w:val="00744C6E"/>
    <w:rsid w:val="00747723"/>
    <w:rsid w:val="007479BB"/>
    <w:rsid w:val="007501AB"/>
    <w:rsid w:val="00750E4F"/>
    <w:rsid w:val="00754C96"/>
    <w:rsid w:val="00755977"/>
    <w:rsid w:val="00756EF8"/>
    <w:rsid w:val="007606D0"/>
    <w:rsid w:val="007634FB"/>
    <w:rsid w:val="0076552F"/>
    <w:rsid w:val="007660B7"/>
    <w:rsid w:val="007660B8"/>
    <w:rsid w:val="00767D68"/>
    <w:rsid w:val="00770FE3"/>
    <w:rsid w:val="00772496"/>
    <w:rsid w:val="00775921"/>
    <w:rsid w:val="0077766B"/>
    <w:rsid w:val="00777979"/>
    <w:rsid w:val="007779C5"/>
    <w:rsid w:val="00777CEF"/>
    <w:rsid w:val="00781DA8"/>
    <w:rsid w:val="00782707"/>
    <w:rsid w:val="0078277E"/>
    <w:rsid w:val="00782C73"/>
    <w:rsid w:val="00786BEB"/>
    <w:rsid w:val="00786DBB"/>
    <w:rsid w:val="00790B9A"/>
    <w:rsid w:val="00794A87"/>
    <w:rsid w:val="00796479"/>
    <w:rsid w:val="00797969"/>
    <w:rsid w:val="007A0E14"/>
    <w:rsid w:val="007A137F"/>
    <w:rsid w:val="007A300A"/>
    <w:rsid w:val="007A4EA4"/>
    <w:rsid w:val="007A551B"/>
    <w:rsid w:val="007A5ADD"/>
    <w:rsid w:val="007A6C62"/>
    <w:rsid w:val="007A7A02"/>
    <w:rsid w:val="007B1116"/>
    <w:rsid w:val="007B1788"/>
    <w:rsid w:val="007B186A"/>
    <w:rsid w:val="007B307F"/>
    <w:rsid w:val="007B3ABA"/>
    <w:rsid w:val="007B6436"/>
    <w:rsid w:val="007C7A44"/>
    <w:rsid w:val="007D0656"/>
    <w:rsid w:val="007D1259"/>
    <w:rsid w:val="007D1282"/>
    <w:rsid w:val="007D1DB1"/>
    <w:rsid w:val="007D7CA2"/>
    <w:rsid w:val="007E1196"/>
    <w:rsid w:val="007E1941"/>
    <w:rsid w:val="007F039D"/>
    <w:rsid w:val="007F3F4E"/>
    <w:rsid w:val="007F4798"/>
    <w:rsid w:val="007F6AAA"/>
    <w:rsid w:val="007F6DAC"/>
    <w:rsid w:val="007F6F1A"/>
    <w:rsid w:val="007F7431"/>
    <w:rsid w:val="00800C87"/>
    <w:rsid w:val="008030A8"/>
    <w:rsid w:val="00803FDF"/>
    <w:rsid w:val="00805B29"/>
    <w:rsid w:val="00805D74"/>
    <w:rsid w:val="00806E68"/>
    <w:rsid w:val="00810296"/>
    <w:rsid w:val="00811341"/>
    <w:rsid w:val="00813FB7"/>
    <w:rsid w:val="008161AE"/>
    <w:rsid w:val="00817573"/>
    <w:rsid w:val="00817871"/>
    <w:rsid w:val="0081798A"/>
    <w:rsid w:val="00820A04"/>
    <w:rsid w:val="00824F4D"/>
    <w:rsid w:val="008253F9"/>
    <w:rsid w:val="0083184B"/>
    <w:rsid w:val="00831DA0"/>
    <w:rsid w:val="00832613"/>
    <w:rsid w:val="0083290F"/>
    <w:rsid w:val="00833353"/>
    <w:rsid w:val="008346E9"/>
    <w:rsid w:val="00835610"/>
    <w:rsid w:val="00835C3B"/>
    <w:rsid w:val="00836C60"/>
    <w:rsid w:val="00837DB6"/>
    <w:rsid w:val="00843E6D"/>
    <w:rsid w:val="008456CC"/>
    <w:rsid w:val="00845984"/>
    <w:rsid w:val="00845F9E"/>
    <w:rsid w:val="008503EA"/>
    <w:rsid w:val="0085181C"/>
    <w:rsid w:val="0085208B"/>
    <w:rsid w:val="0085269E"/>
    <w:rsid w:val="00860127"/>
    <w:rsid w:val="00862B00"/>
    <w:rsid w:val="00862B89"/>
    <w:rsid w:val="0086438D"/>
    <w:rsid w:val="00864A43"/>
    <w:rsid w:val="00871045"/>
    <w:rsid w:val="0087133E"/>
    <w:rsid w:val="00877B07"/>
    <w:rsid w:val="00884606"/>
    <w:rsid w:val="00884D08"/>
    <w:rsid w:val="0089319D"/>
    <w:rsid w:val="0089546F"/>
    <w:rsid w:val="00897B03"/>
    <w:rsid w:val="008A27E7"/>
    <w:rsid w:val="008A451F"/>
    <w:rsid w:val="008A4839"/>
    <w:rsid w:val="008A5808"/>
    <w:rsid w:val="008B0975"/>
    <w:rsid w:val="008B11A7"/>
    <w:rsid w:val="008B2D1A"/>
    <w:rsid w:val="008B5A4A"/>
    <w:rsid w:val="008C23F7"/>
    <w:rsid w:val="008C2C61"/>
    <w:rsid w:val="008C356E"/>
    <w:rsid w:val="008C3B49"/>
    <w:rsid w:val="008C5CB4"/>
    <w:rsid w:val="008D1066"/>
    <w:rsid w:val="008D1114"/>
    <w:rsid w:val="008D1310"/>
    <w:rsid w:val="008D301C"/>
    <w:rsid w:val="008D3A29"/>
    <w:rsid w:val="008D5949"/>
    <w:rsid w:val="008D731D"/>
    <w:rsid w:val="008D7523"/>
    <w:rsid w:val="008E00C2"/>
    <w:rsid w:val="008E11F6"/>
    <w:rsid w:val="008E2688"/>
    <w:rsid w:val="008E6AB7"/>
    <w:rsid w:val="008E75D9"/>
    <w:rsid w:val="008F00C1"/>
    <w:rsid w:val="008F031F"/>
    <w:rsid w:val="008F1734"/>
    <w:rsid w:val="008F1AD8"/>
    <w:rsid w:val="008F48CA"/>
    <w:rsid w:val="008F62A6"/>
    <w:rsid w:val="008F7AF0"/>
    <w:rsid w:val="008F7EA3"/>
    <w:rsid w:val="0090040D"/>
    <w:rsid w:val="0090317C"/>
    <w:rsid w:val="0090390C"/>
    <w:rsid w:val="009039FD"/>
    <w:rsid w:val="00905C81"/>
    <w:rsid w:val="0090702B"/>
    <w:rsid w:val="009075CE"/>
    <w:rsid w:val="0090796F"/>
    <w:rsid w:val="00912C2D"/>
    <w:rsid w:val="0091618A"/>
    <w:rsid w:val="009170E3"/>
    <w:rsid w:val="0092428E"/>
    <w:rsid w:val="0092480B"/>
    <w:rsid w:val="009272CC"/>
    <w:rsid w:val="0093053A"/>
    <w:rsid w:val="00932887"/>
    <w:rsid w:val="00935A1C"/>
    <w:rsid w:val="00935D6F"/>
    <w:rsid w:val="009366D9"/>
    <w:rsid w:val="00941438"/>
    <w:rsid w:val="0094389F"/>
    <w:rsid w:val="0094583E"/>
    <w:rsid w:val="00946621"/>
    <w:rsid w:val="0094687B"/>
    <w:rsid w:val="0095096F"/>
    <w:rsid w:val="009527E2"/>
    <w:rsid w:val="00952DDC"/>
    <w:rsid w:val="00957B59"/>
    <w:rsid w:val="00962850"/>
    <w:rsid w:val="009676A0"/>
    <w:rsid w:val="00970644"/>
    <w:rsid w:val="00974193"/>
    <w:rsid w:val="0097613A"/>
    <w:rsid w:val="00977AB7"/>
    <w:rsid w:val="0098079A"/>
    <w:rsid w:val="00985ECA"/>
    <w:rsid w:val="0098710C"/>
    <w:rsid w:val="0099019E"/>
    <w:rsid w:val="0099356C"/>
    <w:rsid w:val="0099441F"/>
    <w:rsid w:val="009A0664"/>
    <w:rsid w:val="009A2BA5"/>
    <w:rsid w:val="009A2F34"/>
    <w:rsid w:val="009A367B"/>
    <w:rsid w:val="009A39A3"/>
    <w:rsid w:val="009B1A05"/>
    <w:rsid w:val="009C3BD1"/>
    <w:rsid w:val="009C4CDA"/>
    <w:rsid w:val="009C5B67"/>
    <w:rsid w:val="009D0B5A"/>
    <w:rsid w:val="009D34FE"/>
    <w:rsid w:val="009D3D1F"/>
    <w:rsid w:val="009D51C9"/>
    <w:rsid w:val="009D5C10"/>
    <w:rsid w:val="009D60F5"/>
    <w:rsid w:val="009D6EE6"/>
    <w:rsid w:val="009D76BE"/>
    <w:rsid w:val="009E3F52"/>
    <w:rsid w:val="009E40E4"/>
    <w:rsid w:val="009E43E9"/>
    <w:rsid w:val="009E5104"/>
    <w:rsid w:val="009E510C"/>
    <w:rsid w:val="009E584D"/>
    <w:rsid w:val="009E5D4F"/>
    <w:rsid w:val="009E6092"/>
    <w:rsid w:val="009E6213"/>
    <w:rsid w:val="009E64EB"/>
    <w:rsid w:val="009E7377"/>
    <w:rsid w:val="009F0AE5"/>
    <w:rsid w:val="009F11E2"/>
    <w:rsid w:val="009F199D"/>
    <w:rsid w:val="009F67FC"/>
    <w:rsid w:val="009F6831"/>
    <w:rsid w:val="009F76D1"/>
    <w:rsid w:val="00A02687"/>
    <w:rsid w:val="00A02D7D"/>
    <w:rsid w:val="00A05283"/>
    <w:rsid w:val="00A07144"/>
    <w:rsid w:val="00A1026E"/>
    <w:rsid w:val="00A10528"/>
    <w:rsid w:val="00A2134F"/>
    <w:rsid w:val="00A21651"/>
    <w:rsid w:val="00A226AA"/>
    <w:rsid w:val="00A2384A"/>
    <w:rsid w:val="00A24C57"/>
    <w:rsid w:val="00A3049B"/>
    <w:rsid w:val="00A312EA"/>
    <w:rsid w:val="00A34BCE"/>
    <w:rsid w:val="00A36400"/>
    <w:rsid w:val="00A36E72"/>
    <w:rsid w:val="00A43CB4"/>
    <w:rsid w:val="00A44A95"/>
    <w:rsid w:val="00A459EC"/>
    <w:rsid w:val="00A460F4"/>
    <w:rsid w:val="00A57202"/>
    <w:rsid w:val="00A6063F"/>
    <w:rsid w:val="00A62552"/>
    <w:rsid w:val="00A6262E"/>
    <w:rsid w:val="00A64A61"/>
    <w:rsid w:val="00A65B15"/>
    <w:rsid w:val="00A65B86"/>
    <w:rsid w:val="00A66EB3"/>
    <w:rsid w:val="00A670EB"/>
    <w:rsid w:val="00A733EE"/>
    <w:rsid w:val="00A73F38"/>
    <w:rsid w:val="00A77C39"/>
    <w:rsid w:val="00A8207F"/>
    <w:rsid w:val="00A8224A"/>
    <w:rsid w:val="00A82646"/>
    <w:rsid w:val="00A8360C"/>
    <w:rsid w:val="00A85D5C"/>
    <w:rsid w:val="00A863B5"/>
    <w:rsid w:val="00A86942"/>
    <w:rsid w:val="00A86971"/>
    <w:rsid w:val="00A924AF"/>
    <w:rsid w:val="00A94067"/>
    <w:rsid w:val="00A95850"/>
    <w:rsid w:val="00A96BE5"/>
    <w:rsid w:val="00A96F74"/>
    <w:rsid w:val="00AA027F"/>
    <w:rsid w:val="00AA1C12"/>
    <w:rsid w:val="00AA652B"/>
    <w:rsid w:val="00AA65DC"/>
    <w:rsid w:val="00AA7040"/>
    <w:rsid w:val="00AA710E"/>
    <w:rsid w:val="00AA73EF"/>
    <w:rsid w:val="00AB21A9"/>
    <w:rsid w:val="00AB63F3"/>
    <w:rsid w:val="00AB683C"/>
    <w:rsid w:val="00AB6B9F"/>
    <w:rsid w:val="00AC523A"/>
    <w:rsid w:val="00AD0AAA"/>
    <w:rsid w:val="00AD1188"/>
    <w:rsid w:val="00AE0CE4"/>
    <w:rsid w:val="00AE23FB"/>
    <w:rsid w:val="00AE3A67"/>
    <w:rsid w:val="00AE3C6C"/>
    <w:rsid w:val="00AE5B0B"/>
    <w:rsid w:val="00AE7518"/>
    <w:rsid w:val="00AE7BA5"/>
    <w:rsid w:val="00AF00A2"/>
    <w:rsid w:val="00AF0863"/>
    <w:rsid w:val="00B00B80"/>
    <w:rsid w:val="00B01C4F"/>
    <w:rsid w:val="00B029F8"/>
    <w:rsid w:val="00B0306D"/>
    <w:rsid w:val="00B05925"/>
    <w:rsid w:val="00B0606B"/>
    <w:rsid w:val="00B10430"/>
    <w:rsid w:val="00B10A29"/>
    <w:rsid w:val="00B10FDF"/>
    <w:rsid w:val="00B113BB"/>
    <w:rsid w:val="00B114BE"/>
    <w:rsid w:val="00B169FB"/>
    <w:rsid w:val="00B218AF"/>
    <w:rsid w:val="00B22808"/>
    <w:rsid w:val="00B23C23"/>
    <w:rsid w:val="00B25047"/>
    <w:rsid w:val="00B26B8E"/>
    <w:rsid w:val="00B317B8"/>
    <w:rsid w:val="00B3248E"/>
    <w:rsid w:val="00B33474"/>
    <w:rsid w:val="00B374B0"/>
    <w:rsid w:val="00B40052"/>
    <w:rsid w:val="00B4041D"/>
    <w:rsid w:val="00B4693B"/>
    <w:rsid w:val="00B47203"/>
    <w:rsid w:val="00B51C75"/>
    <w:rsid w:val="00B61DC3"/>
    <w:rsid w:val="00B66772"/>
    <w:rsid w:val="00B71067"/>
    <w:rsid w:val="00B7365E"/>
    <w:rsid w:val="00B77EA5"/>
    <w:rsid w:val="00B87988"/>
    <w:rsid w:val="00B905A4"/>
    <w:rsid w:val="00B91392"/>
    <w:rsid w:val="00B94A68"/>
    <w:rsid w:val="00B96F26"/>
    <w:rsid w:val="00B96F59"/>
    <w:rsid w:val="00BA0DF8"/>
    <w:rsid w:val="00BA23C6"/>
    <w:rsid w:val="00BA3079"/>
    <w:rsid w:val="00BA55F7"/>
    <w:rsid w:val="00BB153C"/>
    <w:rsid w:val="00BB17EE"/>
    <w:rsid w:val="00BB4480"/>
    <w:rsid w:val="00BB4A19"/>
    <w:rsid w:val="00BB4BF9"/>
    <w:rsid w:val="00BB5C05"/>
    <w:rsid w:val="00BB6259"/>
    <w:rsid w:val="00BB7933"/>
    <w:rsid w:val="00BC3072"/>
    <w:rsid w:val="00BC481C"/>
    <w:rsid w:val="00BC69D3"/>
    <w:rsid w:val="00BC75A2"/>
    <w:rsid w:val="00BD006C"/>
    <w:rsid w:val="00BD4DF0"/>
    <w:rsid w:val="00BD5EBB"/>
    <w:rsid w:val="00BE218A"/>
    <w:rsid w:val="00BE3156"/>
    <w:rsid w:val="00BE37CB"/>
    <w:rsid w:val="00BE6D25"/>
    <w:rsid w:val="00BE7407"/>
    <w:rsid w:val="00BF07C5"/>
    <w:rsid w:val="00BF16B0"/>
    <w:rsid w:val="00BF41A3"/>
    <w:rsid w:val="00BF4C57"/>
    <w:rsid w:val="00BF6E60"/>
    <w:rsid w:val="00C0035D"/>
    <w:rsid w:val="00C00F6C"/>
    <w:rsid w:val="00C03449"/>
    <w:rsid w:val="00C038C1"/>
    <w:rsid w:val="00C0420D"/>
    <w:rsid w:val="00C04943"/>
    <w:rsid w:val="00C0692F"/>
    <w:rsid w:val="00C07C9B"/>
    <w:rsid w:val="00C115E5"/>
    <w:rsid w:val="00C1199B"/>
    <w:rsid w:val="00C11D88"/>
    <w:rsid w:val="00C14A6D"/>
    <w:rsid w:val="00C16334"/>
    <w:rsid w:val="00C20595"/>
    <w:rsid w:val="00C23B64"/>
    <w:rsid w:val="00C23CAA"/>
    <w:rsid w:val="00C27176"/>
    <w:rsid w:val="00C277DA"/>
    <w:rsid w:val="00C300F5"/>
    <w:rsid w:val="00C32F0C"/>
    <w:rsid w:val="00C33FAF"/>
    <w:rsid w:val="00C35389"/>
    <w:rsid w:val="00C3580B"/>
    <w:rsid w:val="00C44D46"/>
    <w:rsid w:val="00C463D1"/>
    <w:rsid w:val="00C50FE8"/>
    <w:rsid w:val="00C515F5"/>
    <w:rsid w:val="00C51FA2"/>
    <w:rsid w:val="00C53129"/>
    <w:rsid w:val="00C54C61"/>
    <w:rsid w:val="00C56120"/>
    <w:rsid w:val="00C57468"/>
    <w:rsid w:val="00C63484"/>
    <w:rsid w:val="00C66A44"/>
    <w:rsid w:val="00C670E9"/>
    <w:rsid w:val="00C70642"/>
    <w:rsid w:val="00C73304"/>
    <w:rsid w:val="00C74A6E"/>
    <w:rsid w:val="00C755C1"/>
    <w:rsid w:val="00C75860"/>
    <w:rsid w:val="00C7689A"/>
    <w:rsid w:val="00C77BC6"/>
    <w:rsid w:val="00C77D2F"/>
    <w:rsid w:val="00C815D9"/>
    <w:rsid w:val="00C81A2A"/>
    <w:rsid w:val="00C82DCF"/>
    <w:rsid w:val="00C83787"/>
    <w:rsid w:val="00C91B27"/>
    <w:rsid w:val="00C93270"/>
    <w:rsid w:val="00C94373"/>
    <w:rsid w:val="00C94719"/>
    <w:rsid w:val="00CA1DBC"/>
    <w:rsid w:val="00CA306D"/>
    <w:rsid w:val="00CA46EB"/>
    <w:rsid w:val="00CA5D22"/>
    <w:rsid w:val="00CA7347"/>
    <w:rsid w:val="00CB2A67"/>
    <w:rsid w:val="00CB3082"/>
    <w:rsid w:val="00CB51A0"/>
    <w:rsid w:val="00CB5241"/>
    <w:rsid w:val="00CB5520"/>
    <w:rsid w:val="00CB7106"/>
    <w:rsid w:val="00CB7AA6"/>
    <w:rsid w:val="00CC2925"/>
    <w:rsid w:val="00CC305B"/>
    <w:rsid w:val="00CD12CD"/>
    <w:rsid w:val="00CD3A8D"/>
    <w:rsid w:val="00CD5245"/>
    <w:rsid w:val="00CD7608"/>
    <w:rsid w:val="00CE328B"/>
    <w:rsid w:val="00CE41F6"/>
    <w:rsid w:val="00CE5923"/>
    <w:rsid w:val="00CE7F4D"/>
    <w:rsid w:val="00CF09CC"/>
    <w:rsid w:val="00CF171F"/>
    <w:rsid w:val="00CF2D7F"/>
    <w:rsid w:val="00CF4616"/>
    <w:rsid w:val="00CF4805"/>
    <w:rsid w:val="00CF547E"/>
    <w:rsid w:val="00CF58B8"/>
    <w:rsid w:val="00CF7769"/>
    <w:rsid w:val="00D0213E"/>
    <w:rsid w:val="00D02FA6"/>
    <w:rsid w:val="00D032B0"/>
    <w:rsid w:val="00D036A1"/>
    <w:rsid w:val="00D06FD0"/>
    <w:rsid w:val="00D1109B"/>
    <w:rsid w:val="00D1113F"/>
    <w:rsid w:val="00D119E7"/>
    <w:rsid w:val="00D11B13"/>
    <w:rsid w:val="00D1220B"/>
    <w:rsid w:val="00D12444"/>
    <w:rsid w:val="00D12BC2"/>
    <w:rsid w:val="00D13872"/>
    <w:rsid w:val="00D16EE6"/>
    <w:rsid w:val="00D16F1D"/>
    <w:rsid w:val="00D16FEE"/>
    <w:rsid w:val="00D201B0"/>
    <w:rsid w:val="00D2137B"/>
    <w:rsid w:val="00D21816"/>
    <w:rsid w:val="00D220EB"/>
    <w:rsid w:val="00D2314A"/>
    <w:rsid w:val="00D24327"/>
    <w:rsid w:val="00D27C3B"/>
    <w:rsid w:val="00D30ECA"/>
    <w:rsid w:val="00D40410"/>
    <w:rsid w:val="00D4323C"/>
    <w:rsid w:val="00D43EDE"/>
    <w:rsid w:val="00D44015"/>
    <w:rsid w:val="00D44149"/>
    <w:rsid w:val="00D44D7E"/>
    <w:rsid w:val="00D5125B"/>
    <w:rsid w:val="00D51264"/>
    <w:rsid w:val="00D51962"/>
    <w:rsid w:val="00D53261"/>
    <w:rsid w:val="00D55032"/>
    <w:rsid w:val="00D55DC6"/>
    <w:rsid w:val="00D56FBB"/>
    <w:rsid w:val="00D57EA3"/>
    <w:rsid w:val="00D6453A"/>
    <w:rsid w:val="00D66CED"/>
    <w:rsid w:val="00D701D6"/>
    <w:rsid w:val="00D72186"/>
    <w:rsid w:val="00D723C6"/>
    <w:rsid w:val="00D73BDA"/>
    <w:rsid w:val="00D74702"/>
    <w:rsid w:val="00D75B59"/>
    <w:rsid w:val="00D76EF3"/>
    <w:rsid w:val="00D773DA"/>
    <w:rsid w:val="00D7769A"/>
    <w:rsid w:val="00D77EB7"/>
    <w:rsid w:val="00D82396"/>
    <w:rsid w:val="00D8357E"/>
    <w:rsid w:val="00D83B37"/>
    <w:rsid w:val="00D845EA"/>
    <w:rsid w:val="00D84F92"/>
    <w:rsid w:val="00D86965"/>
    <w:rsid w:val="00D92820"/>
    <w:rsid w:val="00D93052"/>
    <w:rsid w:val="00D93B8B"/>
    <w:rsid w:val="00D940C0"/>
    <w:rsid w:val="00D96777"/>
    <w:rsid w:val="00D972FC"/>
    <w:rsid w:val="00DA0585"/>
    <w:rsid w:val="00DA10D0"/>
    <w:rsid w:val="00DA1330"/>
    <w:rsid w:val="00DA2C08"/>
    <w:rsid w:val="00DA30B6"/>
    <w:rsid w:val="00DA3287"/>
    <w:rsid w:val="00DA49C7"/>
    <w:rsid w:val="00DA4E12"/>
    <w:rsid w:val="00DA5149"/>
    <w:rsid w:val="00DA60D9"/>
    <w:rsid w:val="00DA7B08"/>
    <w:rsid w:val="00DB1F6A"/>
    <w:rsid w:val="00DB2367"/>
    <w:rsid w:val="00DB2E1B"/>
    <w:rsid w:val="00DB5D7E"/>
    <w:rsid w:val="00DC0DA7"/>
    <w:rsid w:val="00DC16F3"/>
    <w:rsid w:val="00DC2930"/>
    <w:rsid w:val="00DC540B"/>
    <w:rsid w:val="00DC57D1"/>
    <w:rsid w:val="00DC7BEC"/>
    <w:rsid w:val="00DD44D1"/>
    <w:rsid w:val="00DD6E6B"/>
    <w:rsid w:val="00DE15F2"/>
    <w:rsid w:val="00DE2AAF"/>
    <w:rsid w:val="00DE387E"/>
    <w:rsid w:val="00DE467E"/>
    <w:rsid w:val="00DE60CB"/>
    <w:rsid w:val="00DE6412"/>
    <w:rsid w:val="00DE6EE3"/>
    <w:rsid w:val="00DE7AB2"/>
    <w:rsid w:val="00DE7D9F"/>
    <w:rsid w:val="00DF0A21"/>
    <w:rsid w:val="00DF1D22"/>
    <w:rsid w:val="00DF3AFB"/>
    <w:rsid w:val="00DF63AE"/>
    <w:rsid w:val="00DF6F0A"/>
    <w:rsid w:val="00DF775C"/>
    <w:rsid w:val="00E00DEA"/>
    <w:rsid w:val="00E019C7"/>
    <w:rsid w:val="00E051D1"/>
    <w:rsid w:val="00E052AB"/>
    <w:rsid w:val="00E104A1"/>
    <w:rsid w:val="00E122EC"/>
    <w:rsid w:val="00E153AF"/>
    <w:rsid w:val="00E15BB9"/>
    <w:rsid w:val="00E21543"/>
    <w:rsid w:val="00E21678"/>
    <w:rsid w:val="00E2483B"/>
    <w:rsid w:val="00E24BDB"/>
    <w:rsid w:val="00E2691F"/>
    <w:rsid w:val="00E27BA9"/>
    <w:rsid w:val="00E34961"/>
    <w:rsid w:val="00E34F43"/>
    <w:rsid w:val="00E373D5"/>
    <w:rsid w:val="00E37789"/>
    <w:rsid w:val="00E377AC"/>
    <w:rsid w:val="00E41851"/>
    <w:rsid w:val="00E43CC6"/>
    <w:rsid w:val="00E43D6A"/>
    <w:rsid w:val="00E47004"/>
    <w:rsid w:val="00E53597"/>
    <w:rsid w:val="00E538D4"/>
    <w:rsid w:val="00E54627"/>
    <w:rsid w:val="00E54BBF"/>
    <w:rsid w:val="00E55A20"/>
    <w:rsid w:val="00E5644A"/>
    <w:rsid w:val="00E64CD0"/>
    <w:rsid w:val="00E72BE8"/>
    <w:rsid w:val="00E746CE"/>
    <w:rsid w:val="00E80C50"/>
    <w:rsid w:val="00E82DDA"/>
    <w:rsid w:val="00E84D56"/>
    <w:rsid w:val="00E868FD"/>
    <w:rsid w:val="00E875EC"/>
    <w:rsid w:val="00E9168C"/>
    <w:rsid w:val="00E91D81"/>
    <w:rsid w:val="00E924FC"/>
    <w:rsid w:val="00E92A5F"/>
    <w:rsid w:val="00E93101"/>
    <w:rsid w:val="00E94F6E"/>
    <w:rsid w:val="00E95387"/>
    <w:rsid w:val="00E95740"/>
    <w:rsid w:val="00EA0893"/>
    <w:rsid w:val="00EA1DF4"/>
    <w:rsid w:val="00EA2CD0"/>
    <w:rsid w:val="00EA49BC"/>
    <w:rsid w:val="00EA5557"/>
    <w:rsid w:val="00EA6086"/>
    <w:rsid w:val="00EA7A1C"/>
    <w:rsid w:val="00EB0E1D"/>
    <w:rsid w:val="00EB3BC6"/>
    <w:rsid w:val="00EC32AD"/>
    <w:rsid w:val="00EC5212"/>
    <w:rsid w:val="00EC5D2E"/>
    <w:rsid w:val="00EC72FE"/>
    <w:rsid w:val="00EC77A8"/>
    <w:rsid w:val="00ED2310"/>
    <w:rsid w:val="00ED4786"/>
    <w:rsid w:val="00ED58CA"/>
    <w:rsid w:val="00ED5C20"/>
    <w:rsid w:val="00EE1E15"/>
    <w:rsid w:val="00EE2324"/>
    <w:rsid w:val="00EE43D9"/>
    <w:rsid w:val="00EE46EE"/>
    <w:rsid w:val="00EE4F6D"/>
    <w:rsid w:val="00EE52A6"/>
    <w:rsid w:val="00EE7BC7"/>
    <w:rsid w:val="00EE7D34"/>
    <w:rsid w:val="00EF282B"/>
    <w:rsid w:val="00EF4FD5"/>
    <w:rsid w:val="00F0050F"/>
    <w:rsid w:val="00F00E53"/>
    <w:rsid w:val="00F014AE"/>
    <w:rsid w:val="00F028B8"/>
    <w:rsid w:val="00F07861"/>
    <w:rsid w:val="00F10812"/>
    <w:rsid w:val="00F1286F"/>
    <w:rsid w:val="00F14A45"/>
    <w:rsid w:val="00F14B1E"/>
    <w:rsid w:val="00F16780"/>
    <w:rsid w:val="00F16BE6"/>
    <w:rsid w:val="00F17051"/>
    <w:rsid w:val="00F1744C"/>
    <w:rsid w:val="00F2349B"/>
    <w:rsid w:val="00F237EF"/>
    <w:rsid w:val="00F25A19"/>
    <w:rsid w:val="00F272BE"/>
    <w:rsid w:val="00F3098D"/>
    <w:rsid w:val="00F330CD"/>
    <w:rsid w:val="00F331A7"/>
    <w:rsid w:val="00F33B2C"/>
    <w:rsid w:val="00F34687"/>
    <w:rsid w:val="00F3524F"/>
    <w:rsid w:val="00F36888"/>
    <w:rsid w:val="00F37032"/>
    <w:rsid w:val="00F401DA"/>
    <w:rsid w:val="00F451C2"/>
    <w:rsid w:val="00F47736"/>
    <w:rsid w:val="00F51B95"/>
    <w:rsid w:val="00F528E7"/>
    <w:rsid w:val="00F54846"/>
    <w:rsid w:val="00F54B10"/>
    <w:rsid w:val="00F55ABB"/>
    <w:rsid w:val="00F55C24"/>
    <w:rsid w:val="00F573F9"/>
    <w:rsid w:val="00F578FB"/>
    <w:rsid w:val="00F6081E"/>
    <w:rsid w:val="00F60CAB"/>
    <w:rsid w:val="00F62B11"/>
    <w:rsid w:val="00F6522D"/>
    <w:rsid w:val="00F66382"/>
    <w:rsid w:val="00F66B3D"/>
    <w:rsid w:val="00F704CC"/>
    <w:rsid w:val="00F72A4A"/>
    <w:rsid w:val="00F76AF0"/>
    <w:rsid w:val="00F76F05"/>
    <w:rsid w:val="00F76FBD"/>
    <w:rsid w:val="00F77CEA"/>
    <w:rsid w:val="00F810B3"/>
    <w:rsid w:val="00F81244"/>
    <w:rsid w:val="00F836D8"/>
    <w:rsid w:val="00F8505B"/>
    <w:rsid w:val="00F8745B"/>
    <w:rsid w:val="00F9019A"/>
    <w:rsid w:val="00F914EC"/>
    <w:rsid w:val="00F94886"/>
    <w:rsid w:val="00F95720"/>
    <w:rsid w:val="00FA00E1"/>
    <w:rsid w:val="00FA1ED7"/>
    <w:rsid w:val="00FA216C"/>
    <w:rsid w:val="00FA40CD"/>
    <w:rsid w:val="00FA540E"/>
    <w:rsid w:val="00FA54C4"/>
    <w:rsid w:val="00FA78CC"/>
    <w:rsid w:val="00FB2B93"/>
    <w:rsid w:val="00FB5392"/>
    <w:rsid w:val="00FB72F2"/>
    <w:rsid w:val="00FC0778"/>
    <w:rsid w:val="00FC1BF0"/>
    <w:rsid w:val="00FC25E9"/>
    <w:rsid w:val="00FC311B"/>
    <w:rsid w:val="00FD05F9"/>
    <w:rsid w:val="00FD0B15"/>
    <w:rsid w:val="00FD0EB3"/>
    <w:rsid w:val="00FD2554"/>
    <w:rsid w:val="00FD3B86"/>
    <w:rsid w:val="00FD4C0E"/>
    <w:rsid w:val="00FD5E7E"/>
    <w:rsid w:val="00FE0D1D"/>
    <w:rsid w:val="00FE1079"/>
    <w:rsid w:val="00FE76EF"/>
    <w:rsid w:val="00FF0209"/>
    <w:rsid w:val="00FF3F03"/>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29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D60"/>
    <w:pPr>
      <w:ind w:left="720"/>
      <w:contextualSpacing/>
    </w:pPr>
  </w:style>
  <w:style w:type="paragraph" w:styleId="BalloonText">
    <w:name w:val="Balloon Text"/>
    <w:basedOn w:val="Normal"/>
    <w:link w:val="BalloonTextChar"/>
    <w:uiPriority w:val="99"/>
    <w:semiHidden/>
    <w:unhideWhenUsed/>
    <w:rsid w:val="00782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2707"/>
    <w:rPr>
      <w:rFonts w:ascii="Lucida Grande" w:hAnsi="Lucida Grande" w:cs="Lucida Grande"/>
      <w:sz w:val="18"/>
      <w:szCs w:val="18"/>
    </w:rPr>
  </w:style>
  <w:style w:type="table" w:styleId="TableGrid">
    <w:name w:val="Table Grid"/>
    <w:basedOn w:val="TableNormal"/>
    <w:uiPriority w:val="59"/>
    <w:rsid w:val="00782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A4E12"/>
    <w:rPr>
      <w:sz w:val="18"/>
      <w:szCs w:val="18"/>
    </w:rPr>
  </w:style>
  <w:style w:type="paragraph" w:styleId="CommentText">
    <w:name w:val="annotation text"/>
    <w:basedOn w:val="Normal"/>
    <w:link w:val="CommentTextChar"/>
    <w:uiPriority w:val="99"/>
    <w:semiHidden/>
    <w:unhideWhenUsed/>
    <w:rsid w:val="00DA4E12"/>
  </w:style>
  <w:style w:type="character" w:customStyle="1" w:styleId="CommentTextChar">
    <w:name w:val="Comment Text Char"/>
    <w:basedOn w:val="DefaultParagraphFont"/>
    <w:link w:val="CommentText"/>
    <w:uiPriority w:val="99"/>
    <w:semiHidden/>
    <w:rsid w:val="00DA4E12"/>
  </w:style>
  <w:style w:type="paragraph" w:styleId="CommentSubject">
    <w:name w:val="annotation subject"/>
    <w:basedOn w:val="CommentText"/>
    <w:next w:val="CommentText"/>
    <w:link w:val="CommentSubjectChar"/>
    <w:uiPriority w:val="99"/>
    <w:semiHidden/>
    <w:unhideWhenUsed/>
    <w:rsid w:val="00DA4E12"/>
    <w:rPr>
      <w:b/>
      <w:bCs/>
      <w:sz w:val="20"/>
      <w:szCs w:val="20"/>
    </w:rPr>
  </w:style>
  <w:style w:type="character" w:customStyle="1" w:styleId="CommentSubjectChar">
    <w:name w:val="Comment Subject Char"/>
    <w:basedOn w:val="CommentTextChar"/>
    <w:link w:val="CommentSubject"/>
    <w:uiPriority w:val="99"/>
    <w:semiHidden/>
    <w:rsid w:val="00DA4E12"/>
    <w:rPr>
      <w:b/>
      <w:bCs/>
      <w:sz w:val="20"/>
      <w:szCs w:val="20"/>
    </w:rPr>
  </w:style>
  <w:style w:type="paragraph" w:styleId="Header">
    <w:name w:val="header"/>
    <w:basedOn w:val="Normal"/>
    <w:link w:val="HeaderChar"/>
    <w:uiPriority w:val="99"/>
    <w:unhideWhenUsed/>
    <w:rsid w:val="00A8207F"/>
    <w:pPr>
      <w:tabs>
        <w:tab w:val="center" w:pos="4320"/>
        <w:tab w:val="right" w:pos="8640"/>
      </w:tabs>
    </w:pPr>
  </w:style>
  <w:style w:type="character" w:customStyle="1" w:styleId="HeaderChar">
    <w:name w:val="Header Char"/>
    <w:basedOn w:val="DefaultParagraphFont"/>
    <w:link w:val="Header"/>
    <w:uiPriority w:val="99"/>
    <w:rsid w:val="00A8207F"/>
  </w:style>
  <w:style w:type="paragraph" w:styleId="Footer">
    <w:name w:val="footer"/>
    <w:basedOn w:val="Normal"/>
    <w:link w:val="FooterChar"/>
    <w:uiPriority w:val="99"/>
    <w:unhideWhenUsed/>
    <w:rsid w:val="00A8207F"/>
    <w:pPr>
      <w:tabs>
        <w:tab w:val="center" w:pos="4320"/>
        <w:tab w:val="right" w:pos="8640"/>
      </w:tabs>
    </w:pPr>
  </w:style>
  <w:style w:type="character" w:customStyle="1" w:styleId="FooterChar">
    <w:name w:val="Footer Char"/>
    <w:basedOn w:val="DefaultParagraphFont"/>
    <w:link w:val="Footer"/>
    <w:uiPriority w:val="99"/>
    <w:rsid w:val="00A8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CE552-1F12-7F40-850E-82BB5B2E9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4371</Words>
  <Characters>24921</Characters>
  <Application>Microsoft Macintosh Word</Application>
  <DocSecurity>0</DocSecurity>
  <Lines>207</Lines>
  <Paragraphs>58</Paragraphs>
  <ScaleCrop>false</ScaleCrop>
  <Company>asap</Company>
  <LinksUpToDate>false</LinksUpToDate>
  <CharactersWithSpaces>29234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111</cp:revision>
  <cp:lastPrinted>2012-06-18T16:35:00Z</cp:lastPrinted>
  <dcterms:created xsi:type="dcterms:W3CDTF">2012-06-19T21:40:00Z</dcterms:created>
  <dcterms:modified xsi:type="dcterms:W3CDTF">2012-07-09T16:00:00Z</dcterms:modified>
</cp:coreProperties>
</file>