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33C584A3" w:rsidR="005B6D60" w:rsidRPr="005B6D60" w:rsidRDefault="005B6D60" w:rsidP="005B6D60">
      <w:pPr>
        <w:jc w:val="center"/>
        <w:rPr>
          <w:rFonts w:ascii="Times New Roman" w:hAnsi="Times New Roman" w:cs="Times New Roman"/>
          <w:b/>
          <w:sz w:val="48"/>
          <w:szCs w:val="48"/>
        </w:rPr>
      </w:pPr>
      <w:del w:id="0" w:author="admin" w:date="2012-06-12T16:24:00Z">
        <w:r w:rsidRPr="005B6D60" w:rsidDel="004A2A53">
          <w:rPr>
            <w:rFonts w:ascii="Times New Roman" w:hAnsi="Times New Roman" w:cs="Times New Roman"/>
            <w:b/>
            <w:sz w:val="48"/>
            <w:szCs w:val="48"/>
          </w:rPr>
          <w:delText>Kiosk Application</w:delText>
        </w:r>
      </w:del>
      <w:ins w:id="1" w:author="admin" w:date="2012-06-12T16:24:00Z">
        <w:r w:rsidR="004A2A53">
          <w:rPr>
            <w:rFonts w:ascii="Times New Roman" w:hAnsi="Times New Roman" w:cs="Times New Roman"/>
            <w:b/>
            <w:sz w:val="48"/>
            <w:szCs w:val="48"/>
          </w:rPr>
          <w:t>Bangor Hydro Kiosk</w:t>
        </w:r>
      </w:ins>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5B6D6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May 29th,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1FF0176"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lastRenderedPageBreak/>
        <w:t>Introduction</w:t>
      </w:r>
    </w:p>
    <w:p w14:paraId="3EE7F37E" w14:textId="77777777" w:rsidR="005B6D60" w:rsidRPr="005B6D60" w:rsidRDefault="005B6D60" w:rsidP="005B6D60">
      <w:pPr>
        <w:rPr>
          <w:rFonts w:ascii="Times New Roman" w:hAnsi="Times New Roman" w:cs="Times New Roman"/>
        </w:rPr>
      </w:pPr>
    </w:p>
    <w:p w14:paraId="7F2BDB89" w14:textId="0C9B738E" w:rsidR="00F578FB" w:rsidRPr="002E188B" w:rsidRDefault="00F578FB" w:rsidP="00F578FB">
      <w:pPr>
        <w:widowControl w:val="0"/>
        <w:autoSpaceDE w:val="0"/>
        <w:autoSpaceDN w:val="0"/>
        <w:adjustRightInd w:val="0"/>
        <w:rPr>
          <w:ins w:id="2" w:author="admin" w:date="2012-06-12T11:37:00Z"/>
          <w:rFonts w:ascii="Times New Roman" w:hAnsi="Times New Roman" w:cs="Times New Roman"/>
          <w:b/>
          <w:bCs/>
          <w:color w:val="000000"/>
          <w:rPrChange w:id="3" w:author="admin" w:date="2012-06-12T11:53:00Z">
            <w:rPr>
              <w:ins w:id="4" w:author="admin" w:date="2012-06-12T11:37:00Z"/>
              <w:rFonts w:ascii="&amp;#39" w:hAnsi="&amp;#39" w:cs="&amp;#39"/>
              <w:b/>
              <w:bCs/>
              <w:color w:val="000000"/>
            </w:rPr>
          </w:rPrChange>
        </w:rPr>
      </w:pPr>
      <w:ins w:id="5" w:author="admin" w:date="2012-06-12T11:37:00Z">
        <w:r w:rsidRPr="002E188B">
          <w:rPr>
            <w:rFonts w:ascii="Times New Roman" w:hAnsi="Times New Roman" w:cs="Times New Roman"/>
            <w:color w:val="000000"/>
            <w:rPrChange w:id="6" w:author="admin" w:date="2012-06-12T11:53:00Z">
              <w:rPr>
                <w:rFonts w:ascii="Arial" w:hAnsi="Arial" w:cs="Arial"/>
                <w:color w:val="000000"/>
              </w:rPr>
            </w:rPrChange>
          </w:rPr>
          <w:t>The Bangor Hydro Electric Company is an electricity transmission and delivery company serving 100,000 customers in central and eastern Maine.  As new energy technologies are developed, Bangor Hydro has done its part to educate customers and bring these services to Maine.  Recently, Bangor Hydro has shown interest in furthering the expansion of heat pump systems in its customer base</w:t>
        </w:r>
      </w:ins>
      <w:ins w:id="7" w:author="admin" w:date="2012-06-12T11:39:00Z">
        <w:r w:rsidR="006E53ED" w:rsidRPr="002E188B">
          <w:rPr>
            <w:rFonts w:ascii="Times New Roman" w:hAnsi="Times New Roman" w:cs="Times New Roman"/>
            <w:color w:val="000000"/>
            <w:rPrChange w:id="8" w:author="admin" w:date="2012-06-12T11:53:00Z">
              <w:rPr>
                <w:rFonts w:ascii="Arial" w:hAnsi="Arial" w:cs="Arial"/>
                <w:color w:val="000000"/>
              </w:rPr>
            </w:rPrChange>
          </w:rPr>
          <w:t xml:space="preserve">.  </w:t>
        </w:r>
      </w:ins>
      <w:r w:rsidR="00BC3072">
        <w:rPr>
          <w:rFonts w:ascii="Times New Roman" w:hAnsi="Times New Roman" w:cs="Times New Roman"/>
          <w:color w:val="000000"/>
        </w:rPr>
        <w:t xml:space="preserve">Though there are multiple types of heat pumps, </w:t>
      </w:r>
      <w:r w:rsidR="00D73BDA">
        <w:rPr>
          <w:rFonts w:ascii="Times New Roman" w:hAnsi="Times New Roman" w:cs="Times New Roman"/>
          <w:color w:val="000000"/>
        </w:rPr>
        <w:t xml:space="preserve">Bangor Hydro has chosen to focus on both air source heat pumps and geothermal heat pumps.  </w:t>
      </w:r>
      <w:r w:rsidR="00DB1F6A">
        <w:rPr>
          <w:rFonts w:ascii="Times New Roman" w:hAnsi="Times New Roman" w:cs="Times New Roman"/>
          <w:color w:val="000000"/>
        </w:rPr>
        <w:t xml:space="preserve">Each operate using different methods, with air source pumps compressing outside air to regulate temperature and geothermal </w:t>
      </w:r>
      <w:r w:rsidR="001C5173">
        <w:rPr>
          <w:rFonts w:ascii="Times New Roman" w:hAnsi="Times New Roman" w:cs="Times New Roman"/>
          <w:color w:val="000000"/>
        </w:rPr>
        <w:t>pumps drawin</w:t>
      </w:r>
      <w:r w:rsidR="00D12BC2">
        <w:rPr>
          <w:rFonts w:ascii="Times New Roman" w:hAnsi="Times New Roman" w:cs="Times New Roman"/>
          <w:color w:val="000000"/>
        </w:rPr>
        <w:t xml:space="preserve">g out heat from the ground, but both </w:t>
      </w:r>
      <w:r w:rsidR="00DF3AFB">
        <w:rPr>
          <w:rFonts w:ascii="Times New Roman" w:hAnsi="Times New Roman" w:cs="Times New Roman"/>
          <w:color w:val="000000"/>
        </w:rPr>
        <w:t xml:space="preserve">are </w:t>
      </w:r>
      <w:r w:rsidR="00055AD7">
        <w:rPr>
          <w:rFonts w:ascii="Times New Roman" w:hAnsi="Times New Roman" w:cs="Times New Roman"/>
          <w:color w:val="000000"/>
        </w:rPr>
        <w:t>more efficient and cost effective than gas and oil systems.</w:t>
      </w:r>
      <w:r w:rsidR="00DB1F6A">
        <w:rPr>
          <w:rFonts w:ascii="Times New Roman" w:hAnsi="Times New Roman" w:cs="Times New Roman"/>
          <w:color w:val="000000"/>
        </w:rPr>
        <w:t xml:space="preserve"> </w:t>
      </w:r>
      <w:r w:rsidR="00055AD7">
        <w:rPr>
          <w:rFonts w:ascii="Times New Roman" w:hAnsi="Times New Roman" w:cs="Times New Roman"/>
          <w:color w:val="000000"/>
        </w:rPr>
        <w:t xml:space="preserve"> </w:t>
      </w:r>
      <w:ins w:id="9" w:author="admin" w:date="2012-06-12T11:37:00Z">
        <w:r w:rsidRPr="002E188B">
          <w:rPr>
            <w:rFonts w:ascii="Times New Roman" w:hAnsi="Times New Roman" w:cs="Times New Roman"/>
            <w:color w:val="000000"/>
            <w:rPrChange w:id="10" w:author="admin" w:date="2012-06-12T11:53:00Z">
              <w:rPr>
                <w:rFonts w:ascii="Arial" w:hAnsi="Arial" w:cs="Arial"/>
                <w:color w:val="000000"/>
              </w:rPr>
            </w:rPrChange>
          </w:rPr>
          <w:t xml:space="preserve">Bangor Hydro is working to bring this advantageous technology to the area by educating the </w:t>
        </w:r>
      </w:ins>
      <w:ins w:id="11" w:author="admin" w:date="2012-06-12T14:47:00Z">
        <w:r w:rsidR="00744C6E">
          <w:rPr>
            <w:rFonts w:ascii="Times New Roman" w:hAnsi="Times New Roman" w:cs="Times New Roman"/>
            <w:color w:val="000000"/>
          </w:rPr>
          <w:t>general public.</w:t>
        </w:r>
      </w:ins>
    </w:p>
    <w:p w14:paraId="5092133A" w14:textId="77777777" w:rsidR="00F578FB" w:rsidRPr="002E188B" w:rsidRDefault="00F578FB" w:rsidP="00F578FB">
      <w:pPr>
        <w:widowControl w:val="0"/>
        <w:autoSpaceDE w:val="0"/>
        <w:autoSpaceDN w:val="0"/>
        <w:adjustRightInd w:val="0"/>
        <w:rPr>
          <w:ins w:id="12" w:author="admin" w:date="2012-06-12T11:37:00Z"/>
          <w:rFonts w:ascii="Times New Roman" w:hAnsi="Times New Roman" w:cs="Times New Roman"/>
          <w:b/>
          <w:bCs/>
          <w:color w:val="000000"/>
          <w:rPrChange w:id="13" w:author="admin" w:date="2012-06-12T11:53:00Z">
            <w:rPr>
              <w:ins w:id="14" w:author="admin" w:date="2012-06-12T11:37:00Z"/>
              <w:rFonts w:ascii="&amp;#39" w:hAnsi="&amp;#39" w:cs="&amp;#39"/>
              <w:b/>
              <w:bCs/>
              <w:color w:val="000000"/>
            </w:rPr>
          </w:rPrChange>
        </w:rPr>
      </w:pPr>
    </w:p>
    <w:p w14:paraId="1D4DABEC" w14:textId="3BB3AC8A" w:rsidR="007A300A" w:rsidRDefault="00F578FB" w:rsidP="005B6D60">
      <w:pPr>
        <w:rPr>
          <w:rFonts w:ascii="Times New Roman" w:hAnsi="Times New Roman" w:cs="Times New Roman"/>
          <w:color w:val="000000"/>
        </w:rPr>
      </w:pPr>
      <w:ins w:id="15" w:author="admin" w:date="2012-06-12T11:37:00Z">
        <w:r w:rsidRPr="002E188B">
          <w:rPr>
            <w:rFonts w:ascii="Times New Roman" w:hAnsi="Times New Roman" w:cs="Times New Roman"/>
            <w:color w:val="000000"/>
            <w:rPrChange w:id="16" w:author="admin" w:date="2012-06-12T11:53:00Z">
              <w:rPr>
                <w:rFonts w:ascii="Arial" w:hAnsi="Arial" w:cs="Arial"/>
                <w:color w:val="000000"/>
              </w:rPr>
            </w:rPrChange>
          </w:rPr>
          <w:t xml:space="preserve">ASAP Media Services was approached by Bangor Hydro to design and fabricate </w:t>
        </w:r>
      </w:ins>
      <w:r w:rsidR="00C463D1">
        <w:rPr>
          <w:rFonts w:ascii="Times New Roman" w:hAnsi="Times New Roman" w:cs="Times New Roman"/>
          <w:color w:val="000000"/>
        </w:rPr>
        <w:t xml:space="preserve">three systems focused on </w:t>
      </w:r>
      <w:r w:rsidR="00647D82">
        <w:rPr>
          <w:rFonts w:ascii="Times New Roman" w:hAnsi="Times New Roman" w:cs="Times New Roman"/>
          <w:color w:val="000000"/>
        </w:rPr>
        <w:t>heat pump technology</w:t>
      </w:r>
      <w:ins w:id="17" w:author="admin" w:date="2012-06-12T11:37:00Z">
        <w:r w:rsidRPr="002E188B">
          <w:rPr>
            <w:rFonts w:ascii="Times New Roman" w:hAnsi="Times New Roman" w:cs="Times New Roman"/>
            <w:color w:val="000000"/>
            <w:rPrChange w:id="18" w:author="admin" w:date="2012-06-12T11:53:00Z">
              <w:rPr>
                <w:rFonts w:ascii="Arial" w:hAnsi="Arial" w:cs="Arial"/>
                <w:color w:val="000000"/>
              </w:rPr>
            </w:rPrChange>
          </w:rPr>
          <w:t>.  </w:t>
        </w:r>
      </w:ins>
      <w:r w:rsidR="007A300A">
        <w:rPr>
          <w:rFonts w:ascii="Times New Roman" w:hAnsi="Times New Roman" w:cs="Times New Roman"/>
          <w:color w:val="000000"/>
        </w:rPr>
        <w:t xml:space="preserve">The first of these systems, </w:t>
      </w:r>
      <w:r w:rsidR="00153D6C">
        <w:rPr>
          <w:rFonts w:ascii="Times New Roman" w:hAnsi="Times New Roman" w:cs="Times New Roman"/>
          <w:color w:val="000000"/>
        </w:rPr>
        <w:t>designated as Phase 1 of this project</w:t>
      </w:r>
      <w:r w:rsidR="007A300A">
        <w:rPr>
          <w:rFonts w:ascii="Times New Roman" w:hAnsi="Times New Roman" w:cs="Times New Roman"/>
          <w:color w:val="000000"/>
        </w:rPr>
        <w:t>,</w:t>
      </w:r>
      <w:r w:rsidR="00A226AA">
        <w:rPr>
          <w:rFonts w:ascii="Times New Roman" w:hAnsi="Times New Roman" w:cs="Times New Roman"/>
          <w:color w:val="000000"/>
        </w:rPr>
        <w:t xml:space="preserve"> </w:t>
      </w:r>
      <w:r w:rsidR="00B029F8">
        <w:rPr>
          <w:rFonts w:ascii="Times New Roman" w:hAnsi="Times New Roman" w:cs="Times New Roman"/>
          <w:color w:val="000000"/>
        </w:rPr>
        <w:t>is the design and development of a portable, educational kiosk</w:t>
      </w:r>
      <w:r w:rsidR="00790B9A">
        <w:rPr>
          <w:rFonts w:ascii="Times New Roman" w:hAnsi="Times New Roman" w:cs="Times New Roman"/>
          <w:color w:val="000000"/>
        </w:rPr>
        <w:t xml:space="preserve">.  </w:t>
      </w:r>
      <w:bookmarkStart w:id="19" w:name="_GoBack"/>
      <w:bookmarkEnd w:id="19"/>
    </w:p>
    <w:p w14:paraId="0E17449A" w14:textId="77777777" w:rsidR="007A300A" w:rsidRDefault="007A300A" w:rsidP="005B6D60">
      <w:pPr>
        <w:rPr>
          <w:rFonts w:ascii="Times New Roman" w:hAnsi="Times New Roman" w:cs="Times New Roman"/>
          <w:color w:val="000000"/>
        </w:rPr>
      </w:pPr>
    </w:p>
    <w:p w14:paraId="717B784A" w14:textId="47C93C33" w:rsidR="002C5C95" w:rsidRDefault="00154971" w:rsidP="005B6D60">
      <w:pPr>
        <w:rPr>
          <w:ins w:id="20" w:author="admin" w:date="2012-06-12T16:00:00Z"/>
          <w:rFonts w:ascii="Times New Roman" w:hAnsi="Times New Roman" w:cs="Times New Roman"/>
          <w:color w:val="000000"/>
        </w:rPr>
      </w:pPr>
      <w:ins w:id="21" w:author="admin" w:date="2012-06-12T11:49:00Z">
        <w:r w:rsidRPr="002E188B">
          <w:rPr>
            <w:rFonts w:ascii="Times New Roman" w:hAnsi="Times New Roman" w:cs="Times New Roman"/>
            <w:color w:val="000000"/>
            <w:rPrChange w:id="22" w:author="admin" w:date="2012-06-12T11:53:00Z">
              <w:rPr>
                <w:rFonts w:ascii="Arial" w:hAnsi="Arial" w:cs="Arial"/>
                <w:color w:val="000000"/>
              </w:rPr>
            </w:rPrChange>
          </w:rPr>
          <w:t>Because heat pump</w:t>
        </w:r>
        <w:r w:rsidR="000C2F4B" w:rsidRPr="002E188B">
          <w:rPr>
            <w:rFonts w:ascii="Times New Roman" w:hAnsi="Times New Roman" w:cs="Times New Roman"/>
            <w:color w:val="000000"/>
            <w:rPrChange w:id="23" w:author="admin" w:date="2012-06-12T11:53:00Z">
              <w:rPr>
                <w:rFonts w:ascii="Arial" w:hAnsi="Arial" w:cs="Arial"/>
                <w:color w:val="000000"/>
              </w:rPr>
            </w:rPrChange>
          </w:rPr>
          <w:t xml:space="preserve"> </w:t>
        </w:r>
        <w:r w:rsidR="00BB17EE" w:rsidRPr="002E188B">
          <w:rPr>
            <w:rFonts w:ascii="Times New Roman" w:hAnsi="Times New Roman" w:cs="Times New Roman"/>
            <w:color w:val="000000"/>
            <w:rPrChange w:id="24" w:author="admin" w:date="2012-06-12T11:53:00Z">
              <w:rPr>
                <w:rFonts w:ascii="Arial" w:hAnsi="Arial" w:cs="Arial"/>
                <w:color w:val="000000"/>
              </w:rPr>
            </w:rPrChange>
          </w:rPr>
          <w:t>systems are fairly uncommon in</w:t>
        </w:r>
      </w:ins>
      <w:ins w:id="25" w:author="admin" w:date="2012-06-12T11:50:00Z">
        <w:r w:rsidR="001508E2" w:rsidRPr="002E188B">
          <w:rPr>
            <w:rFonts w:ascii="Times New Roman" w:hAnsi="Times New Roman" w:cs="Times New Roman"/>
            <w:color w:val="000000"/>
            <w:rPrChange w:id="26" w:author="admin" w:date="2012-06-12T11:53:00Z">
              <w:rPr>
                <w:rFonts w:ascii="Arial" w:hAnsi="Arial" w:cs="Arial"/>
                <w:color w:val="000000"/>
              </w:rPr>
            </w:rPrChange>
          </w:rPr>
          <w:t xml:space="preserve"> Maine, </w:t>
        </w:r>
        <w:r w:rsidR="00A6063F" w:rsidRPr="002E188B">
          <w:rPr>
            <w:rFonts w:ascii="Times New Roman" w:hAnsi="Times New Roman" w:cs="Times New Roman"/>
            <w:color w:val="000000"/>
            <w:rPrChange w:id="27" w:author="admin" w:date="2012-06-12T11:53:00Z">
              <w:rPr>
                <w:rFonts w:ascii="Arial" w:hAnsi="Arial" w:cs="Arial"/>
                <w:color w:val="000000"/>
              </w:rPr>
            </w:rPrChange>
          </w:rPr>
          <w:t xml:space="preserve">the kiosk </w:t>
        </w:r>
        <w:r w:rsidR="00656E02" w:rsidRPr="002E188B">
          <w:rPr>
            <w:rFonts w:ascii="Times New Roman" w:hAnsi="Times New Roman" w:cs="Times New Roman"/>
            <w:color w:val="000000"/>
            <w:rPrChange w:id="28" w:author="admin" w:date="2012-06-12T11:53:00Z">
              <w:rPr>
                <w:rFonts w:ascii="Arial" w:hAnsi="Arial" w:cs="Arial"/>
                <w:color w:val="000000"/>
              </w:rPr>
            </w:rPrChange>
          </w:rPr>
          <w:t>will have informative sections that allow users to explore</w:t>
        </w:r>
        <w:r w:rsidR="00786BEB" w:rsidRPr="002E188B">
          <w:rPr>
            <w:rFonts w:ascii="Times New Roman" w:hAnsi="Times New Roman" w:cs="Times New Roman"/>
            <w:color w:val="000000"/>
            <w:rPrChange w:id="29" w:author="admin" w:date="2012-06-12T11:53:00Z">
              <w:rPr>
                <w:rFonts w:ascii="Arial" w:hAnsi="Arial" w:cs="Arial"/>
                <w:color w:val="000000"/>
              </w:rPr>
            </w:rPrChange>
          </w:rPr>
          <w:t xml:space="preserve"> the history, </w:t>
        </w:r>
      </w:ins>
      <w:ins w:id="30" w:author="admin" w:date="2012-06-12T15:34:00Z">
        <w:r w:rsidR="002A3B14">
          <w:rPr>
            <w:rFonts w:ascii="Times New Roman" w:hAnsi="Times New Roman" w:cs="Times New Roman"/>
            <w:color w:val="000000"/>
          </w:rPr>
          <w:t>science</w:t>
        </w:r>
      </w:ins>
      <w:ins w:id="31" w:author="admin" w:date="2012-06-12T11:50:00Z">
        <w:r w:rsidR="00786BEB" w:rsidRPr="002E188B">
          <w:rPr>
            <w:rFonts w:ascii="Times New Roman" w:hAnsi="Times New Roman" w:cs="Times New Roman"/>
            <w:color w:val="000000"/>
            <w:rPrChange w:id="32" w:author="admin" w:date="2012-06-12T11:53:00Z">
              <w:rPr>
                <w:rFonts w:ascii="Arial" w:hAnsi="Arial" w:cs="Arial"/>
                <w:color w:val="000000"/>
              </w:rPr>
            </w:rPrChange>
          </w:rPr>
          <w:t xml:space="preserve">, and environmental impact of heat pump technology.  </w:t>
        </w:r>
      </w:ins>
      <w:ins w:id="33" w:author="admin" w:date="2012-06-12T11:49:00Z">
        <w:r w:rsidRPr="002E188B">
          <w:rPr>
            <w:rFonts w:ascii="Times New Roman" w:hAnsi="Times New Roman" w:cs="Times New Roman"/>
            <w:color w:val="000000"/>
            <w:rPrChange w:id="34" w:author="admin" w:date="2012-06-12T11:53:00Z">
              <w:rPr>
                <w:rFonts w:ascii="Arial" w:hAnsi="Arial" w:cs="Arial"/>
                <w:color w:val="000000"/>
              </w:rPr>
            </w:rPrChange>
          </w:rPr>
          <w:t>The</w:t>
        </w:r>
      </w:ins>
      <w:ins w:id="35" w:author="admin" w:date="2012-06-12T11:37:00Z">
        <w:r w:rsidR="00F578FB" w:rsidRPr="002E188B">
          <w:rPr>
            <w:rFonts w:ascii="Times New Roman" w:hAnsi="Times New Roman" w:cs="Times New Roman"/>
            <w:color w:val="000000"/>
            <w:rPrChange w:id="36" w:author="admin" w:date="2012-06-12T11:53:00Z">
              <w:rPr>
                <w:rFonts w:ascii="Arial" w:hAnsi="Arial" w:cs="Arial"/>
                <w:color w:val="000000"/>
              </w:rPr>
            </w:rPrChange>
          </w:rPr>
          <w:t xml:space="preserve"> system </w:t>
        </w:r>
      </w:ins>
      <w:ins w:id="37" w:author="admin" w:date="2012-06-12T11:51:00Z">
        <w:r w:rsidR="00C51FA2" w:rsidRPr="002E188B">
          <w:rPr>
            <w:rFonts w:ascii="Times New Roman" w:hAnsi="Times New Roman" w:cs="Times New Roman"/>
            <w:color w:val="000000"/>
            <w:rPrChange w:id="38" w:author="admin" w:date="2012-06-12T11:53:00Z">
              <w:rPr>
                <w:rFonts w:ascii="Arial" w:hAnsi="Arial" w:cs="Arial"/>
                <w:color w:val="000000"/>
              </w:rPr>
            </w:rPrChange>
          </w:rPr>
          <w:t>will</w:t>
        </w:r>
      </w:ins>
      <w:ins w:id="39" w:author="admin" w:date="2012-06-12T11:37:00Z">
        <w:r w:rsidR="00F578FB" w:rsidRPr="002E188B">
          <w:rPr>
            <w:rFonts w:ascii="Times New Roman" w:hAnsi="Times New Roman" w:cs="Times New Roman"/>
            <w:color w:val="000000"/>
            <w:rPrChange w:id="40" w:author="admin" w:date="2012-06-12T11:53:00Z">
              <w:rPr>
                <w:rFonts w:ascii="Arial" w:hAnsi="Arial" w:cs="Arial"/>
                <w:color w:val="000000"/>
              </w:rPr>
            </w:rPrChange>
          </w:rPr>
          <w:t xml:space="preserve"> be intera</w:t>
        </w:r>
        <w:r w:rsidR="00F9019A" w:rsidRPr="002E188B">
          <w:rPr>
            <w:rFonts w:ascii="Times New Roman" w:hAnsi="Times New Roman" w:cs="Times New Roman"/>
            <w:color w:val="000000"/>
            <w:rPrChange w:id="41" w:author="admin" w:date="2012-06-12T11:53:00Z">
              <w:rPr>
                <w:rFonts w:ascii="Arial" w:hAnsi="Arial" w:cs="Arial"/>
                <w:color w:val="000000"/>
              </w:rPr>
            </w:rPrChange>
          </w:rPr>
          <w:t xml:space="preserve">ctive </w:t>
        </w:r>
        <w:r w:rsidR="00F578FB" w:rsidRPr="002E188B">
          <w:rPr>
            <w:rFonts w:ascii="Times New Roman" w:hAnsi="Times New Roman" w:cs="Times New Roman"/>
            <w:color w:val="000000"/>
            <w:rPrChange w:id="42" w:author="admin" w:date="2012-06-12T11:53:00Z">
              <w:rPr>
                <w:rFonts w:ascii="Arial" w:hAnsi="Arial" w:cs="Arial"/>
                <w:color w:val="000000"/>
              </w:rPr>
            </w:rPrChange>
          </w:rPr>
          <w:t>and encourage viewers to further investigate heat pump technology for their personal situation.  </w:t>
        </w:r>
      </w:ins>
      <w:ins w:id="43" w:author="admin" w:date="2012-06-12T11:51:00Z">
        <w:r w:rsidR="0099441F" w:rsidRPr="002E188B">
          <w:rPr>
            <w:rFonts w:ascii="Times New Roman" w:hAnsi="Times New Roman" w:cs="Times New Roman"/>
            <w:color w:val="000000"/>
            <w:rPrChange w:id="44" w:author="admin" w:date="2012-06-12T11:53:00Z">
              <w:rPr>
                <w:rFonts w:ascii="Arial" w:hAnsi="Arial" w:cs="Arial"/>
                <w:color w:val="000000"/>
              </w:rPr>
            </w:rPrChange>
          </w:rPr>
          <w:t xml:space="preserve">A web version of the kiosk </w:t>
        </w:r>
        <w:r w:rsidR="00BB4BF9" w:rsidRPr="002E188B">
          <w:rPr>
            <w:rFonts w:ascii="Times New Roman" w:hAnsi="Times New Roman" w:cs="Times New Roman"/>
            <w:color w:val="000000"/>
            <w:rPrChange w:id="45" w:author="admin" w:date="2012-06-12T11:53:00Z">
              <w:rPr>
                <w:rFonts w:ascii="Arial" w:hAnsi="Arial" w:cs="Arial"/>
                <w:color w:val="000000"/>
              </w:rPr>
            </w:rPrChange>
          </w:rPr>
          <w:t xml:space="preserve">will </w:t>
        </w:r>
      </w:ins>
      <w:ins w:id="46" w:author="admin" w:date="2012-06-12T11:52:00Z">
        <w:r w:rsidR="0099441F" w:rsidRPr="002E188B">
          <w:rPr>
            <w:rFonts w:ascii="Times New Roman" w:hAnsi="Times New Roman" w:cs="Times New Roman"/>
            <w:color w:val="000000"/>
            <w:rPrChange w:id="47" w:author="admin" w:date="2012-06-12T11:53:00Z">
              <w:rPr>
                <w:rFonts w:ascii="Arial" w:hAnsi="Arial" w:cs="Arial"/>
                <w:color w:val="000000"/>
              </w:rPr>
            </w:rPrChange>
          </w:rPr>
          <w:t>also be developed to give Bangor Hydro customers access to this interactive information</w:t>
        </w:r>
        <w:r w:rsidR="005F7B76" w:rsidRPr="002E188B">
          <w:rPr>
            <w:rFonts w:ascii="Times New Roman" w:hAnsi="Times New Roman" w:cs="Times New Roman"/>
            <w:color w:val="000000"/>
            <w:rPrChange w:id="48" w:author="admin" w:date="2012-06-12T11:53:00Z">
              <w:rPr>
                <w:rFonts w:ascii="Arial" w:hAnsi="Arial" w:cs="Arial"/>
                <w:color w:val="000000"/>
              </w:rPr>
            </w:rPrChange>
          </w:rPr>
          <w:t xml:space="preserve"> from any computer</w:t>
        </w:r>
        <w:r w:rsidR="00542D8D" w:rsidRPr="002E188B">
          <w:rPr>
            <w:rFonts w:ascii="Times New Roman" w:hAnsi="Times New Roman" w:cs="Times New Roman"/>
            <w:color w:val="000000"/>
            <w:rPrChange w:id="49" w:author="admin" w:date="2012-06-12T11:53:00Z">
              <w:rPr>
                <w:rFonts w:ascii="Arial" w:hAnsi="Arial" w:cs="Arial"/>
                <w:color w:val="000000"/>
              </w:rPr>
            </w:rPrChange>
          </w:rPr>
          <w:t xml:space="preserve">.  This </w:t>
        </w:r>
      </w:ins>
      <w:ins w:id="50" w:author="admin" w:date="2012-06-12T11:37:00Z">
        <w:r w:rsidR="00F578FB" w:rsidRPr="002E188B">
          <w:rPr>
            <w:rFonts w:ascii="Times New Roman" w:hAnsi="Times New Roman" w:cs="Times New Roman"/>
            <w:color w:val="000000"/>
            <w:rPrChange w:id="51" w:author="admin" w:date="2012-06-12T11:53:00Z">
              <w:rPr>
                <w:rFonts w:ascii="Arial" w:hAnsi="Arial" w:cs="Arial"/>
                <w:color w:val="000000"/>
              </w:rPr>
            </w:rPrChange>
          </w:rPr>
          <w:t xml:space="preserve">proposal outlines </w:t>
        </w:r>
      </w:ins>
      <w:ins w:id="52" w:author="admin" w:date="2012-06-12T14:47:00Z">
        <w:r w:rsidR="00DA3287">
          <w:rPr>
            <w:rFonts w:ascii="Times New Roman" w:hAnsi="Times New Roman" w:cs="Times New Roman"/>
            <w:color w:val="000000"/>
          </w:rPr>
          <w:t xml:space="preserve">the remainder of </w:t>
        </w:r>
      </w:ins>
      <w:ins w:id="53" w:author="admin" w:date="2012-06-12T11:37:00Z">
        <w:r w:rsidR="00DA3287" w:rsidRPr="00474872">
          <w:rPr>
            <w:rFonts w:ascii="Times New Roman" w:hAnsi="Times New Roman" w:cs="Times New Roman"/>
            <w:color w:val="000000"/>
          </w:rPr>
          <w:t>ASAP Media Services’ solution</w:t>
        </w:r>
        <w:r w:rsidR="00F578FB" w:rsidRPr="002E188B">
          <w:rPr>
            <w:rFonts w:ascii="Times New Roman" w:hAnsi="Times New Roman" w:cs="Times New Roman"/>
            <w:color w:val="000000"/>
            <w:rPrChange w:id="54" w:author="admin" w:date="2012-06-12T11:53:00Z">
              <w:rPr>
                <w:rFonts w:ascii="Arial" w:hAnsi="Arial" w:cs="Arial"/>
                <w:color w:val="000000"/>
              </w:rPr>
            </w:rPrChange>
          </w:rPr>
          <w:t xml:space="preserve"> to this request.</w:t>
        </w:r>
      </w:ins>
    </w:p>
    <w:p w14:paraId="4D486D65" w14:textId="77777777" w:rsidR="002C5C95" w:rsidRDefault="002C5C95">
      <w:pPr>
        <w:rPr>
          <w:ins w:id="55" w:author="admin" w:date="2012-06-12T16:00:00Z"/>
          <w:rFonts w:ascii="Times New Roman" w:hAnsi="Times New Roman" w:cs="Times New Roman"/>
          <w:color w:val="000000"/>
        </w:rPr>
      </w:pPr>
      <w:ins w:id="56" w:author="admin" w:date="2012-06-12T16:00:00Z">
        <w:r>
          <w:rPr>
            <w:rFonts w:ascii="Times New Roman" w:hAnsi="Times New Roman" w:cs="Times New Roman"/>
            <w:color w:val="000000"/>
          </w:rPr>
          <w:br w:type="page"/>
        </w:r>
      </w:ins>
    </w:p>
    <w:p w14:paraId="63750AA1" w14:textId="28C29E87" w:rsidR="005B6D60" w:rsidRPr="002C5C95" w:rsidDel="00F578FB" w:rsidRDefault="005B6D60" w:rsidP="00F578FB">
      <w:pPr>
        <w:rPr>
          <w:del w:id="57" w:author="admin" w:date="2012-06-12T11:37:00Z"/>
          <w:rFonts w:ascii="Times New Roman" w:hAnsi="Times New Roman" w:cs="Times New Roman"/>
          <w:color w:val="000000"/>
          <w:rPrChange w:id="58" w:author="admin" w:date="2012-06-12T16:00:00Z">
            <w:rPr>
              <w:del w:id="59" w:author="admin" w:date="2012-06-12T11:37:00Z"/>
              <w:rFonts w:ascii="Times New Roman" w:hAnsi="Times New Roman" w:cs="Times New Roman"/>
            </w:rPr>
          </w:rPrChange>
        </w:rPr>
      </w:pPr>
      <w:del w:id="60" w:author="admin" w:date="2012-06-12T11:37:00Z">
        <w:r w:rsidRPr="00656F36" w:rsidDel="00F578FB">
          <w:rPr>
            <w:rFonts w:ascii="Times New Roman" w:hAnsi="Times New Roman" w:cs="Times New Roman"/>
          </w:rPr>
          <w:delTex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delText>
        </w:r>
      </w:del>
    </w:p>
    <w:p w14:paraId="1C25A4DF" w14:textId="78F3A23A" w:rsidR="005B6D60" w:rsidRPr="00656F36" w:rsidDel="00F578FB" w:rsidRDefault="005B6D60" w:rsidP="005B6D60">
      <w:pPr>
        <w:rPr>
          <w:del w:id="61" w:author="admin" w:date="2012-06-12T11:37:00Z"/>
          <w:rFonts w:ascii="Times New Roman" w:hAnsi="Times New Roman" w:cs="Times New Roman"/>
        </w:rPr>
      </w:pPr>
    </w:p>
    <w:p w14:paraId="6B32C571" w14:textId="0F51F4F9" w:rsidR="005B6D60" w:rsidRPr="00656F36" w:rsidDel="00F578FB" w:rsidRDefault="005B6D60" w:rsidP="005B6D60">
      <w:pPr>
        <w:rPr>
          <w:del w:id="62" w:author="admin" w:date="2012-06-12T11:37:00Z"/>
          <w:rFonts w:ascii="Times New Roman" w:hAnsi="Times New Roman" w:cs="Times New Roman"/>
        </w:rPr>
      </w:pPr>
      <w:del w:id="63" w:author="admin" w:date="2012-06-12T11:37:00Z">
        <w:r w:rsidRPr="00656F36" w:rsidDel="00F578FB">
          <w:rPr>
            <w:rFonts w:ascii="Times New Roman" w:hAnsi="Times New Roman" w:cs="Times New Roman"/>
          </w:rPr>
          <w:delText>Currently, Bangor Hydro offers an array of informat</w:delText>
        </w:r>
        <w:r w:rsidR="008C3B49" w:rsidRPr="00656F36" w:rsidDel="00F578FB">
          <w:rPr>
            <w:rFonts w:ascii="Times New Roman" w:hAnsi="Times New Roman" w:cs="Times New Roman"/>
          </w:rPr>
          <w:delText>ion on their website targeted at</w:delText>
        </w:r>
        <w:r w:rsidRPr="00656F36" w:rsidDel="00F578FB">
          <w:rPr>
            <w:rFonts w:ascii="Times New Roman" w:hAnsi="Times New Roman" w:cs="Times New Roman"/>
          </w:rPr>
          <w:delText xml:space="preserve"> a</w:delText>
        </w:r>
        <w:r w:rsidR="008C3B49" w:rsidRPr="00656F36" w:rsidDel="00F578FB">
          <w:rPr>
            <w:rFonts w:ascii="Times New Roman" w:hAnsi="Times New Roman" w:cs="Times New Roman"/>
          </w:rPr>
          <w:delText>n</w:delText>
        </w:r>
        <w:r w:rsidRPr="00656F36" w:rsidDel="00F578FB">
          <w:rPr>
            <w:rFonts w:ascii="Times New Roman" w:hAnsi="Times New Roman" w:cs="Times New Roman"/>
          </w:rPr>
          <w:delText xml:space="preserve"> audience ranging from children to adults. The site promotes possible energy consumption solutions as well as links to information and games for children aimed at a basic level understanding of various forms of energy and how they affect the world around us.</w:delText>
        </w:r>
      </w:del>
    </w:p>
    <w:p w14:paraId="15CD765E" w14:textId="562FB14C" w:rsidR="005B6D60" w:rsidRPr="00656F36" w:rsidDel="00F578FB" w:rsidRDefault="005B6D60" w:rsidP="005B6D60">
      <w:pPr>
        <w:rPr>
          <w:del w:id="64" w:author="admin" w:date="2012-06-12T11:37:00Z"/>
          <w:rFonts w:ascii="Times New Roman" w:hAnsi="Times New Roman" w:cs="Times New Roman"/>
        </w:rPr>
      </w:pPr>
    </w:p>
    <w:p w14:paraId="0642A06F" w14:textId="04A78D3C" w:rsidR="005B6D60" w:rsidRPr="005B6D60" w:rsidDel="00F578FB" w:rsidRDefault="005B6D60" w:rsidP="005B6D60">
      <w:pPr>
        <w:rPr>
          <w:del w:id="65" w:author="admin" w:date="2012-06-12T11:37:00Z"/>
          <w:rFonts w:ascii="Times New Roman" w:hAnsi="Times New Roman" w:cs="Times New Roman"/>
        </w:rPr>
      </w:pPr>
      <w:del w:id="66" w:author="admin" w:date="2012-06-12T11:37:00Z">
        <w:r w:rsidRPr="00656F36" w:rsidDel="00F578FB">
          <w:rPr>
            <w:rFonts w:ascii="Times New Roman" w:hAnsi="Times New Roman" w:cs="Times New Roman"/>
          </w:rPr>
          <w:delText>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delText>
        </w:r>
        <w:r w:rsidRPr="005B6D60" w:rsidDel="00F578FB">
          <w:rPr>
            <w:rFonts w:ascii="Times New Roman" w:hAnsi="Times New Roman" w:cs="Times New Roman"/>
          </w:rPr>
          <w:delText xml:space="preserve"> </w:delText>
        </w:r>
      </w:del>
    </w:p>
    <w:p w14:paraId="45118336" w14:textId="77777777" w:rsidR="005B6D60" w:rsidRPr="005B6D60" w:rsidRDefault="005B6D60" w:rsidP="005B6D60">
      <w:pPr>
        <w:rPr>
          <w:rFonts w:ascii="Times New Roman" w:hAnsi="Times New Roman" w:cs="Times New Roman"/>
        </w:rPr>
      </w:pPr>
    </w:p>
    <w:p w14:paraId="4BE393FF" w14:textId="381800C7" w:rsidR="005B6D60" w:rsidRPr="005B6D60" w:rsidDel="009676A0" w:rsidRDefault="005B6D60" w:rsidP="005B6D60">
      <w:pPr>
        <w:rPr>
          <w:del w:id="67" w:author="admin" w:date="2012-06-16T12:22:00Z"/>
          <w:rFonts w:ascii="Times New Roman" w:hAnsi="Times New Roman" w:cs="Times New Roman"/>
          <w:b/>
        </w:rPr>
      </w:pPr>
      <w:commentRangeStart w:id="68"/>
      <w:del w:id="69" w:author="admin" w:date="2012-06-16T12:22:00Z">
        <w:r w:rsidRPr="005B6D60" w:rsidDel="009676A0">
          <w:rPr>
            <w:rFonts w:ascii="Times New Roman" w:hAnsi="Times New Roman" w:cs="Times New Roman"/>
            <w:b/>
          </w:rPr>
          <w:delText>Audience</w:delText>
        </w:r>
      </w:del>
      <w:del w:id="70" w:author="admin" w:date="2012-06-12T15:35:00Z">
        <w:r w:rsidRPr="005B6D60" w:rsidDel="000F5A2D">
          <w:rPr>
            <w:rFonts w:ascii="Times New Roman" w:hAnsi="Times New Roman" w:cs="Times New Roman"/>
            <w:b/>
          </w:rPr>
          <w:delText xml:space="preserve"> Analysis</w:delText>
        </w:r>
        <w:commentRangeEnd w:id="68"/>
        <w:r w:rsidR="007A6C62" w:rsidDel="000F5A2D">
          <w:rPr>
            <w:rStyle w:val="CommentReference"/>
          </w:rPr>
          <w:commentReference w:id="68"/>
        </w:r>
      </w:del>
    </w:p>
    <w:p w14:paraId="1B2ABB5C" w14:textId="123A382C" w:rsidR="003827E0" w:rsidRPr="005B6D60" w:rsidDel="009676A0" w:rsidRDefault="003827E0" w:rsidP="005B6D60">
      <w:pPr>
        <w:rPr>
          <w:del w:id="71" w:author="admin" w:date="2012-06-16T12:22:00Z"/>
          <w:rFonts w:ascii="Times New Roman" w:hAnsi="Times New Roman" w:cs="Times New Roman"/>
        </w:rPr>
      </w:pPr>
    </w:p>
    <w:p w14:paraId="55DFC4E6" w14:textId="62F464A8" w:rsidR="005B6D60" w:rsidRPr="005B6D60" w:rsidDel="009676A0" w:rsidRDefault="005B6D60" w:rsidP="005B6D60">
      <w:pPr>
        <w:rPr>
          <w:del w:id="72" w:author="admin" w:date="2012-06-16T12:22:00Z"/>
          <w:rFonts w:ascii="Times New Roman" w:hAnsi="Times New Roman" w:cs="Times New Roman"/>
          <w:u w:val="single"/>
        </w:rPr>
      </w:pPr>
      <w:del w:id="73" w:author="admin" w:date="2012-06-16T12:22:00Z">
        <w:r w:rsidRPr="005B6D60" w:rsidDel="009676A0">
          <w:rPr>
            <w:rFonts w:ascii="Times New Roman" w:hAnsi="Times New Roman" w:cs="Times New Roman"/>
            <w:u w:val="single"/>
          </w:rPr>
          <w:delText>High School Students</w:delText>
        </w:r>
      </w:del>
    </w:p>
    <w:p w14:paraId="04918D31" w14:textId="54C6668F" w:rsidR="005B6D60" w:rsidRPr="005B6D60" w:rsidDel="009676A0" w:rsidRDefault="005B6D60" w:rsidP="005B6D60">
      <w:pPr>
        <w:rPr>
          <w:del w:id="74" w:author="admin" w:date="2012-06-16T12:22:00Z"/>
          <w:rFonts w:ascii="Times New Roman" w:hAnsi="Times New Roman" w:cs="Times New Roman"/>
        </w:rPr>
      </w:pPr>
    </w:p>
    <w:p w14:paraId="5EE237E9" w14:textId="380442E3" w:rsidR="005B6D60" w:rsidRPr="005B6D60" w:rsidDel="003827E0" w:rsidRDefault="005B6D60" w:rsidP="005B6D60">
      <w:pPr>
        <w:rPr>
          <w:del w:id="75" w:author="admin" w:date="2012-06-12T11:41:00Z"/>
          <w:rFonts w:ascii="Times New Roman" w:hAnsi="Times New Roman" w:cs="Times New Roman"/>
        </w:rPr>
      </w:pPr>
      <w:del w:id="76" w:author="admin" w:date="2012-06-16T12:22:00Z">
        <w:r w:rsidRPr="005B6D60" w:rsidDel="009676A0">
          <w:rPr>
            <w:rFonts w:ascii="Times New Roman" w:hAnsi="Times New Roman" w:cs="Times New Roman"/>
          </w:rPr>
          <w:delText xml:space="preserve">Students with access to </w:delText>
        </w:r>
      </w:del>
      <w:del w:id="77" w:author="admin" w:date="2012-06-12T14:48:00Z">
        <w:r w:rsidRPr="005B6D60" w:rsidDel="00455451">
          <w:rPr>
            <w:rFonts w:ascii="Times New Roman" w:hAnsi="Times New Roman" w:cs="Times New Roman"/>
          </w:rPr>
          <w:delText>such a</w:delText>
        </w:r>
      </w:del>
      <w:del w:id="78" w:author="admin" w:date="2012-06-16T12:22:00Z">
        <w:r w:rsidRPr="005B6D60" w:rsidDel="009676A0">
          <w:rPr>
            <w:rFonts w:ascii="Times New Roman" w:hAnsi="Times New Roman" w:cs="Times New Roman"/>
          </w:rPr>
          <w:delText xml:space="preserve"> kiosk will be exposed to </w:delText>
        </w:r>
      </w:del>
      <w:del w:id="79" w:author="admin" w:date="2012-06-12T14:48:00Z">
        <w:r w:rsidRPr="005B6D60" w:rsidDel="00F54846">
          <w:rPr>
            <w:rFonts w:ascii="Times New Roman" w:hAnsi="Times New Roman" w:cs="Times New Roman"/>
          </w:rPr>
          <w:delText xml:space="preserve">this </w:delText>
        </w:r>
      </w:del>
      <w:del w:id="80" w:author="admin" w:date="2012-06-16T12:22:00Z">
        <w:r w:rsidRPr="005B6D60" w:rsidDel="009676A0">
          <w:rPr>
            <w:rFonts w:ascii="Times New Roman" w:hAnsi="Times New Roman" w:cs="Times New Roman"/>
          </w:rPr>
          <w:delText>information in such a way that they can understand and appreciate the results of implementingvarious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w:delText>
        </w:r>
      </w:del>
      <w:del w:id="81" w:author="admin" w:date="2012-06-12T12:03:00Z">
        <w:r w:rsidRPr="005B6D60" w:rsidDel="00AF00A2">
          <w:rPr>
            <w:rFonts w:ascii="Times New Roman" w:hAnsi="Times New Roman" w:cs="Times New Roman"/>
          </w:rPr>
          <w:delText xml:space="preserve">, with the help of ASAP, </w:delText>
        </w:r>
      </w:del>
      <w:del w:id="82" w:author="admin" w:date="2012-06-16T12:22:00Z">
        <w:r w:rsidRPr="005B6D60" w:rsidDel="009676A0">
          <w:rPr>
            <w:rFonts w:ascii="Times New Roman" w:hAnsi="Times New Roman" w:cs="Times New Roman"/>
          </w:rPr>
          <w:delText>work in designing the proposed kiosk and web application. By providing a dynamic, engaging and</w:delText>
        </w:r>
      </w:del>
      <w:del w:id="83" w:author="admin" w:date="2012-06-12T14:49:00Z">
        <w:r w:rsidRPr="005B6D60" w:rsidDel="00DC2930">
          <w:rPr>
            <w:rFonts w:ascii="Times New Roman" w:hAnsi="Times New Roman" w:cs="Times New Roman"/>
          </w:rPr>
          <w:delText xml:space="preserve"> interactive resource, such as the </w:delText>
        </w:r>
      </w:del>
      <w:del w:id="84" w:author="admin" w:date="2012-06-16T12:22:00Z">
        <w:r w:rsidRPr="005B6D60" w:rsidDel="009676A0">
          <w:rPr>
            <w:rFonts w:ascii="Times New Roman" w:hAnsi="Times New Roman" w:cs="Times New Roman"/>
          </w:rPr>
          <w:delText xml:space="preserve">kiosk, </w:delText>
        </w:r>
      </w:del>
      <w:del w:id="85" w:author="admin" w:date="2012-06-12T12:03:00Z">
        <w:r w:rsidRPr="005B6D60" w:rsidDel="00AF00A2">
          <w:rPr>
            <w:rFonts w:ascii="Times New Roman" w:hAnsi="Times New Roman" w:cs="Times New Roman"/>
          </w:rPr>
          <w:delText>we can present these students</w:delText>
        </w:r>
      </w:del>
      <w:del w:id="86" w:author="admin" w:date="2012-06-16T12:22:00Z">
        <w:r w:rsidRPr="005B6D60" w:rsidDel="009676A0">
          <w:rPr>
            <w:rFonts w:ascii="Times New Roman" w:hAnsi="Times New Roman" w:cs="Times New Roman"/>
          </w:rPr>
          <w:delText xml:space="preserve"> with critical information through an effective medium that promises to seize attention and embrace a fun, educational experience. </w:delText>
        </w:r>
      </w:del>
    </w:p>
    <w:p w14:paraId="2787DECE" w14:textId="1686C919" w:rsidR="005B6D60" w:rsidRPr="005B6D60" w:rsidDel="009676A0" w:rsidRDefault="005B6D60" w:rsidP="005B6D60">
      <w:pPr>
        <w:rPr>
          <w:del w:id="87" w:author="admin" w:date="2012-06-16T12:22:00Z"/>
          <w:rFonts w:ascii="Times New Roman" w:hAnsi="Times New Roman" w:cs="Times New Roman"/>
        </w:rPr>
      </w:pPr>
    </w:p>
    <w:p w14:paraId="227B53AA" w14:textId="1A271A60" w:rsidR="005B6D60" w:rsidRPr="005B6D60" w:rsidDel="003827E0" w:rsidRDefault="005B6D60" w:rsidP="005B6D60">
      <w:pPr>
        <w:rPr>
          <w:del w:id="88" w:author="admin" w:date="2012-06-12T11:41:00Z"/>
          <w:rFonts w:ascii="Times New Roman" w:hAnsi="Times New Roman" w:cs="Times New Roman"/>
          <w:u w:val="single"/>
        </w:rPr>
      </w:pPr>
      <w:del w:id="89" w:author="admin" w:date="2012-06-12T11:41:00Z">
        <w:r w:rsidRPr="005B6D60" w:rsidDel="003827E0">
          <w:rPr>
            <w:rFonts w:ascii="Times New Roman" w:hAnsi="Times New Roman" w:cs="Times New Roman"/>
            <w:u w:val="single"/>
          </w:rPr>
          <w:delText>Homeowners</w:delText>
        </w:r>
      </w:del>
    </w:p>
    <w:p w14:paraId="70455787" w14:textId="692B94F0" w:rsidR="005B6D60" w:rsidRPr="005B6D60" w:rsidDel="003827E0" w:rsidRDefault="005B6D60" w:rsidP="005B6D60">
      <w:pPr>
        <w:rPr>
          <w:del w:id="90" w:author="admin" w:date="2012-06-12T11:41:00Z"/>
          <w:rFonts w:ascii="Times New Roman" w:hAnsi="Times New Roman" w:cs="Times New Roman"/>
        </w:rPr>
      </w:pPr>
    </w:p>
    <w:p w14:paraId="2F3BCDC8" w14:textId="42DFB4E0" w:rsidR="005B6D60" w:rsidRPr="005B6D60" w:rsidDel="003827E0" w:rsidRDefault="005B6D60" w:rsidP="005B6D60">
      <w:pPr>
        <w:rPr>
          <w:del w:id="91" w:author="admin" w:date="2012-06-12T11:41:00Z"/>
          <w:rFonts w:ascii="Times New Roman" w:hAnsi="Times New Roman" w:cs="Times New Roman"/>
        </w:rPr>
      </w:pPr>
      <w:del w:id="92" w:author="admin" w:date="2012-06-12T11:41:00Z">
        <w:r w:rsidRPr="005B6D60" w:rsidDel="003827E0">
          <w:rPr>
            <w:rFonts w:ascii="Times New Roman" w:hAnsi="Times New Roman" w:cs="Times New Roman"/>
          </w:rPr>
          <w:delTex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delText>
        </w:r>
      </w:del>
    </w:p>
    <w:p w14:paraId="24522F53" w14:textId="4BDD7443" w:rsidR="005B6D60" w:rsidRPr="005B6D60" w:rsidDel="009676A0" w:rsidRDefault="005B6D60" w:rsidP="005B6D60">
      <w:pPr>
        <w:rPr>
          <w:del w:id="93" w:author="admin" w:date="2012-06-16T12:22:00Z"/>
          <w:rFonts w:ascii="Times New Roman" w:hAnsi="Times New Roman" w:cs="Times New Roman"/>
        </w:rPr>
      </w:pPr>
    </w:p>
    <w:p w14:paraId="7FEE496E" w14:textId="7292CBF6" w:rsidR="005B6D60" w:rsidRPr="005B6D60" w:rsidDel="009676A0" w:rsidRDefault="005B6D60" w:rsidP="005B6D60">
      <w:pPr>
        <w:rPr>
          <w:del w:id="94" w:author="admin" w:date="2012-06-16T12:22:00Z"/>
          <w:rFonts w:ascii="Times New Roman" w:hAnsi="Times New Roman" w:cs="Times New Roman"/>
          <w:u w:val="single"/>
        </w:rPr>
      </w:pPr>
      <w:del w:id="95" w:author="admin" w:date="2012-06-16T12:22:00Z">
        <w:r w:rsidRPr="005B6D60" w:rsidDel="009676A0">
          <w:rPr>
            <w:rFonts w:ascii="Times New Roman" w:hAnsi="Times New Roman" w:cs="Times New Roman"/>
            <w:u w:val="single"/>
          </w:rPr>
          <w:delText>Trade Show Attendees</w:delText>
        </w:r>
      </w:del>
    </w:p>
    <w:p w14:paraId="73840FB2" w14:textId="04A7807A" w:rsidR="005B6D60" w:rsidRPr="005B6D60" w:rsidDel="009676A0" w:rsidRDefault="005B6D60" w:rsidP="005B6D60">
      <w:pPr>
        <w:rPr>
          <w:del w:id="96" w:author="admin" w:date="2012-06-16T12:22:00Z"/>
          <w:rFonts w:ascii="Times New Roman" w:hAnsi="Times New Roman" w:cs="Times New Roman"/>
        </w:rPr>
      </w:pPr>
    </w:p>
    <w:p w14:paraId="15916E01" w14:textId="64C25BEB" w:rsidR="005B6D60" w:rsidRPr="009676A0" w:rsidDel="002C5C95" w:rsidRDefault="005B6D60" w:rsidP="005B6D60">
      <w:pPr>
        <w:rPr>
          <w:del w:id="97" w:author="admin" w:date="2012-06-12T16:00:00Z"/>
          <w:rFonts w:ascii="Times New Roman" w:hAnsi="Times New Roman" w:cs="Times New Roman"/>
          <w:u w:val="single"/>
          <w:rPrChange w:id="98" w:author="admin" w:date="2012-06-16T12:22:00Z">
            <w:rPr>
              <w:del w:id="99" w:author="admin" w:date="2012-06-12T16:00:00Z"/>
              <w:rFonts w:ascii="Times New Roman" w:hAnsi="Times New Roman" w:cs="Times New Roman"/>
            </w:rPr>
          </w:rPrChange>
        </w:rPr>
      </w:pPr>
      <w:del w:id="100" w:author="admin" w:date="2012-06-16T12:22:00Z">
        <w:r w:rsidRPr="005B6D60" w:rsidDel="009676A0">
          <w:rPr>
            <w:rFonts w:ascii="Times New Roman" w:hAnsi="Times New Roman" w:cs="Times New Roman"/>
          </w:rPr>
          <w:delTex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delText>
        </w:r>
      </w:del>
    </w:p>
    <w:p w14:paraId="3F0A9796" w14:textId="77777777" w:rsidR="005B6D60" w:rsidRPr="005B6D60" w:rsidRDefault="005B6D60" w:rsidP="005B6D60">
      <w:pPr>
        <w:rPr>
          <w:rFonts w:ascii="Times New Roman" w:hAnsi="Times New Roman" w:cs="Times New Roman"/>
        </w:rPr>
      </w:pPr>
    </w:p>
    <w:p w14:paraId="14662285" w14:textId="7CFA15E1" w:rsidR="005B6D60" w:rsidRPr="005B6D60" w:rsidRDefault="00BB5C05" w:rsidP="005B6D60">
      <w:pPr>
        <w:rPr>
          <w:rFonts w:ascii="Times New Roman" w:hAnsi="Times New Roman" w:cs="Times New Roman"/>
          <w:b/>
        </w:rPr>
      </w:pPr>
      <w:ins w:id="101" w:author="admin" w:date="2012-06-11T16:55:00Z">
        <w:r>
          <w:rPr>
            <w:rFonts w:ascii="Times New Roman" w:hAnsi="Times New Roman" w:cs="Times New Roman"/>
            <w:b/>
          </w:rPr>
          <w:t>Possible Modules</w:t>
        </w:r>
      </w:ins>
    </w:p>
    <w:p w14:paraId="2D4717AB" w14:textId="77777777" w:rsidR="005B6D60" w:rsidRPr="005B6D60" w:rsidRDefault="005B6D60" w:rsidP="005B6D60">
      <w:pPr>
        <w:rPr>
          <w:rFonts w:ascii="Times New Roman" w:hAnsi="Times New Roman" w:cs="Times New Roman"/>
        </w:rPr>
      </w:pPr>
    </w:p>
    <w:p w14:paraId="1C39DE19" w14:textId="643CBBF3" w:rsidR="007019B6" w:rsidRDefault="00673608" w:rsidP="005B6D60">
      <w:pPr>
        <w:rPr>
          <w:ins w:id="102" w:author="admin" w:date="2012-06-11T12:51:00Z"/>
          <w:rFonts w:ascii="Times New Roman" w:hAnsi="Times New Roman" w:cs="Times New Roman"/>
        </w:rPr>
      </w:pPr>
      <w:ins w:id="103" w:author="admin" w:date="2012-06-11T16:43:00Z">
        <w:r>
          <w:rPr>
            <w:rFonts w:ascii="Times New Roman" w:hAnsi="Times New Roman" w:cs="Times New Roman"/>
          </w:rPr>
          <w:t xml:space="preserve">This kiosk will showcase the history, science, installation, economics, and environmental impact of heat pumps.  </w:t>
        </w:r>
      </w:ins>
      <w:ins w:id="104" w:author="admin" w:date="2012-06-11T12:09:00Z">
        <w:r w:rsidR="00D86965">
          <w:rPr>
            <w:rFonts w:ascii="Times New Roman" w:hAnsi="Times New Roman" w:cs="Times New Roman"/>
          </w:rPr>
          <w:t>Thes</w:t>
        </w:r>
        <w:r>
          <w:rPr>
            <w:rFonts w:ascii="Times New Roman" w:hAnsi="Times New Roman" w:cs="Times New Roman"/>
          </w:rPr>
          <w:t>e are important aspects</w:t>
        </w:r>
        <w:r w:rsidR="006146F5">
          <w:rPr>
            <w:rFonts w:ascii="Times New Roman" w:hAnsi="Times New Roman" w:cs="Times New Roman"/>
          </w:rPr>
          <w:t xml:space="preserve"> of</w:t>
        </w:r>
        <w:r w:rsidR="00504F69">
          <w:rPr>
            <w:rFonts w:ascii="Times New Roman" w:hAnsi="Times New Roman" w:cs="Times New Roman"/>
          </w:rPr>
          <w:t xml:space="preserve"> heat pump technology that should be </w:t>
        </w:r>
      </w:ins>
      <w:ins w:id="105" w:author="admin" w:date="2012-06-11T12:11:00Z">
        <w:r w:rsidR="00FF0209">
          <w:rPr>
            <w:rFonts w:ascii="Times New Roman" w:hAnsi="Times New Roman" w:cs="Times New Roman"/>
          </w:rPr>
          <w:t>includ</w:t>
        </w:r>
      </w:ins>
      <w:ins w:id="106" w:author="admin" w:date="2012-06-11T12:17:00Z">
        <w:r w:rsidR="004F0BDE">
          <w:rPr>
            <w:rFonts w:ascii="Times New Roman" w:hAnsi="Times New Roman" w:cs="Times New Roman"/>
          </w:rPr>
          <w:t>ed</w:t>
        </w:r>
      </w:ins>
      <w:ins w:id="107" w:author="admin" w:date="2012-06-11T12:11:00Z">
        <w:r w:rsidR="00EC32AD">
          <w:rPr>
            <w:rFonts w:ascii="Times New Roman" w:hAnsi="Times New Roman" w:cs="Times New Roman"/>
          </w:rPr>
          <w:t xml:space="preserve"> in order for the</w:t>
        </w:r>
      </w:ins>
      <w:ins w:id="108" w:author="admin" w:date="2012-06-11T12:16:00Z">
        <w:r w:rsidR="00FF0209">
          <w:rPr>
            <w:rFonts w:ascii="Times New Roman" w:hAnsi="Times New Roman" w:cs="Times New Roman"/>
          </w:rPr>
          <w:t xml:space="preserve"> application to ac</w:t>
        </w:r>
        <w:r w:rsidR="006C305A">
          <w:rPr>
            <w:rFonts w:ascii="Times New Roman" w:hAnsi="Times New Roman" w:cs="Times New Roman"/>
          </w:rPr>
          <w:t>curately inform and mediate consumer</w:t>
        </w:r>
      </w:ins>
      <w:ins w:id="109" w:author="admin" w:date="2012-06-11T12:17:00Z">
        <w:r w:rsidR="004A11B9">
          <w:rPr>
            <w:rFonts w:ascii="Times New Roman" w:hAnsi="Times New Roman" w:cs="Times New Roman"/>
          </w:rPr>
          <w:t xml:space="preserve"> decisions</w:t>
        </w:r>
      </w:ins>
      <w:ins w:id="110" w:author="admin" w:date="2012-06-11T12:14:00Z">
        <w:r w:rsidR="00013249">
          <w:rPr>
            <w:rFonts w:ascii="Times New Roman" w:hAnsi="Times New Roman" w:cs="Times New Roman"/>
          </w:rPr>
          <w:t xml:space="preserve">. </w:t>
        </w:r>
      </w:ins>
      <w:ins w:id="111" w:author="admin" w:date="2012-06-11T16:43:00Z">
        <w:r w:rsidR="00187D6D">
          <w:rPr>
            <w:rFonts w:ascii="Times New Roman" w:hAnsi="Times New Roman" w:cs="Times New Roman"/>
          </w:rPr>
          <w:t xml:space="preserve"> </w:t>
        </w:r>
      </w:ins>
      <w:ins w:id="112" w:author="admin" w:date="2012-06-11T12:19:00Z">
        <w:r w:rsidR="00CF547E">
          <w:rPr>
            <w:rFonts w:ascii="Times New Roman" w:hAnsi="Times New Roman" w:cs="Times New Roman"/>
          </w:rPr>
          <w:t>Each of these sections (described in more detail below)</w:t>
        </w:r>
      </w:ins>
      <w:ins w:id="113" w:author="admin" w:date="2012-06-11T12:20:00Z">
        <w:r w:rsidR="00974193">
          <w:rPr>
            <w:rFonts w:ascii="Times New Roman" w:hAnsi="Times New Roman" w:cs="Times New Roman"/>
          </w:rPr>
          <w:t xml:space="preserve"> </w:t>
        </w:r>
      </w:ins>
      <w:ins w:id="114" w:author="admin" w:date="2012-06-11T12:23:00Z">
        <w:r w:rsidR="00974193">
          <w:rPr>
            <w:rFonts w:ascii="Times New Roman" w:hAnsi="Times New Roman" w:cs="Times New Roman"/>
          </w:rPr>
          <w:t>will be presented individually on the kiosk startup screen</w:t>
        </w:r>
      </w:ins>
      <w:ins w:id="115" w:author="admin" w:date="2012-06-11T12:43:00Z">
        <w:r w:rsidR="00DA7B08">
          <w:rPr>
            <w:rFonts w:ascii="Times New Roman" w:hAnsi="Times New Roman" w:cs="Times New Roman"/>
          </w:rPr>
          <w:t xml:space="preserve">, </w:t>
        </w:r>
      </w:ins>
      <w:ins w:id="116" w:author="admin" w:date="2012-06-11T12:45:00Z">
        <w:r w:rsidR="00FA540E">
          <w:rPr>
            <w:rFonts w:ascii="Times New Roman" w:hAnsi="Times New Roman" w:cs="Times New Roman"/>
          </w:rPr>
          <w:t>allowing users to explore sections most relevant or interesting to them.</w:t>
        </w:r>
      </w:ins>
    </w:p>
    <w:p w14:paraId="6A17212C" w14:textId="77777777" w:rsidR="007019B6" w:rsidRDefault="007019B6" w:rsidP="005B6D60">
      <w:pPr>
        <w:rPr>
          <w:ins w:id="117" w:author="admin" w:date="2012-06-11T12:51:00Z"/>
          <w:rFonts w:ascii="Times New Roman" w:hAnsi="Times New Roman" w:cs="Times New Roman"/>
        </w:rPr>
      </w:pPr>
    </w:p>
    <w:p w14:paraId="41CF769B" w14:textId="77777777" w:rsidR="009C5B67" w:rsidRDefault="009C5B67" w:rsidP="005B6D60">
      <w:pPr>
        <w:rPr>
          <w:ins w:id="118" w:author="admin" w:date="2012-06-11T12:51:00Z"/>
          <w:rFonts w:ascii="Times New Roman" w:hAnsi="Times New Roman" w:cs="Times New Roman"/>
          <w:u w:val="single"/>
        </w:rPr>
      </w:pPr>
      <w:ins w:id="119" w:author="admin" w:date="2012-06-11T12:51:00Z">
        <w:r>
          <w:rPr>
            <w:rFonts w:ascii="Times New Roman" w:hAnsi="Times New Roman" w:cs="Times New Roman"/>
            <w:u w:val="single"/>
          </w:rPr>
          <w:t>History</w:t>
        </w:r>
      </w:ins>
    </w:p>
    <w:p w14:paraId="32AE8766" w14:textId="77777777" w:rsidR="009C5B67" w:rsidRDefault="009C5B67" w:rsidP="005B6D60">
      <w:pPr>
        <w:rPr>
          <w:ins w:id="120" w:author="admin" w:date="2012-06-11T12:52:00Z"/>
          <w:rFonts w:ascii="Times New Roman" w:hAnsi="Times New Roman" w:cs="Times New Roman"/>
        </w:rPr>
      </w:pPr>
    </w:p>
    <w:p w14:paraId="511C4A91" w14:textId="4A972B61" w:rsidR="00952DDC" w:rsidRDefault="00664206" w:rsidP="005B6D60">
      <w:pPr>
        <w:rPr>
          <w:ins w:id="121" w:author="admin" w:date="2012-06-11T12:52:00Z"/>
          <w:rFonts w:ascii="Times New Roman" w:hAnsi="Times New Roman" w:cs="Times New Roman"/>
        </w:rPr>
      </w:pPr>
      <w:ins w:id="122" w:author="admin" w:date="2012-06-11T14:18:00Z">
        <w:r>
          <w:rPr>
            <w:rFonts w:ascii="Times New Roman" w:hAnsi="Times New Roman" w:cs="Times New Roman"/>
          </w:rPr>
          <w:t>The</w:t>
        </w:r>
        <w:r w:rsidR="00426DD0">
          <w:rPr>
            <w:rFonts w:ascii="Times New Roman" w:hAnsi="Times New Roman" w:cs="Times New Roman"/>
          </w:rPr>
          <w:t xml:space="preserve"> recent </w:t>
        </w:r>
        <w:r w:rsidR="008B2D1A">
          <w:rPr>
            <w:rFonts w:ascii="Times New Roman" w:hAnsi="Times New Roman" w:cs="Times New Roman"/>
          </w:rPr>
          <w:t xml:space="preserve">explosion of </w:t>
        </w:r>
        <w:r w:rsidR="00426DD0">
          <w:rPr>
            <w:rFonts w:ascii="Times New Roman" w:hAnsi="Times New Roman" w:cs="Times New Roman"/>
          </w:rPr>
          <w:t>public interest in green technologies</w:t>
        </w:r>
        <w:r w:rsidR="007B1788">
          <w:rPr>
            <w:rFonts w:ascii="Times New Roman" w:hAnsi="Times New Roman" w:cs="Times New Roman"/>
          </w:rPr>
          <w:t xml:space="preserve"> </w:t>
        </w:r>
        <w:r w:rsidR="00F1744C">
          <w:rPr>
            <w:rFonts w:ascii="Times New Roman" w:hAnsi="Times New Roman" w:cs="Times New Roman"/>
          </w:rPr>
          <w:t>brought heat pumps into the limelight</w:t>
        </w:r>
      </w:ins>
      <w:ins w:id="123" w:author="admin" w:date="2012-06-11T14:19:00Z">
        <w:r w:rsidR="00A02D7D">
          <w:rPr>
            <w:rFonts w:ascii="Times New Roman" w:hAnsi="Times New Roman" w:cs="Times New Roman"/>
          </w:rPr>
          <w:t xml:space="preserve"> </w:t>
        </w:r>
      </w:ins>
      <w:ins w:id="124" w:author="admin" w:date="2012-06-11T14:20:00Z">
        <w:r w:rsidR="00A02D7D">
          <w:rPr>
            <w:rFonts w:ascii="Times New Roman" w:hAnsi="Times New Roman" w:cs="Times New Roman"/>
          </w:rPr>
          <w:t xml:space="preserve">as a </w:t>
        </w:r>
      </w:ins>
      <w:ins w:id="125" w:author="admin" w:date="2012-06-11T14:19:00Z">
        <w:r w:rsidR="00A02D7D">
          <w:rPr>
            <w:rFonts w:ascii="Times New Roman" w:hAnsi="Times New Roman" w:cs="Times New Roman"/>
          </w:rPr>
          <w:t>“new” form of alternative</w:t>
        </w:r>
      </w:ins>
      <w:ins w:id="126" w:author="admin" w:date="2012-06-11T14:20:00Z">
        <w:r w:rsidR="005B03F3">
          <w:rPr>
            <w:rFonts w:ascii="Times New Roman" w:hAnsi="Times New Roman" w:cs="Times New Roman"/>
          </w:rPr>
          <w:t xml:space="preserve"> heating.  </w:t>
        </w:r>
        <w:r w:rsidR="006671DB">
          <w:rPr>
            <w:rFonts w:ascii="Times New Roman" w:hAnsi="Times New Roman" w:cs="Times New Roman"/>
          </w:rPr>
          <w:t>What many people do</w:t>
        </w:r>
        <w:r w:rsidR="007F3F4E">
          <w:rPr>
            <w:rFonts w:ascii="Times New Roman" w:hAnsi="Times New Roman" w:cs="Times New Roman"/>
          </w:rPr>
          <w:t xml:space="preserve"> not realize is that heat pumps have been </w:t>
        </w:r>
      </w:ins>
      <w:ins w:id="127" w:author="admin" w:date="2012-06-11T14:27:00Z">
        <w:r w:rsidR="00B01C4F">
          <w:rPr>
            <w:rFonts w:ascii="Times New Roman" w:hAnsi="Times New Roman" w:cs="Times New Roman"/>
          </w:rPr>
          <w:t>in existence for</w:t>
        </w:r>
        <w:r w:rsidR="00A863B5">
          <w:rPr>
            <w:rFonts w:ascii="Times New Roman" w:hAnsi="Times New Roman" w:cs="Times New Roman"/>
          </w:rPr>
          <w:t xml:space="preserve"> close to </w:t>
        </w:r>
      </w:ins>
      <w:ins w:id="128" w:author="admin" w:date="2012-06-11T14:28:00Z">
        <w:r w:rsidR="00A863B5">
          <w:rPr>
            <w:rFonts w:ascii="Times New Roman" w:hAnsi="Times New Roman" w:cs="Times New Roman"/>
          </w:rPr>
          <w:t xml:space="preserve">two hundred years (the first one being developed and built in 1855).  </w:t>
        </w:r>
        <w:r w:rsidR="002804B8">
          <w:rPr>
            <w:rFonts w:ascii="Times New Roman" w:hAnsi="Times New Roman" w:cs="Times New Roman"/>
          </w:rPr>
          <w:t>The theories behind heat pumps stretch even farther back</w:t>
        </w:r>
      </w:ins>
      <w:ins w:id="129" w:author="admin" w:date="2012-06-11T14:30:00Z">
        <w:r w:rsidR="00B7365E">
          <w:rPr>
            <w:rFonts w:ascii="Times New Roman" w:hAnsi="Times New Roman" w:cs="Times New Roman"/>
          </w:rPr>
          <w:t xml:space="preserve"> to the mid 1700’s when the idea of refrigeration was introduced and demonstrated.</w:t>
        </w:r>
      </w:ins>
      <w:ins w:id="130" w:author="admin" w:date="2012-06-11T14:34:00Z">
        <w:r w:rsidR="00386841">
          <w:rPr>
            <w:rFonts w:ascii="Times New Roman" w:hAnsi="Times New Roman" w:cs="Times New Roman"/>
          </w:rPr>
          <w:t xml:space="preserve">  A </w:t>
        </w:r>
      </w:ins>
      <w:ins w:id="131" w:author="admin" w:date="2012-06-11T14:37:00Z">
        <w:r w:rsidR="00386841">
          <w:rPr>
            <w:rFonts w:ascii="Times New Roman" w:hAnsi="Times New Roman" w:cs="Times New Roman"/>
          </w:rPr>
          <w:t>History section</w:t>
        </w:r>
        <w:r w:rsidR="00F3098D">
          <w:rPr>
            <w:rFonts w:ascii="Times New Roman" w:hAnsi="Times New Roman" w:cs="Times New Roman"/>
          </w:rPr>
          <w:t xml:space="preserve"> would not only be </w:t>
        </w:r>
        <w:r w:rsidR="005649F4">
          <w:rPr>
            <w:rFonts w:ascii="Times New Roman" w:hAnsi="Times New Roman" w:cs="Times New Roman"/>
          </w:rPr>
          <w:t xml:space="preserve">an interesting read for many users, </w:t>
        </w:r>
      </w:ins>
      <w:ins w:id="132" w:author="admin" w:date="2012-06-11T14:38:00Z">
        <w:r w:rsidR="003D4D6B">
          <w:rPr>
            <w:rFonts w:ascii="Times New Roman" w:hAnsi="Times New Roman" w:cs="Times New Roman"/>
          </w:rPr>
          <w:t xml:space="preserve">it would also </w:t>
        </w:r>
      </w:ins>
      <w:ins w:id="133" w:author="admin" w:date="2012-06-11T14:40:00Z">
        <w:r w:rsidR="00597B39">
          <w:rPr>
            <w:rFonts w:ascii="Times New Roman" w:hAnsi="Times New Roman" w:cs="Times New Roman"/>
          </w:rPr>
          <w:t>reveal</w:t>
        </w:r>
      </w:ins>
      <w:ins w:id="134" w:author="admin" w:date="2012-06-11T14:41:00Z">
        <w:r w:rsidR="00C70642">
          <w:rPr>
            <w:rFonts w:ascii="Times New Roman" w:hAnsi="Times New Roman" w:cs="Times New Roman"/>
          </w:rPr>
          <w:t xml:space="preserve"> </w:t>
        </w:r>
      </w:ins>
      <w:ins w:id="135" w:author="admin" w:date="2012-06-11T14:43:00Z">
        <w:r w:rsidR="009F11E2">
          <w:rPr>
            <w:rFonts w:ascii="Times New Roman" w:hAnsi="Times New Roman" w:cs="Times New Roman"/>
          </w:rPr>
          <w:t xml:space="preserve">possible reasons </w:t>
        </w:r>
      </w:ins>
      <w:ins w:id="136" w:author="admin" w:date="2012-06-11T14:41:00Z">
        <w:r w:rsidR="00C70642">
          <w:rPr>
            <w:rFonts w:ascii="Times New Roman" w:hAnsi="Times New Roman" w:cs="Times New Roman"/>
          </w:rPr>
          <w:t>why</w:t>
        </w:r>
        <w:r w:rsidR="00633207">
          <w:rPr>
            <w:rFonts w:ascii="Times New Roman" w:hAnsi="Times New Roman" w:cs="Times New Roman"/>
          </w:rPr>
          <w:t xml:space="preserve"> </w:t>
        </w:r>
      </w:ins>
      <w:ins w:id="137" w:author="admin" w:date="2012-06-11T14:42:00Z">
        <w:r w:rsidR="009F11E2">
          <w:rPr>
            <w:rFonts w:ascii="Times New Roman" w:hAnsi="Times New Roman" w:cs="Times New Roman"/>
          </w:rPr>
          <w:t>other methods of heating are more popular</w:t>
        </w:r>
      </w:ins>
      <w:ins w:id="138" w:author="admin" w:date="2012-06-11T14:43:00Z">
        <w:r w:rsidR="009F11E2">
          <w:rPr>
            <w:rFonts w:ascii="Times New Roman" w:hAnsi="Times New Roman" w:cs="Times New Roman"/>
          </w:rPr>
          <w:t xml:space="preserve"> (for example, the appeal in the past of cheap oil</w:t>
        </w:r>
        <w:r w:rsidR="002B0D9F">
          <w:rPr>
            <w:rFonts w:ascii="Times New Roman" w:hAnsi="Times New Roman" w:cs="Times New Roman"/>
          </w:rPr>
          <w:t xml:space="preserve">), why it is becoming </w:t>
        </w:r>
        <w:r w:rsidR="002D1555">
          <w:rPr>
            <w:rFonts w:ascii="Times New Roman" w:hAnsi="Times New Roman" w:cs="Times New Roman"/>
          </w:rPr>
          <w:t>more popular today, and</w:t>
        </w:r>
      </w:ins>
      <w:ins w:id="139" w:author="admin" w:date="2012-06-11T14:44:00Z">
        <w:r w:rsidR="007C7A44">
          <w:rPr>
            <w:rFonts w:ascii="Times New Roman" w:hAnsi="Times New Roman" w:cs="Times New Roman"/>
          </w:rPr>
          <w:t xml:space="preserve"> provide a framework for where the industry is headed.</w:t>
        </w:r>
      </w:ins>
    </w:p>
    <w:p w14:paraId="111E43D0" w14:textId="77777777" w:rsidR="00952DDC" w:rsidRPr="00E41851" w:rsidRDefault="00952DDC" w:rsidP="005B6D60">
      <w:pPr>
        <w:rPr>
          <w:ins w:id="140" w:author="admin" w:date="2012-06-11T12:51:00Z"/>
          <w:rFonts w:ascii="Times New Roman" w:hAnsi="Times New Roman" w:cs="Times New Roman"/>
        </w:rPr>
      </w:pPr>
    </w:p>
    <w:p w14:paraId="6C8D2B92" w14:textId="77777777" w:rsidR="009C5B67" w:rsidRDefault="009C5B67" w:rsidP="005B6D60">
      <w:pPr>
        <w:rPr>
          <w:ins w:id="141" w:author="admin" w:date="2012-06-11T12:51:00Z"/>
          <w:rFonts w:ascii="Times New Roman" w:hAnsi="Times New Roman" w:cs="Times New Roman"/>
          <w:u w:val="single"/>
        </w:rPr>
      </w:pPr>
      <w:ins w:id="142" w:author="admin" w:date="2012-06-11T12:51:00Z">
        <w:r>
          <w:rPr>
            <w:rFonts w:ascii="Times New Roman" w:hAnsi="Times New Roman" w:cs="Times New Roman"/>
            <w:u w:val="single"/>
          </w:rPr>
          <w:t>Science</w:t>
        </w:r>
      </w:ins>
    </w:p>
    <w:p w14:paraId="27E3D424" w14:textId="77777777" w:rsidR="009C5B67" w:rsidRDefault="009C5B67" w:rsidP="005B6D60">
      <w:pPr>
        <w:rPr>
          <w:ins w:id="143" w:author="admin" w:date="2012-06-11T12:52:00Z"/>
          <w:rFonts w:ascii="Times New Roman" w:hAnsi="Times New Roman" w:cs="Times New Roman"/>
          <w:u w:val="single"/>
        </w:rPr>
      </w:pPr>
    </w:p>
    <w:p w14:paraId="792098B4" w14:textId="00020C3D" w:rsidR="00255DB3" w:rsidRPr="00E41851" w:rsidRDefault="00A65B86" w:rsidP="005B6D60">
      <w:pPr>
        <w:rPr>
          <w:ins w:id="144" w:author="admin" w:date="2012-06-11T12:52:00Z"/>
          <w:rFonts w:ascii="Times New Roman" w:hAnsi="Times New Roman" w:cs="Times New Roman"/>
        </w:rPr>
      </w:pPr>
      <w:ins w:id="145" w:author="admin" w:date="2012-06-11T12:53:00Z">
        <w:r>
          <w:rPr>
            <w:rFonts w:ascii="Times New Roman" w:hAnsi="Times New Roman" w:cs="Times New Roman"/>
          </w:rPr>
          <w:t xml:space="preserve">The </w:t>
        </w:r>
        <w:r w:rsidR="0012664B">
          <w:rPr>
            <w:rFonts w:ascii="Times New Roman" w:hAnsi="Times New Roman" w:cs="Times New Roman"/>
          </w:rPr>
          <w:t>scienc</w:t>
        </w:r>
      </w:ins>
      <w:ins w:id="146" w:author="admin" w:date="2012-06-11T12:59:00Z">
        <w:r w:rsidR="0012664B">
          <w:rPr>
            <w:rFonts w:ascii="Times New Roman" w:hAnsi="Times New Roman" w:cs="Times New Roman"/>
          </w:rPr>
          <w:t>e</w:t>
        </w:r>
      </w:ins>
      <w:ins w:id="147" w:author="admin" w:date="2012-06-11T12:53:00Z">
        <w:r w:rsidR="0012664B">
          <w:rPr>
            <w:rFonts w:ascii="Times New Roman" w:hAnsi="Times New Roman" w:cs="Times New Roman"/>
          </w:rPr>
          <w:t xml:space="preserve"> involved in heat pump technology is difficult</w:t>
        </w:r>
      </w:ins>
      <w:ins w:id="148" w:author="admin" w:date="2012-06-11T12:59:00Z">
        <w:r w:rsidR="0012664B">
          <w:rPr>
            <w:rFonts w:ascii="Times New Roman" w:hAnsi="Times New Roman" w:cs="Times New Roman"/>
          </w:rPr>
          <w:t xml:space="preserve"> to conceptualize</w:t>
        </w:r>
      </w:ins>
      <w:ins w:id="149" w:author="admin" w:date="2012-06-11T13:00:00Z">
        <w:r w:rsidR="00E64CD0">
          <w:rPr>
            <w:rFonts w:ascii="Times New Roman" w:hAnsi="Times New Roman" w:cs="Times New Roman"/>
          </w:rPr>
          <w:t xml:space="preserve"> for many</w:t>
        </w:r>
        <w:r w:rsidR="0028422F">
          <w:rPr>
            <w:rFonts w:ascii="Times New Roman" w:hAnsi="Times New Roman" w:cs="Times New Roman"/>
          </w:rPr>
          <w:t xml:space="preserve"> people.</w:t>
        </w:r>
      </w:ins>
      <w:ins w:id="150" w:author="admin" w:date="2012-06-11T13:06:00Z">
        <w:r w:rsidR="0041101A">
          <w:rPr>
            <w:rFonts w:ascii="Times New Roman" w:hAnsi="Times New Roman" w:cs="Times New Roman"/>
          </w:rPr>
          <w:t xml:space="preserve">  </w:t>
        </w:r>
      </w:ins>
      <w:ins w:id="151" w:author="admin" w:date="2012-06-11T13:08:00Z">
        <w:r w:rsidR="00F272BE">
          <w:rPr>
            <w:rFonts w:ascii="Times New Roman" w:hAnsi="Times New Roman" w:cs="Times New Roman"/>
          </w:rPr>
          <w:t>Indeed, this confusing</w:t>
        </w:r>
        <w:r w:rsidR="00BA0DF8">
          <w:rPr>
            <w:rFonts w:ascii="Times New Roman" w:hAnsi="Times New Roman" w:cs="Times New Roman"/>
          </w:rPr>
          <w:t xml:space="preserve"> idea that </w:t>
        </w:r>
      </w:ins>
      <w:ins w:id="152" w:author="admin" w:date="2012-06-11T13:12:00Z">
        <w:r w:rsidR="00F55C24">
          <w:rPr>
            <w:rFonts w:ascii="Times New Roman" w:hAnsi="Times New Roman" w:cs="Times New Roman"/>
          </w:rPr>
          <w:t>pulling heat out of the ground can modify a building’s temperature</w:t>
        </w:r>
      </w:ins>
      <w:ins w:id="153" w:author="admin" w:date="2012-06-11T13:10:00Z">
        <w:r w:rsidR="00F272BE">
          <w:rPr>
            <w:rFonts w:ascii="Times New Roman" w:hAnsi="Times New Roman" w:cs="Times New Roman"/>
          </w:rPr>
          <w:t xml:space="preserve"> may be one reason why heats pumps </w:t>
        </w:r>
      </w:ins>
      <w:ins w:id="154" w:author="admin" w:date="2012-06-11T13:11:00Z">
        <w:r w:rsidR="00463961">
          <w:rPr>
            <w:rFonts w:ascii="Times New Roman" w:hAnsi="Times New Roman" w:cs="Times New Roman"/>
          </w:rPr>
          <w:t>are not more widely acc</w:t>
        </w:r>
      </w:ins>
      <w:ins w:id="155" w:author="admin" w:date="2012-06-11T13:12:00Z">
        <w:r w:rsidR="00463961">
          <w:rPr>
            <w:rFonts w:ascii="Times New Roman" w:hAnsi="Times New Roman" w:cs="Times New Roman"/>
          </w:rPr>
          <w:t xml:space="preserve">epted. </w:t>
        </w:r>
        <w:r w:rsidR="000B47CE">
          <w:rPr>
            <w:rFonts w:ascii="Times New Roman" w:hAnsi="Times New Roman" w:cs="Times New Roman"/>
          </w:rPr>
          <w:t xml:space="preserve"> Interestingly enough, </w:t>
        </w:r>
        <w:r w:rsidR="00F17051">
          <w:rPr>
            <w:rFonts w:ascii="Times New Roman" w:hAnsi="Times New Roman" w:cs="Times New Roman"/>
          </w:rPr>
          <w:t>heat pump technology is based on relatively simple physics</w:t>
        </w:r>
      </w:ins>
      <w:ins w:id="156" w:author="admin" w:date="2012-06-11T13:15:00Z">
        <w:r w:rsidR="00DE6EE3">
          <w:rPr>
            <w:rFonts w:ascii="Times New Roman" w:hAnsi="Times New Roman" w:cs="Times New Roman"/>
          </w:rPr>
          <w:t xml:space="preserve">, </w:t>
        </w:r>
        <w:r w:rsidR="00F014AE">
          <w:rPr>
            <w:rFonts w:ascii="Times New Roman" w:hAnsi="Times New Roman" w:cs="Times New Roman"/>
          </w:rPr>
          <w:t xml:space="preserve">which </w:t>
        </w:r>
        <w:r w:rsidR="007A5ADD">
          <w:rPr>
            <w:rFonts w:ascii="Times New Roman" w:hAnsi="Times New Roman" w:cs="Times New Roman"/>
          </w:rPr>
          <w:t>c</w:t>
        </w:r>
        <w:r w:rsidR="00236045">
          <w:rPr>
            <w:rFonts w:ascii="Times New Roman" w:hAnsi="Times New Roman" w:cs="Times New Roman"/>
          </w:rPr>
          <w:t>an be broken up and presented individually to aid in heat pump education.</w:t>
        </w:r>
      </w:ins>
      <w:ins w:id="157" w:author="admin" w:date="2012-06-11T13:18:00Z">
        <w:r w:rsidR="009A2F34">
          <w:rPr>
            <w:rFonts w:ascii="Times New Roman" w:hAnsi="Times New Roman" w:cs="Times New Roman"/>
          </w:rPr>
          <w:t xml:space="preserve">  </w:t>
        </w:r>
      </w:ins>
      <w:ins w:id="158" w:author="admin" w:date="2012-06-11T13:19:00Z">
        <w:r w:rsidR="00FE1079">
          <w:rPr>
            <w:rFonts w:ascii="Times New Roman" w:hAnsi="Times New Roman" w:cs="Times New Roman"/>
          </w:rPr>
          <w:t xml:space="preserve">The Science section of the kiosk </w:t>
        </w:r>
        <w:r w:rsidR="009E43E9">
          <w:rPr>
            <w:rFonts w:ascii="Times New Roman" w:hAnsi="Times New Roman" w:cs="Times New Roman"/>
          </w:rPr>
          <w:t xml:space="preserve">will present these parts </w:t>
        </w:r>
        <w:r w:rsidR="000F63D0">
          <w:rPr>
            <w:rFonts w:ascii="Times New Roman" w:hAnsi="Times New Roman" w:cs="Times New Roman"/>
          </w:rPr>
          <w:t>in various, interactive activities</w:t>
        </w:r>
        <w:r w:rsidR="0090040D">
          <w:rPr>
            <w:rFonts w:ascii="Times New Roman" w:hAnsi="Times New Roman" w:cs="Times New Roman"/>
          </w:rPr>
          <w:t>, providing all audiences with a better understanding of heat pump technology.</w:t>
        </w:r>
      </w:ins>
    </w:p>
    <w:p w14:paraId="728F345D" w14:textId="77777777" w:rsidR="00255DB3" w:rsidRDefault="00255DB3" w:rsidP="005B6D60">
      <w:pPr>
        <w:rPr>
          <w:ins w:id="159" w:author="admin" w:date="2012-06-11T12:52:00Z"/>
          <w:rFonts w:ascii="Times New Roman" w:hAnsi="Times New Roman" w:cs="Times New Roman"/>
          <w:u w:val="single"/>
        </w:rPr>
      </w:pPr>
    </w:p>
    <w:p w14:paraId="6A4E32BB" w14:textId="77777777" w:rsidR="009C5B67" w:rsidRDefault="009C5B67" w:rsidP="005B6D60">
      <w:pPr>
        <w:rPr>
          <w:ins w:id="160" w:author="admin" w:date="2012-06-11T13:21:00Z"/>
          <w:rFonts w:ascii="Times New Roman" w:hAnsi="Times New Roman" w:cs="Times New Roman"/>
          <w:u w:val="single"/>
        </w:rPr>
      </w:pPr>
      <w:ins w:id="161" w:author="admin" w:date="2012-06-11T12:52:00Z">
        <w:r>
          <w:rPr>
            <w:rFonts w:ascii="Times New Roman" w:hAnsi="Times New Roman" w:cs="Times New Roman"/>
            <w:u w:val="single"/>
          </w:rPr>
          <w:t>Installation</w:t>
        </w:r>
      </w:ins>
    </w:p>
    <w:p w14:paraId="14D67197" w14:textId="77777777" w:rsidR="00531C8D" w:rsidRDefault="00531C8D" w:rsidP="005B6D60">
      <w:pPr>
        <w:rPr>
          <w:ins w:id="162" w:author="admin" w:date="2012-06-11T13:21:00Z"/>
          <w:rFonts w:ascii="Times New Roman" w:hAnsi="Times New Roman" w:cs="Times New Roman"/>
          <w:u w:val="single"/>
        </w:rPr>
      </w:pPr>
    </w:p>
    <w:p w14:paraId="01D0714C" w14:textId="753EDBD8" w:rsidR="00531C8D" w:rsidRPr="00E41851" w:rsidRDefault="007D1DB1" w:rsidP="005B6D60">
      <w:pPr>
        <w:rPr>
          <w:ins w:id="163" w:author="admin" w:date="2012-06-11T12:52:00Z"/>
          <w:rFonts w:ascii="Times New Roman" w:hAnsi="Times New Roman" w:cs="Times New Roman"/>
        </w:rPr>
      </w:pPr>
      <w:ins w:id="164" w:author="admin" w:date="2012-06-11T13:21:00Z">
        <w:r>
          <w:rPr>
            <w:rFonts w:ascii="Times New Roman" w:hAnsi="Times New Roman" w:cs="Times New Roman"/>
          </w:rPr>
          <w:t xml:space="preserve">Installation of a heat pump system is </w:t>
        </w:r>
      </w:ins>
      <w:ins w:id="165" w:author="admin" w:date="2012-06-11T13:22:00Z">
        <w:r w:rsidR="00F95720">
          <w:rPr>
            <w:rFonts w:ascii="Times New Roman" w:hAnsi="Times New Roman" w:cs="Times New Roman"/>
          </w:rPr>
          <w:t>almost as foreign to consumers</w:t>
        </w:r>
        <w:r w:rsidR="00247FC6">
          <w:rPr>
            <w:rFonts w:ascii="Times New Roman" w:hAnsi="Times New Roman" w:cs="Times New Roman"/>
          </w:rPr>
          <w:t xml:space="preserve"> as the physics that make them work.  </w:t>
        </w:r>
      </w:ins>
      <w:ins w:id="166" w:author="admin" w:date="2012-06-11T13:23:00Z">
        <w:r w:rsidR="00B905A4">
          <w:rPr>
            <w:rFonts w:ascii="Times New Roman" w:hAnsi="Times New Roman" w:cs="Times New Roman"/>
          </w:rPr>
          <w:t>Specific installation process</w:t>
        </w:r>
      </w:ins>
      <w:ins w:id="167" w:author="admin" w:date="2012-06-11T13:28:00Z">
        <w:r w:rsidR="0097613A">
          <w:rPr>
            <w:rFonts w:ascii="Times New Roman" w:hAnsi="Times New Roman" w:cs="Times New Roman"/>
          </w:rPr>
          <w:t>es</w:t>
        </w:r>
      </w:ins>
      <w:ins w:id="168" w:author="admin" w:date="2012-06-11T13:23:00Z">
        <w:r w:rsidR="00DC57D1">
          <w:rPr>
            <w:rFonts w:ascii="Times New Roman" w:hAnsi="Times New Roman" w:cs="Times New Roman"/>
          </w:rPr>
          <w:t xml:space="preserve">, such as a geothermal, are also </w:t>
        </w:r>
      </w:ins>
      <w:ins w:id="169" w:author="admin" w:date="2012-06-11T13:24:00Z">
        <w:r w:rsidR="002A38AF">
          <w:rPr>
            <w:rFonts w:ascii="Times New Roman" w:hAnsi="Times New Roman" w:cs="Times New Roman"/>
          </w:rPr>
          <w:t>incredibly daun</w:t>
        </w:r>
        <w:r w:rsidR="00C94373">
          <w:rPr>
            <w:rFonts w:ascii="Times New Roman" w:hAnsi="Times New Roman" w:cs="Times New Roman"/>
          </w:rPr>
          <w:t xml:space="preserve">ting </w:t>
        </w:r>
      </w:ins>
      <w:ins w:id="170" w:author="admin" w:date="2012-06-11T13:29:00Z">
        <w:r w:rsidR="00C94373">
          <w:rPr>
            <w:rFonts w:ascii="Times New Roman" w:hAnsi="Times New Roman" w:cs="Times New Roman"/>
          </w:rPr>
          <w:t xml:space="preserve">and are a major factor </w:t>
        </w:r>
        <w:r w:rsidR="006630FA">
          <w:rPr>
            <w:rFonts w:ascii="Times New Roman" w:hAnsi="Times New Roman" w:cs="Times New Roman"/>
          </w:rPr>
          <w:t>when</w:t>
        </w:r>
      </w:ins>
      <w:ins w:id="171" w:author="admin" w:date="2012-06-11T13:31:00Z">
        <w:r w:rsidR="006A4508">
          <w:rPr>
            <w:rFonts w:ascii="Times New Roman" w:hAnsi="Times New Roman" w:cs="Times New Roman"/>
          </w:rPr>
          <w:t xml:space="preserve"> a homeowner</w:t>
        </w:r>
      </w:ins>
      <w:ins w:id="172" w:author="admin" w:date="2012-06-11T13:29:00Z">
        <w:r w:rsidR="006A4508">
          <w:rPr>
            <w:rFonts w:ascii="Times New Roman" w:hAnsi="Times New Roman" w:cs="Times New Roman"/>
          </w:rPr>
          <w:t xml:space="preserve"> considers</w:t>
        </w:r>
        <w:r w:rsidR="006630FA">
          <w:rPr>
            <w:rFonts w:ascii="Times New Roman" w:hAnsi="Times New Roman" w:cs="Times New Roman"/>
          </w:rPr>
          <w:t xml:space="preserve"> what </w:t>
        </w:r>
      </w:ins>
      <w:ins w:id="173" w:author="admin" w:date="2012-06-11T13:33:00Z">
        <w:r w:rsidR="00A670EB">
          <w:rPr>
            <w:rFonts w:ascii="Times New Roman" w:hAnsi="Times New Roman" w:cs="Times New Roman"/>
          </w:rPr>
          <w:t xml:space="preserve">type of </w:t>
        </w:r>
      </w:ins>
      <w:ins w:id="174" w:author="admin" w:date="2012-06-11T13:29:00Z">
        <w:r w:rsidR="006630FA">
          <w:rPr>
            <w:rFonts w:ascii="Times New Roman" w:hAnsi="Times New Roman" w:cs="Times New Roman"/>
          </w:rPr>
          <w:t xml:space="preserve">heating system </w:t>
        </w:r>
      </w:ins>
      <w:ins w:id="175" w:author="admin" w:date="2012-06-11T13:31:00Z">
        <w:r w:rsidR="00C94719">
          <w:rPr>
            <w:rFonts w:ascii="Times New Roman" w:hAnsi="Times New Roman" w:cs="Times New Roman"/>
          </w:rPr>
          <w:t>to implement</w:t>
        </w:r>
      </w:ins>
      <w:ins w:id="176" w:author="admin" w:date="2012-06-11T13:32:00Z">
        <w:r w:rsidR="006A4508">
          <w:rPr>
            <w:rFonts w:ascii="Times New Roman" w:hAnsi="Times New Roman" w:cs="Times New Roman"/>
          </w:rPr>
          <w:t>.</w:t>
        </w:r>
      </w:ins>
      <w:ins w:id="177" w:author="admin" w:date="2012-06-11T13:33:00Z">
        <w:r w:rsidR="00DF775C">
          <w:rPr>
            <w:rFonts w:ascii="Times New Roman" w:hAnsi="Times New Roman" w:cs="Times New Roman"/>
          </w:rPr>
          <w:t xml:space="preserve">  </w:t>
        </w:r>
      </w:ins>
      <w:ins w:id="178" w:author="admin" w:date="2012-06-11T13:34:00Z">
        <w:r w:rsidR="00B71067">
          <w:rPr>
            <w:rFonts w:ascii="Times New Roman" w:hAnsi="Times New Roman" w:cs="Times New Roman"/>
          </w:rPr>
          <w:t>The Installation section of the kiosk will</w:t>
        </w:r>
        <w:r w:rsidR="00FD0B15">
          <w:rPr>
            <w:rFonts w:ascii="Times New Roman" w:hAnsi="Times New Roman" w:cs="Times New Roman"/>
          </w:rPr>
          <w:t xml:space="preserve"> provide an overview </w:t>
        </w:r>
      </w:ins>
      <w:ins w:id="179" w:author="admin" w:date="2012-06-11T13:35:00Z">
        <w:r w:rsidR="00CB5520">
          <w:rPr>
            <w:rFonts w:ascii="Times New Roman" w:hAnsi="Times New Roman" w:cs="Times New Roman"/>
          </w:rPr>
          <w:t>of the process by which a heat pump is integrated into a building</w:t>
        </w:r>
      </w:ins>
      <w:ins w:id="180" w:author="admin" w:date="2012-06-11T13:36:00Z">
        <w:r w:rsidR="00831DA0">
          <w:rPr>
            <w:rFonts w:ascii="Times New Roman" w:hAnsi="Times New Roman" w:cs="Times New Roman"/>
          </w:rPr>
          <w:t xml:space="preserve">, </w:t>
        </w:r>
        <w:r w:rsidR="00EE7D34">
          <w:rPr>
            <w:rFonts w:ascii="Times New Roman" w:hAnsi="Times New Roman" w:cs="Times New Roman"/>
          </w:rPr>
          <w:t xml:space="preserve">presenting the major steps in </w:t>
        </w:r>
        <w:r w:rsidR="0018550B">
          <w:rPr>
            <w:rFonts w:ascii="Times New Roman" w:hAnsi="Times New Roman" w:cs="Times New Roman"/>
          </w:rPr>
          <w:t>simple terms</w:t>
        </w:r>
      </w:ins>
      <w:ins w:id="181" w:author="admin" w:date="2012-06-11T13:37:00Z">
        <w:r w:rsidR="00BE3156">
          <w:rPr>
            <w:rFonts w:ascii="Times New Roman" w:hAnsi="Times New Roman" w:cs="Times New Roman"/>
          </w:rPr>
          <w:t xml:space="preserve"> </w:t>
        </w:r>
        <w:r w:rsidR="009366D9">
          <w:rPr>
            <w:rFonts w:ascii="Times New Roman" w:hAnsi="Times New Roman" w:cs="Times New Roman"/>
          </w:rPr>
          <w:t>with the aid of</w:t>
        </w:r>
      </w:ins>
      <w:ins w:id="182" w:author="admin" w:date="2012-06-11T13:38:00Z">
        <w:r w:rsidR="0044512A">
          <w:rPr>
            <w:rFonts w:ascii="Times New Roman" w:hAnsi="Times New Roman" w:cs="Times New Roman"/>
          </w:rPr>
          <w:t xml:space="preserve"> graphics.  </w:t>
        </w:r>
        <w:r w:rsidR="003C742C">
          <w:rPr>
            <w:rFonts w:ascii="Times New Roman" w:hAnsi="Times New Roman" w:cs="Times New Roman"/>
          </w:rPr>
          <w:t>This section will be of most help to homeowners who will</w:t>
        </w:r>
        <w:r w:rsidR="00FA00E1">
          <w:rPr>
            <w:rFonts w:ascii="Times New Roman" w:hAnsi="Times New Roman" w:cs="Times New Roman"/>
          </w:rPr>
          <w:t xml:space="preserve"> walk away with a better understanding and be able to see </w:t>
        </w:r>
      </w:ins>
      <w:ins w:id="183" w:author="admin" w:date="2012-06-11T13:40:00Z">
        <w:r w:rsidR="00275B6F">
          <w:rPr>
            <w:rFonts w:ascii="Times New Roman" w:hAnsi="Times New Roman" w:cs="Times New Roman"/>
          </w:rPr>
          <w:t xml:space="preserve">more clearly how the installation of a heat pump will affect their </w:t>
        </w:r>
      </w:ins>
      <w:ins w:id="184" w:author="admin" w:date="2012-06-11T13:42:00Z">
        <w:r w:rsidR="00725BE9">
          <w:rPr>
            <w:rFonts w:ascii="Times New Roman" w:hAnsi="Times New Roman" w:cs="Times New Roman"/>
          </w:rPr>
          <w:t>property</w:t>
        </w:r>
      </w:ins>
      <w:ins w:id="185" w:author="admin" w:date="2012-06-11T13:40:00Z">
        <w:r w:rsidR="00725BE9">
          <w:rPr>
            <w:rFonts w:ascii="Times New Roman" w:hAnsi="Times New Roman" w:cs="Times New Roman"/>
          </w:rPr>
          <w:t>.</w:t>
        </w:r>
      </w:ins>
    </w:p>
    <w:p w14:paraId="0D9A3E01" w14:textId="77777777" w:rsidR="009C5B67" w:rsidRDefault="009C5B67" w:rsidP="005B6D60">
      <w:pPr>
        <w:rPr>
          <w:ins w:id="186" w:author="admin" w:date="2012-06-11T12:52:00Z"/>
          <w:rFonts w:ascii="Times New Roman" w:hAnsi="Times New Roman" w:cs="Times New Roman"/>
          <w:u w:val="single"/>
        </w:rPr>
      </w:pPr>
    </w:p>
    <w:p w14:paraId="71497664" w14:textId="77777777" w:rsidR="009C5B67" w:rsidRDefault="009C5B67" w:rsidP="005B6D60">
      <w:pPr>
        <w:rPr>
          <w:ins w:id="187" w:author="admin" w:date="2012-06-11T12:52:00Z"/>
          <w:rFonts w:ascii="Times New Roman" w:hAnsi="Times New Roman" w:cs="Times New Roman"/>
          <w:u w:val="single"/>
        </w:rPr>
      </w:pPr>
      <w:ins w:id="188" w:author="admin" w:date="2012-06-11T12:52:00Z">
        <w:r>
          <w:rPr>
            <w:rFonts w:ascii="Times New Roman" w:hAnsi="Times New Roman" w:cs="Times New Roman"/>
            <w:u w:val="single"/>
          </w:rPr>
          <w:t>Economics</w:t>
        </w:r>
      </w:ins>
    </w:p>
    <w:p w14:paraId="516608D9" w14:textId="77777777" w:rsidR="009C5B67" w:rsidRDefault="009C5B67" w:rsidP="005B6D60">
      <w:pPr>
        <w:rPr>
          <w:ins w:id="189" w:author="admin" w:date="2012-06-11T13:42:00Z"/>
          <w:rFonts w:ascii="Times New Roman" w:hAnsi="Times New Roman" w:cs="Times New Roman"/>
          <w:u w:val="single"/>
        </w:rPr>
      </w:pPr>
    </w:p>
    <w:p w14:paraId="555A7CC9" w14:textId="0D632A66" w:rsidR="00F76F05" w:rsidRPr="00E41851" w:rsidRDefault="00690F91" w:rsidP="005B6D60">
      <w:pPr>
        <w:rPr>
          <w:ins w:id="190" w:author="admin" w:date="2012-06-11T13:42:00Z"/>
          <w:rFonts w:ascii="Times New Roman" w:hAnsi="Times New Roman" w:cs="Times New Roman"/>
        </w:rPr>
      </w:pPr>
      <w:ins w:id="191" w:author="admin" w:date="2012-06-11T13:43:00Z">
        <w:r w:rsidRPr="00E41851">
          <w:rPr>
            <w:rFonts w:ascii="Times New Roman" w:hAnsi="Times New Roman" w:cs="Times New Roman"/>
          </w:rPr>
          <w:t xml:space="preserve">Of course, the most influential factor </w:t>
        </w:r>
      </w:ins>
      <w:ins w:id="192" w:author="admin" w:date="2012-06-11T13:44:00Z">
        <w:r w:rsidR="001A35A4">
          <w:rPr>
            <w:rFonts w:ascii="Times New Roman" w:hAnsi="Times New Roman" w:cs="Times New Roman"/>
          </w:rPr>
          <w:t>of any major purchase</w:t>
        </w:r>
      </w:ins>
      <w:ins w:id="193" w:author="admin" w:date="2012-06-11T13:45:00Z">
        <w:r w:rsidR="0035179F">
          <w:rPr>
            <w:rFonts w:ascii="Times New Roman" w:hAnsi="Times New Roman" w:cs="Times New Roman"/>
          </w:rPr>
          <w:t xml:space="preserve"> is the cost</w:t>
        </w:r>
        <w:r w:rsidR="002815AE">
          <w:rPr>
            <w:rFonts w:ascii="Times New Roman" w:hAnsi="Times New Roman" w:cs="Times New Roman"/>
          </w:rPr>
          <w:t>.  This is especially true for heat pumps</w:t>
        </w:r>
        <w:r w:rsidR="003F7EF7">
          <w:rPr>
            <w:rFonts w:ascii="Times New Roman" w:hAnsi="Times New Roman" w:cs="Times New Roman"/>
          </w:rPr>
          <w:t xml:space="preserve"> which, when compared to other methods of heating</w:t>
        </w:r>
      </w:ins>
      <w:ins w:id="194" w:author="admin" w:date="2012-06-11T13:48:00Z">
        <w:r w:rsidR="003F7EF7">
          <w:rPr>
            <w:rFonts w:ascii="Times New Roman" w:hAnsi="Times New Roman" w:cs="Times New Roman"/>
          </w:rPr>
          <w:t>, have a high initial cost</w:t>
        </w:r>
      </w:ins>
      <w:ins w:id="195" w:author="admin" w:date="2012-06-11T13:49:00Z">
        <w:r w:rsidR="00064347">
          <w:rPr>
            <w:rFonts w:ascii="Times New Roman" w:hAnsi="Times New Roman" w:cs="Times New Roman"/>
          </w:rPr>
          <w:t>.</w:t>
        </w:r>
        <w:r w:rsidR="00CF2D7F">
          <w:rPr>
            <w:rFonts w:ascii="Times New Roman" w:hAnsi="Times New Roman" w:cs="Times New Roman"/>
          </w:rPr>
          <w:t xml:space="preserve">  </w:t>
        </w:r>
        <w:r w:rsidR="007F4798">
          <w:rPr>
            <w:rFonts w:ascii="Times New Roman" w:hAnsi="Times New Roman" w:cs="Times New Roman"/>
          </w:rPr>
          <w:t>Unfortunately for heat pu</w:t>
        </w:r>
        <w:r w:rsidR="0090796F">
          <w:rPr>
            <w:rFonts w:ascii="Times New Roman" w:hAnsi="Times New Roman" w:cs="Times New Roman"/>
          </w:rPr>
          <w:t>mps</w:t>
        </w:r>
      </w:ins>
      <w:ins w:id="196" w:author="admin" w:date="2012-06-11T13:56:00Z">
        <w:r w:rsidR="00F528E7">
          <w:rPr>
            <w:rFonts w:ascii="Times New Roman" w:hAnsi="Times New Roman" w:cs="Times New Roman"/>
          </w:rPr>
          <w:t xml:space="preserve">, seeing such a high price tag instantly </w:t>
        </w:r>
      </w:ins>
      <w:ins w:id="197" w:author="admin" w:date="2012-06-11T13:58:00Z">
        <w:r w:rsidR="0094687B">
          <w:rPr>
            <w:rFonts w:ascii="Times New Roman" w:hAnsi="Times New Roman" w:cs="Times New Roman"/>
          </w:rPr>
          <w:t>intimidates many consumers and</w:t>
        </w:r>
        <w:r w:rsidR="000C63A5">
          <w:rPr>
            <w:rFonts w:ascii="Times New Roman" w:hAnsi="Times New Roman" w:cs="Times New Roman"/>
          </w:rPr>
          <w:t xml:space="preserve"> the idea of installing one </w:t>
        </w:r>
      </w:ins>
      <w:ins w:id="198" w:author="admin" w:date="2012-06-11T13:59:00Z">
        <w:r w:rsidR="00F76FBD">
          <w:rPr>
            <w:rFonts w:ascii="Times New Roman" w:hAnsi="Times New Roman" w:cs="Times New Roman"/>
          </w:rPr>
          <w:t xml:space="preserve">is rejected before all of the facts are collected.  </w:t>
        </w:r>
        <w:r w:rsidR="00097C8D">
          <w:rPr>
            <w:rFonts w:ascii="Times New Roman" w:hAnsi="Times New Roman" w:cs="Times New Roman"/>
          </w:rPr>
          <w:t xml:space="preserve">Thus, the goal of the Economics section </w:t>
        </w:r>
        <w:r w:rsidR="001210EE">
          <w:rPr>
            <w:rFonts w:ascii="Times New Roman" w:hAnsi="Times New Roman" w:cs="Times New Roman"/>
          </w:rPr>
          <w:t xml:space="preserve">is to provide users with both short </w:t>
        </w:r>
      </w:ins>
      <w:ins w:id="199" w:author="admin" w:date="2012-06-11T14:00:00Z">
        <w:r w:rsidR="001210EE">
          <w:rPr>
            <w:rFonts w:ascii="Times New Roman" w:hAnsi="Times New Roman" w:cs="Times New Roman"/>
            <w:b/>
          </w:rPr>
          <w:t xml:space="preserve">and </w:t>
        </w:r>
        <w:r w:rsidR="001210EE">
          <w:rPr>
            <w:rFonts w:ascii="Times New Roman" w:hAnsi="Times New Roman" w:cs="Times New Roman"/>
          </w:rPr>
          <w:t>long term</w:t>
        </w:r>
        <w:r w:rsidR="00C815D9">
          <w:rPr>
            <w:rFonts w:ascii="Times New Roman" w:hAnsi="Times New Roman" w:cs="Times New Roman"/>
          </w:rPr>
          <w:t xml:space="preserve"> heating system</w:t>
        </w:r>
      </w:ins>
      <w:ins w:id="200" w:author="admin" w:date="2012-06-11T14:01:00Z">
        <w:r w:rsidR="00C815D9">
          <w:rPr>
            <w:rFonts w:ascii="Times New Roman" w:hAnsi="Times New Roman" w:cs="Times New Roman"/>
          </w:rPr>
          <w:t xml:space="preserve"> cost comparisons</w:t>
        </w:r>
        <w:r w:rsidR="00551B8C">
          <w:rPr>
            <w:rFonts w:ascii="Times New Roman" w:hAnsi="Times New Roman" w:cs="Times New Roman"/>
          </w:rPr>
          <w:t xml:space="preserve">, including maintenance and return </w:t>
        </w:r>
      </w:ins>
      <w:ins w:id="201" w:author="admin" w:date="2012-06-11T14:02:00Z">
        <w:r w:rsidR="00551B8C">
          <w:rPr>
            <w:rFonts w:ascii="Times New Roman" w:hAnsi="Times New Roman" w:cs="Times New Roman"/>
          </w:rPr>
          <w:t xml:space="preserve">on </w:t>
        </w:r>
      </w:ins>
      <w:ins w:id="202" w:author="admin" w:date="2012-06-11T14:01:00Z">
        <w:r w:rsidR="00551B8C">
          <w:rPr>
            <w:rFonts w:ascii="Times New Roman" w:hAnsi="Times New Roman" w:cs="Times New Roman"/>
          </w:rPr>
          <w:t>investment figures</w:t>
        </w:r>
      </w:ins>
      <w:ins w:id="203" w:author="admin" w:date="2012-06-12T14:50:00Z">
        <w:r w:rsidR="00A07144">
          <w:rPr>
            <w:rFonts w:ascii="Times New Roman" w:hAnsi="Times New Roman" w:cs="Times New Roman"/>
          </w:rPr>
          <w:t xml:space="preserve"> including notable government rebates</w:t>
        </w:r>
      </w:ins>
      <w:ins w:id="204" w:author="admin" w:date="2012-06-11T14:01:00Z">
        <w:r w:rsidR="00551B8C">
          <w:rPr>
            <w:rFonts w:ascii="Times New Roman" w:hAnsi="Times New Roman" w:cs="Times New Roman"/>
          </w:rPr>
          <w:t xml:space="preserve">.  </w:t>
        </w:r>
      </w:ins>
      <w:ins w:id="205" w:author="admin" w:date="2012-06-11T14:03:00Z">
        <w:r w:rsidR="008161AE">
          <w:rPr>
            <w:rFonts w:ascii="Times New Roman" w:hAnsi="Times New Roman" w:cs="Times New Roman"/>
          </w:rPr>
          <w:t xml:space="preserve">Again, this section </w:t>
        </w:r>
      </w:ins>
      <w:ins w:id="206" w:author="admin" w:date="2012-06-11T14:05:00Z">
        <w:r w:rsidR="00817573">
          <w:rPr>
            <w:rFonts w:ascii="Times New Roman" w:hAnsi="Times New Roman" w:cs="Times New Roman"/>
          </w:rPr>
          <w:t>will</w:t>
        </w:r>
        <w:r w:rsidR="00796479">
          <w:rPr>
            <w:rFonts w:ascii="Times New Roman" w:hAnsi="Times New Roman" w:cs="Times New Roman"/>
          </w:rPr>
          <w:t xml:space="preserve"> be most beneficial to homeowners </w:t>
        </w:r>
        <w:r w:rsidR="00B40052">
          <w:rPr>
            <w:rFonts w:ascii="Times New Roman" w:hAnsi="Times New Roman" w:cs="Times New Roman"/>
          </w:rPr>
          <w:t xml:space="preserve">as they will be able to </w:t>
        </w:r>
      </w:ins>
      <w:ins w:id="207" w:author="admin" w:date="2012-06-11T14:06:00Z">
        <w:r w:rsidR="00B40052">
          <w:rPr>
            <w:rFonts w:ascii="Times New Roman" w:hAnsi="Times New Roman" w:cs="Times New Roman"/>
          </w:rPr>
          <w:t>compare the cost</w:t>
        </w:r>
      </w:ins>
      <w:ins w:id="208" w:author="admin" w:date="2012-06-11T14:07:00Z">
        <w:r w:rsidR="00B40052">
          <w:rPr>
            <w:rFonts w:ascii="Times New Roman" w:hAnsi="Times New Roman" w:cs="Times New Roman"/>
          </w:rPr>
          <w:t xml:space="preserve"> installing a heat pump to</w:t>
        </w:r>
      </w:ins>
      <w:ins w:id="209" w:author="admin" w:date="2012-06-11T14:05:00Z">
        <w:r w:rsidR="00B40052">
          <w:rPr>
            <w:rFonts w:ascii="Times New Roman" w:hAnsi="Times New Roman" w:cs="Times New Roman"/>
          </w:rPr>
          <w:t xml:space="preserve"> their current method of heating.</w:t>
        </w:r>
      </w:ins>
    </w:p>
    <w:p w14:paraId="0B72095C" w14:textId="77777777" w:rsidR="00F76F05" w:rsidRDefault="00F76F05" w:rsidP="005B6D60">
      <w:pPr>
        <w:rPr>
          <w:ins w:id="210" w:author="admin" w:date="2012-06-11T12:52:00Z"/>
          <w:rFonts w:ascii="Times New Roman" w:hAnsi="Times New Roman" w:cs="Times New Roman"/>
          <w:u w:val="single"/>
        </w:rPr>
      </w:pPr>
    </w:p>
    <w:p w14:paraId="28ABBB46" w14:textId="77777777" w:rsidR="00D75B59" w:rsidRDefault="009C5B67" w:rsidP="005B6D60">
      <w:pPr>
        <w:rPr>
          <w:ins w:id="211" w:author="admin" w:date="2012-06-11T14:44:00Z"/>
          <w:rFonts w:ascii="Times New Roman" w:hAnsi="Times New Roman" w:cs="Times New Roman"/>
          <w:u w:val="single"/>
        </w:rPr>
      </w:pPr>
      <w:ins w:id="212" w:author="admin" w:date="2012-06-11T12:52:00Z">
        <w:r>
          <w:rPr>
            <w:rFonts w:ascii="Times New Roman" w:hAnsi="Times New Roman" w:cs="Times New Roman"/>
            <w:u w:val="single"/>
          </w:rPr>
          <w:t>Environmental Impact</w:t>
        </w:r>
      </w:ins>
    </w:p>
    <w:p w14:paraId="60234AEB" w14:textId="77777777" w:rsidR="00FD05F9" w:rsidRDefault="00FD05F9" w:rsidP="005B6D60">
      <w:pPr>
        <w:rPr>
          <w:ins w:id="213" w:author="admin" w:date="2012-06-11T14:44:00Z"/>
          <w:rFonts w:ascii="Times New Roman" w:hAnsi="Times New Roman" w:cs="Times New Roman"/>
          <w:u w:val="single"/>
        </w:rPr>
      </w:pPr>
    </w:p>
    <w:p w14:paraId="1B63BC50" w14:textId="71694127" w:rsidR="002C5C95" w:rsidRDefault="00FD05F9" w:rsidP="005B6D60">
      <w:pPr>
        <w:rPr>
          <w:ins w:id="214" w:author="admin" w:date="2012-06-12T16:01:00Z"/>
          <w:rFonts w:ascii="Times New Roman" w:hAnsi="Times New Roman" w:cs="Times New Roman"/>
        </w:rPr>
      </w:pPr>
      <w:ins w:id="215" w:author="admin" w:date="2012-06-11T15:06:00Z">
        <w:r>
          <w:rPr>
            <w:rFonts w:ascii="Times New Roman" w:hAnsi="Times New Roman" w:cs="Times New Roman"/>
          </w:rPr>
          <w:t xml:space="preserve">When compared to other methods of heating and cooling, such as gas and oil, </w:t>
        </w:r>
      </w:ins>
      <w:ins w:id="216" w:author="admin" w:date="2012-06-11T15:09:00Z">
        <w:r w:rsidR="00FD2554">
          <w:rPr>
            <w:rFonts w:ascii="Times New Roman" w:hAnsi="Times New Roman" w:cs="Times New Roman"/>
          </w:rPr>
          <w:t xml:space="preserve">it is clear that </w:t>
        </w:r>
      </w:ins>
      <w:ins w:id="217" w:author="admin" w:date="2012-06-11T15:10:00Z">
        <w:r w:rsidR="004F390F">
          <w:rPr>
            <w:rFonts w:ascii="Times New Roman" w:hAnsi="Times New Roman" w:cs="Times New Roman"/>
          </w:rPr>
          <w:t>heat pump technology is</w:t>
        </w:r>
      </w:ins>
      <w:ins w:id="218" w:author="admin" w:date="2012-06-11T15:11:00Z">
        <w:r w:rsidR="00D77EB7">
          <w:rPr>
            <w:rFonts w:ascii="Times New Roman" w:hAnsi="Times New Roman" w:cs="Times New Roman"/>
          </w:rPr>
          <w:t xml:space="preserve"> a step above the competitors when it comes t</w:t>
        </w:r>
        <w:r w:rsidR="005C6758">
          <w:rPr>
            <w:rFonts w:ascii="Times New Roman" w:hAnsi="Times New Roman" w:cs="Times New Roman"/>
          </w:rPr>
          <w:t xml:space="preserve">o green efficiency.  </w:t>
        </w:r>
      </w:ins>
      <w:ins w:id="219" w:author="admin" w:date="2012-06-11T15:13:00Z">
        <w:r w:rsidR="0064480A">
          <w:rPr>
            <w:rFonts w:ascii="Times New Roman" w:hAnsi="Times New Roman" w:cs="Times New Roman"/>
          </w:rPr>
          <w:t xml:space="preserve">“Going green”, as previously mentioned, has </w:t>
        </w:r>
      </w:ins>
      <w:ins w:id="220" w:author="admin" w:date="2012-06-11T15:14:00Z">
        <w:r w:rsidR="00D723C6">
          <w:rPr>
            <w:rFonts w:ascii="Times New Roman" w:hAnsi="Times New Roman" w:cs="Times New Roman"/>
          </w:rPr>
          <w:t xml:space="preserve">been a primary concern of </w:t>
        </w:r>
      </w:ins>
      <w:ins w:id="221" w:author="admin" w:date="2012-06-11T15:41:00Z">
        <w:r w:rsidR="003B0C91">
          <w:rPr>
            <w:rFonts w:ascii="Times New Roman" w:hAnsi="Times New Roman" w:cs="Times New Roman"/>
          </w:rPr>
          <w:t>homeowners’</w:t>
        </w:r>
      </w:ins>
      <w:ins w:id="222" w:author="admin" w:date="2012-06-11T15:14:00Z">
        <w:r w:rsidR="00D723C6">
          <w:rPr>
            <w:rFonts w:ascii="Times New Roman" w:hAnsi="Times New Roman" w:cs="Times New Roman"/>
          </w:rPr>
          <w:t xml:space="preserve"> nation-wide</w:t>
        </w:r>
      </w:ins>
      <w:ins w:id="223" w:author="admin" w:date="2012-06-11T15:15:00Z">
        <w:r w:rsidR="001F3E41">
          <w:rPr>
            <w:rFonts w:ascii="Times New Roman" w:hAnsi="Times New Roman" w:cs="Times New Roman"/>
          </w:rPr>
          <w:t xml:space="preserve"> and has been defined as a matter of “national security” </w:t>
        </w:r>
        <w:r w:rsidR="00AA710E">
          <w:rPr>
            <w:rFonts w:ascii="Times New Roman" w:hAnsi="Times New Roman" w:cs="Times New Roman"/>
          </w:rPr>
          <w:t>in</w:t>
        </w:r>
        <w:r w:rsidR="009E3F52">
          <w:rPr>
            <w:rFonts w:ascii="Times New Roman" w:hAnsi="Times New Roman" w:cs="Times New Roman"/>
          </w:rPr>
          <w:t xml:space="preserve"> some circles.  </w:t>
        </w:r>
      </w:ins>
      <w:ins w:id="224" w:author="admin" w:date="2012-06-11T15:41:00Z">
        <w:r w:rsidR="003F4246">
          <w:rPr>
            <w:rFonts w:ascii="Times New Roman" w:hAnsi="Times New Roman" w:cs="Times New Roman"/>
          </w:rPr>
          <w:t>The combination of these two facts</w:t>
        </w:r>
      </w:ins>
      <w:ins w:id="225" w:author="admin" w:date="2012-06-11T15:42:00Z">
        <w:r w:rsidR="00BD5EBB">
          <w:rPr>
            <w:rFonts w:ascii="Times New Roman" w:hAnsi="Times New Roman" w:cs="Times New Roman"/>
          </w:rPr>
          <w:t xml:space="preserve"> </w:t>
        </w:r>
        <w:r w:rsidR="00704402">
          <w:rPr>
            <w:rFonts w:ascii="Times New Roman" w:hAnsi="Times New Roman" w:cs="Times New Roman"/>
          </w:rPr>
          <w:t xml:space="preserve">illustrates the </w:t>
        </w:r>
      </w:ins>
      <w:ins w:id="226" w:author="admin" w:date="2012-06-11T15:45:00Z">
        <w:r w:rsidR="005B5D65">
          <w:rPr>
            <w:rFonts w:ascii="Times New Roman" w:hAnsi="Times New Roman" w:cs="Times New Roman"/>
          </w:rPr>
          <w:t>benefits</w:t>
        </w:r>
      </w:ins>
      <w:ins w:id="227" w:author="admin" w:date="2012-06-11T15:42:00Z">
        <w:r w:rsidR="002D257E">
          <w:rPr>
            <w:rFonts w:ascii="Times New Roman" w:hAnsi="Times New Roman" w:cs="Times New Roman"/>
          </w:rPr>
          <w:t xml:space="preserve"> of </w:t>
        </w:r>
      </w:ins>
      <w:ins w:id="228" w:author="admin" w:date="2012-06-11T15:43:00Z">
        <w:r w:rsidR="00F37032">
          <w:rPr>
            <w:rFonts w:ascii="Times New Roman" w:hAnsi="Times New Roman" w:cs="Times New Roman"/>
          </w:rPr>
          <w:t xml:space="preserve">making environmental aspects of heat pumps </w:t>
        </w:r>
      </w:ins>
      <w:ins w:id="229" w:author="admin" w:date="2012-06-11T15:45:00Z">
        <w:r w:rsidR="00C755C1">
          <w:rPr>
            <w:rFonts w:ascii="Times New Roman" w:hAnsi="Times New Roman" w:cs="Times New Roman"/>
          </w:rPr>
          <w:t xml:space="preserve">accessible for </w:t>
        </w:r>
        <w:r w:rsidR="00A05283">
          <w:rPr>
            <w:rFonts w:ascii="Times New Roman" w:hAnsi="Times New Roman" w:cs="Times New Roman"/>
          </w:rPr>
          <w:t xml:space="preserve">consumers.  </w:t>
        </w:r>
      </w:ins>
      <w:ins w:id="230" w:author="admin" w:date="2012-06-11T15:46:00Z">
        <w:r w:rsidR="0040671D">
          <w:rPr>
            <w:rFonts w:ascii="Times New Roman" w:hAnsi="Times New Roman" w:cs="Times New Roman"/>
          </w:rPr>
          <w:t>Thus, the Environmental Impact section of the kiosk will</w:t>
        </w:r>
        <w:r w:rsidR="00E92A5F">
          <w:rPr>
            <w:rFonts w:ascii="Times New Roman" w:hAnsi="Times New Roman" w:cs="Times New Roman"/>
          </w:rPr>
          <w:t xml:space="preserve"> provide this information, as well as information pertaining to </w:t>
        </w:r>
      </w:ins>
      <w:ins w:id="231" w:author="admin" w:date="2012-06-11T15:47:00Z">
        <w:r w:rsidR="00E92A5F">
          <w:rPr>
            <w:rFonts w:ascii="Times New Roman" w:hAnsi="Times New Roman" w:cs="Times New Roman"/>
          </w:rPr>
          <w:t>“green” government initiatives including but not limited to rebates.</w:t>
        </w:r>
      </w:ins>
    </w:p>
    <w:p w14:paraId="6DF56BDA" w14:textId="77777777" w:rsidR="002C5C95" w:rsidRDefault="002C5C95">
      <w:pPr>
        <w:rPr>
          <w:ins w:id="232" w:author="admin" w:date="2012-06-12T16:01:00Z"/>
          <w:rFonts w:ascii="Times New Roman" w:hAnsi="Times New Roman" w:cs="Times New Roman"/>
        </w:rPr>
      </w:pPr>
      <w:ins w:id="233" w:author="admin" w:date="2012-06-12T16:01:00Z">
        <w:r>
          <w:rPr>
            <w:rFonts w:ascii="Times New Roman" w:hAnsi="Times New Roman" w:cs="Times New Roman"/>
          </w:rPr>
          <w:br w:type="page"/>
        </w:r>
      </w:ins>
    </w:p>
    <w:p w14:paraId="03DDDCB8" w14:textId="77777777" w:rsidR="005B6D60" w:rsidRPr="005B6D60" w:rsidDel="002C5C95" w:rsidRDefault="005B6D60" w:rsidP="005B6D60">
      <w:pPr>
        <w:rPr>
          <w:del w:id="234" w:author="admin" w:date="2012-06-12T16:01:00Z"/>
          <w:rFonts w:ascii="Times New Roman" w:hAnsi="Times New Roman" w:cs="Times New Roman"/>
        </w:rPr>
      </w:pPr>
    </w:p>
    <w:p w14:paraId="5C3BFD96" w14:textId="77777777" w:rsidR="005B6D60" w:rsidRDefault="005B6D60" w:rsidP="005B6D60">
      <w:pPr>
        <w:rPr>
          <w:ins w:id="235" w:author="admin" w:date="2012-06-11T16:55:00Z"/>
          <w:rFonts w:ascii="Times New Roman" w:hAnsi="Times New Roman" w:cs="Times New Roman"/>
        </w:rPr>
      </w:pPr>
    </w:p>
    <w:p w14:paraId="1C6195D7" w14:textId="323D9EF0" w:rsidR="002052E0" w:rsidRDefault="004F6F11" w:rsidP="005B6D60">
      <w:pPr>
        <w:rPr>
          <w:ins w:id="236" w:author="admin" w:date="2012-06-11T16:55:00Z"/>
          <w:rFonts w:ascii="Times New Roman" w:hAnsi="Times New Roman" w:cs="Times New Roman"/>
          <w:b/>
        </w:rPr>
      </w:pPr>
      <w:ins w:id="237" w:author="admin" w:date="2012-06-12T14:54:00Z">
        <w:r>
          <w:rPr>
            <w:rFonts w:ascii="Times New Roman" w:hAnsi="Times New Roman" w:cs="Times New Roman"/>
            <w:b/>
          </w:rPr>
          <w:t>Proposed Solutions</w:t>
        </w:r>
      </w:ins>
    </w:p>
    <w:p w14:paraId="66BE150C" w14:textId="77777777" w:rsidR="002052E0" w:rsidRDefault="002052E0" w:rsidP="005B6D60">
      <w:pPr>
        <w:rPr>
          <w:ins w:id="238" w:author="admin" w:date="2012-06-15T15:04:00Z"/>
          <w:rFonts w:ascii="Times New Roman" w:hAnsi="Times New Roman" w:cs="Times New Roman"/>
          <w:b/>
        </w:rPr>
      </w:pPr>
    </w:p>
    <w:p w14:paraId="289D5E1B" w14:textId="38F38D29" w:rsidR="00DE467E" w:rsidRPr="00DE467E" w:rsidRDefault="00B114BE" w:rsidP="005B6D60">
      <w:pPr>
        <w:rPr>
          <w:ins w:id="239" w:author="admin" w:date="2012-06-14T11:28:00Z"/>
          <w:rFonts w:ascii="Times New Roman" w:hAnsi="Times New Roman" w:cs="Times New Roman"/>
          <w:rPrChange w:id="240" w:author="admin" w:date="2012-06-15T15:05:00Z">
            <w:rPr>
              <w:ins w:id="241" w:author="admin" w:date="2012-06-14T11:28:00Z"/>
              <w:rFonts w:ascii="Times New Roman" w:hAnsi="Times New Roman" w:cs="Times New Roman"/>
              <w:b/>
            </w:rPr>
          </w:rPrChange>
        </w:rPr>
      </w:pPr>
      <w:ins w:id="242" w:author="admin" w:date="2012-06-15T15:32:00Z">
        <w:r>
          <w:rPr>
            <w:rFonts w:ascii="Times New Roman" w:hAnsi="Times New Roman" w:cs="Times New Roman"/>
          </w:rPr>
          <w:t>Elements</w:t>
        </w:r>
      </w:ins>
      <w:ins w:id="243" w:author="admin" w:date="2012-06-15T15:33:00Z">
        <w:r w:rsidR="007F6F1A">
          <w:rPr>
            <w:rFonts w:ascii="Times New Roman" w:hAnsi="Times New Roman" w:cs="Times New Roman"/>
          </w:rPr>
          <w:t xml:space="preserve"> in</w:t>
        </w:r>
      </w:ins>
      <w:ins w:id="244" w:author="admin" w:date="2012-06-15T15:32:00Z">
        <w:r>
          <w:rPr>
            <w:rFonts w:ascii="Times New Roman" w:hAnsi="Times New Roman" w:cs="Times New Roman"/>
          </w:rPr>
          <w:t xml:space="preserve"> this project are grouped in terms of Phase 1, Phase 2, and Phase 3 based on the priority of </w:t>
        </w:r>
      </w:ins>
      <w:ins w:id="245" w:author="admin" w:date="2012-06-15T15:33:00Z">
        <w:r>
          <w:rPr>
            <w:rFonts w:ascii="Times New Roman" w:hAnsi="Times New Roman" w:cs="Times New Roman"/>
          </w:rPr>
          <w:t>completion</w:t>
        </w:r>
      </w:ins>
      <w:ins w:id="246" w:author="admin" w:date="2012-06-15T15:32:00Z">
        <w:r>
          <w:rPr>
            <w:rFonts w:ascii="Times New Roman" w:hAnsi="Times New Roman" w:cs="Times New Roman"/>
          </w:rPr>
          <w:t>.</w:t>
        </w:r>
      </w:ins>
      <w:ins w:id="247" w:author="admin" w:date="2012-06-15T15:33:00Z">
        <w:r>
          <w:rPr>
            <w:rFonts w:ascii="Times New Roman" w:hAnsi="Times New Roman" w:cs="Times New Roman"/>
          </w:rPr>
          <w:t xml:space="preserve">  </w:t>
        </w:r>
        <w:r w:rsidR="007F6F1A">
          <w:rPr>
            <w:rFonts w:ascii="Times New Roman" w:hAnsi="Times New Roman" w:cs="Times New Roman"/>
          </w:rPr>
          <w:t>Phase 1 addresses the portable kiosk</w:t>
        </w:r>
      </w:ins>
      <w:ins w:id="248" w:author="admin" w:date="2012-06-15T15:34:00Z">
        <w:r w:rsidR="006B5849">
          <w:rPr>
            <w:rFonts w:ascii="Times New Roman" w:hAnsi="Times New Roman" w:cs="Times New Roman"/>
          </w:rPr>
          <w:t xml:space="preserve"> including potential features and functionality.  Phase 2 covers the web </w:t>
        </w:r>
      </w:ins>
      <w:ins w:id="249" w:author="admin" w:date="2012-06-15T15:35:00Z">
        <w:r w:rsidR="006B5849">
          <w:rPr>
            <w:rFonts w:ascii="Times New Roman" w:hAnsi="Times New Roman" w:cs="Times New Roman"/>
          </w:rPr>
          <w:t>application that</w:t>
        </w:r>
      </w:ins>
      <w:ins w:id="250" w:author="admin" w:date="2012-06-15T15:34:00Z">
        <w:r w:rsidR="006B5849">
          <w:rPr>
            <w:rFonts w:ascii="Times New Roman" w:hAnsi="Times New Roman" w:cs="Times New Roman"/>
          </w:rPr>
          <w:t xml:space="preserve"> adds important tools to the modules created for the kiosk.  Phase 3 </w:t>
        </w:r>
      </w:ins>
      <w:ins w:id="251" w:author="admin" w:date="2012-06-15T15:39:00Z">
        <w:r w:rsidR="00AA027F">
          <w:rPr>
            <w:rFonts w:ascii="Times New Roman" w:hAnsi="Times New Roman" w:cs="Times New Roman"/>
          </w:rPr>
          <w:t xml:space="preserve">describes the creation of </w:t>
        </w:r>
      </w:ins>
      <w:ins w:id="252" w:author="admin" w:date="2012-06-15T15:40:00Z">
        <w:r w:rsidR="00EE46EE">
          <w:rPr>
            <w:rFonts w:ascii="Times New Roman" w:hAnsi="Times New Roman" w:cs="Times New Roman"/>
          </w:rPr>
          <w:t>a</w:t>
        </w:r>
      </w:ins>
      <w:ins w:id="253" w:author="admin" w:date="2012-06-15T15:39:00Z">
        <w:r w:rsidR="00AA027F">
          <w:rPr>
            <w:rFonts w:ascii="Times New Roman" w:hAnsi="Times New Roman" w:cs="Times New Roman"/>
          </w:rPr>
          <w:t xml:space="preserve"> permanent kiosk that will be located in </w:t>
        </w:r>
      </w:ins>
      <w:ins w:id="254" w:author="admin" w:date="2012-06-15T15:40:00Z">
        <w:r w:rsidR="00EE46EE">
          <w:rPr>
            <w:rFonts w:ascii="Times New Roman" w:hAnsi="Times New Roman" w:cs="Times New Roman"/>
          </w:rPr>
          <w:t>a new building (that uses geothermal heat pumps), and lays out</w:t>
        </w:r>
        <w:r w:rsidR="00427CAD">
          <w:rPr>
            <w:rFonts w:ascii="Times New Roman" w:hAnsi="Times New Roman" w:cs="Times New Roman"/>
          </w:rPr>
          <w:t xml:space="preserve"> new</w:t>
        </w:r>
      </w:ins>
      <w:ins w:id="255" w:author="admin" w:date="2012-06-15T15:41:00Z">
        <w:r w:rsidR="00290324">
          <w:rPr>
            <w:rFonts w:ascii="Times New Roman" w:hAnsi="Times New Roman" w:cs="Times New Roman"/>
          </w:rPr>
          <w:t>, building-specific</w:t>
        </w:r>
      </w:ins>
      <w:ins w:id="256" w:author="admin" w:date="2012-06-15T15:40:00Z">
        <w:r w:rsidR="00427CAD">
          <w:rPr>
            <w:rFonts w:ascii="Times New Roman" w:hAnsi="Times New Roman" w:cs="Times New Roman"/>
          </w:rPr>
          <w:t xml:space="preserve"> tools.</w:t>
        </w:r>
      </w:ins>
    </w:p>
    <w:p w14:paraId="11F3E1E3" w14:textId="77777777" w:rsidR="000A1EFD" w:rsidRDefault="000A1EFD" w:rsidP="005B6D60">
      <w:pPr>
        <w:rPr>
          <w:ins w:id="257" w:author="admin" w:date="2012-06-14T11:28:00Z"/>
          <w:rFonts w:ascii="Times New Roman" w:hAnsi="Times New Roman" w:cs="Times New Roman"/>
          <w:b/>
        </w:rPr>
      </w:pPr>
    </w:p>
    <w:p w14:paraId="286C4306" w14:textId="6A22E0CB" w:rsidR="003F38D2" w:rsidRDefault="000A1EFD" w:rsidP="005B6D60">
      <w:pPr>
        <w:rPr>
          <w:ins w:id="258" w:author="admin" w:date="2012-06-14T11:28:00Z"/>
          <w:rFonts w:ascii="Times New Roman" w:hAnsi="Times New Roman" w:cs="Times New Roman"/>
          <w:b/>
        </w:rPr>
      </w:pPr>
      <w:ins w:id="259" w:author="admin" w:date="2012-06-14T11:28:00Z">
        <w:r>
          <w:rPr>
            <w:rFonts w:ascii="Times New Roman" w:hAnsi="Times New Roman" w:cs="Times New Roman"/>
            <w:b/>
            <w:i/>
          </w:rPr>
          <w:t>Phase 1:</w:t>
        </w:r>
        <w:r>
          <w:rPr>
            <w:rFonts w:ascii="Times New Roman" w:hAnsi="Times New Roman" w:cs="Times New Roman"/>
            <w:b/>
          </w:rPr>
          <w:t xml:space="preserve"> </w:t>
        </w:r>
      </w:ins>
      <w:ins w:id="260" w:author="admin" w:date="2012-06-15T15:33:00Z">
        <w:r w:rsidR="007F6F1A">
          <w:rPr>
            <w:rFonts w:ascii="Times New Roman" w:hAnsi="Times New Roman" w:cs="Times New Roman"/>
            <w:b/>
          </w:rPr>
          <w:t xml:space="preserve">Portable </w:t>
        </w:r>
      </w:ins>
      <w:ins w:id="261" w:author="admin" w:date="2012-06-14T11:28:00Z">
        <w:r>
          <w:rPr>
            <w:rFonts w:ascii="Times New Roman" w:hAnsi="Times New Roman" w:cs="Times New Roman"/>
            <w:b/>
          </w:rPr>
          <w:t>Kiosk</w:t>
        </w:r>
      </w:ins>
    </w:p>
    <w:p w14:paraId="2E92F172" w14:textId="77777777" w:rsidR="000A1EFD" w:rsidRPr="000A1EFD" w:rsidRDefault="000A1EFD" w:rsidP="005B6D60">
      <w:pPr>
        <w:rPr>
          <w:ins w:id="262" w:author="admin" w:date="2012-06-11T16:56:00Z"/>
          <w:rFonts w:ascii="Times New Roman" w:hAnsi="Times New Roman" w:cs="Times New Roman"/>
          <w:b/>
          <w:rPrChange w:id="263" w:author="admin" w:date="2012-06-14T11:28:00Z">
            <w:rPr>
              <w:ins w:id="264" w:author="admin" w:date="2012-06-11T16:56:00Z"/>
              <w:rFonts w:ascii="Times New Roman" w:hAnsi="Times New Roman" w:cs="Times New Roman"/>
              <w:u w:val="single"/>
            </w:rPr>
          </w:rPrChange>
        </w:rPr>
      </w:pPr>
    </w:p>
    <w:p w14:paraId="57A71671" w14:textId="5D154B78" w:rsidR="00BB7933" w:rsidRPr="005B6D60" w:rsidDel="00C93270" w:rsidRDefault="00312174" w:rsidP="00BB7933">
      <w:pPr>
        <w:rPr>
          <w:del w:id="265" w:author="admin" w:date="2012-06-14T11:28:00Z"/>
          <w:rFonts w:ascii="Times New Roman" w:hAnsi="Times New Roman" w:cs="Times New Roman"/>
        </w:rPr>
      </w:pPr>
      <w:ins w:id="266" w:author="admin" w:date="2012-06-14T11:36:00Z">
        <w:r>
          <w:rPr>
            <w:rFonts w:ascii="Times New Roman" w:hAnsi="Times New Roman" w:cs="Times New Roman"/>
          </w:rPr>
          <w:t>The informatio</w:t>
        </w:r>
        <w:r w:rsidR="00AB6B9F">
          <w:rPr>
            <w:rFonts w:ascii="Times New Roman" w:hAnsi="Times New Roman" w:cs="Times New Roman"/>
          </w:rPr>
          <w:t xml:space="preserve">n and activities presented in this kiosk </w:t>
        </w:r>
        <w:r w:rsidR="00977AB7">
          <w:rPr>
            <w:rFonts w:ascii="Times New Roman" w:hAnsi="Times New Roman" w:cs="Times New Roman"/>
          </w:rPr>
          <w:t>will</w:t>
        </w:r>
      </w:ins>
      <w:ins w:id="267" w:author="admin" w:date="2012-06-14T11:37:00Z">
        <w:r w:rsidR="006E41A1">
          <w:rPr>
            <w:rFonts w:ascii="Times New Roman" w:hAnsi="Times New Roman" w:cs="Times New Roman"/>
          </w:rPr>
          <w:t xml:space="preserve"> focus on air-source heat pump technology </w:t>
        </w:r>
      </w:ins>
      <w:ins w:id="268" w:author="admin" w:date="2012-06-14T11:35:00Z">
        <w:r>
          <w:rPr>
            <w:rFonts w:ascii="Times New Roman" w:hAnsi="Times New Roman" w:cs="Times New Roman"/>
          </w:rPr>
          <w:t>b</w:t>
        </w:r>
        <w:r w:rsidR="0098079A">
          <w:rPr>
            <w:rFonts w:ascii="Times New Roman" w:hAnsi="Times New Roman" w:cs="Times New Roman"/>
          </w:rPr>
          <w:t xml:space="preserve">ecause </w:t>
        </w:r>
      </w:ins>
      <w:ins w:id="269" w:author="admin" w:date="2012-06-14T11:36:00Z">
        <w:r w:rsidR="007E1196">
          <w:rPr>
            <w:rFonts w:ascii="Times New Roman" w:hAnsi="Times New Roman" w:cs="Times New Roman"/>
          </w:rPr>
          <w:t>this</w:t>
        </w:r>
      </w:ins>
      <w:ins w:id="270" w:author="admin" w:date="2012-06-14T11:35:00Z">
        <w:r w:rsidR="00E80C50">
          <w:rPr>
            <w:rFonts w:ascii="Times New Roman" w:hAnsi="Times New Roman" w:cs="Times New Roman"/>
          </w:rPr>
          <w:t xml:space="preserve"> type of </w:t>
        </w:r>
      </w:ins>
      <w:ins w:id="271" w:author="admin" w:date="2012-06-14T11:36:00Z">
        <w:r w:rsidR="0045330C">
          <w:rPr>
            <w:rFonts w:ascii="Times New Roman" w:hAnsi="Times New Roman" w:cs="Times New Roman"/>
          </w:rPr>
          <w:t>heat pump</w:t>
        </w:r>
      </w:ins>
      <w:ins w:id="272" w:author="admin" w:date="2012-06-14T11:35:00Z">
        <w:r w:rsidR="00E80C50">
          <w:rPr>
            <w:rFonts w:ascii="Times New Roman" w:hAnsi="Times New Roman" w:cs="Times New Roman"/>
          </w:rPr>
          <w:t xml:space="preserve"> will be most heavily marketed to homeowners</w:t>
        </w:r>
      </w:ins>
      <w:ins w:id="273" w:author="admin" w:date="2012-06-14T11:36:00Z">
        <w:r>
          <w:rPr>
            <w:rFonts w:ascii="Times New Roman" w:hAnsi="Times New Roman" w:cs="Times New Roman"/>
          </w:rPr>
          <w:t>.</w:t>
        </w:r>
      </w:ins>
      <w:ins w:id="274" w:author="admin" w:date="2012-06-14T11:34:00Z">
        <w:r w:rsidR="00E924FC">
          <w:rPr>
            <w:rFonts w:ascii="Times New Roman" w:hAnsi="Times New Roman" w:cs="Times New Roman"/>
          </w:rPr>
          <w:t xml:space="preserve"> </w:t>
        </w:r>
      </w:ins>
      <w:ins w:id="275" w:author="admin" w:date="2012-06-14T11:36:00Z">
        <w:r>
          <w:rPr>
            <w:rFonts w:ascii="Times New Roman" w:hAnsi="Times New Roman" w:cs="Times New Roman"/>
          </w:rPr>
          <w:t xml:space="preserve"> </w:t>
        </w:r>
      </w:ins>
      <w:moveToRangeStart w:id="276" w:author="admin" w:date="2012-06-11T16:57:00Z" w:name="move201053198"/>
      <w:moveTo w:id="277" w:author="admin" w:date="2012-06-11T16:57:00Z">
        <w:r w:rsidR="00BB7933" w:rsidRPr="005B6D60">
          <w:rPr>
            <w:rFonts w:ascii="Times New Roman" w:hAnsi="Times New Roman" w:cs="Times New Roman"/>
          </w:rPr>
          <w:t xml:space="preserve">The </w:t>
        </w:r>
        <w:del w:id="278" w:author="admin" w:date="2012-06-11T16:57:00Z">
          <w:r w:rsidR="00BB7933" w:rsidRPr="005B6D60" w:rsidDel="00BB7933">
            <w:rPr>
              <w:rFonts w:ascii="Times New Roman" w:hAnsi="Times New Roman" w:cs="Times New Roman"/>
            </w:rPr>
            <w:delText xml:space="preserve">application for the </w:delText>
          </w:r>
        </w:del>
        <w:r w:rsidR="00BB7933" w:rsidRPr="005B6D60">
          <w:rPr>
            <w:rFonts w:ascii="Times New Roman" w:hAnsi="Times New Roman" w:cs="Times New Roman"/>
          </w:rPr>
          <w:t xml:space="preserve">kiosk will be built using </w:t>
        </w:r>
        <w:del w:id="279" w:author="admin" w:date="2012-06-11T16:58:00Z">
          <w:r w:rsidR="00BB7933" w:rsidRPr="005B6D60" w:rsidDel="009D34FE">
            <w:rPr>
              <w:rFonts w:ascii="Times New Roman" w:hAnsi="Times New Roman" w:cs="Times New Roman"/>
            </w:rPr>
            <w:delText>HTML5</w:delText>
          </w:r>
        </w:del>
      </w:moveTo>
      <w:ins w:id="280" w:author="admin" w:date="2012-06-12T15:51:00Z">
        <w:r w:rsidR="00533858">
          <w:rPr>
            <w:rFonts w:ascii="Times New Roman" w:hAnsi="Times New Roman" w:cs="Times New Roman"/>
          </w:rPr>
          <w:t>open-source programming environments</w:t>
        </w:r>
      </w:ins>
      <w:ins w:id="281" w:author="admin" w:date="2012-06-11T16:58:00Z">
        <w:r w:rsidR="009D34FE">
          <w:rPr>
            <w:rFonts w:ascii="Times New Roman" w:hAnsi="Times New Roman" w:cs="Times New Roman"/>
          </w:rPr>
          <w:t>, primarily</w:t>
        </w:r>
        <w:r w:rsidR="00F33B2C">
          <w:rPr>
            <w:rFonts w:ascii="Times New Roman" w:hAnsi="Times New Roman" w:cs="Times New Roman"/>
          </w:rPr>
          <w:t xml:space="preserve"> </w:t>
        </w:r>
      </w:ins>
      <w:ins w:id="282" w:author="admin" w:date="2012-06-12T15:51:00Z">
        <w:r w:rsidR="00533858">
          <w:rPr>
            <w:rFonts w:ascii="Times New Roman" w:hAnsi="Times New Roman" w:cs="Times New Roman"/>
          </w:rPr>
          <w:t>to</w:t>
        </w:r>
      </w:ins>
      <w:moveTo w:id="283" w:author="admin" w:date="2012-06-11T16:57:00Z">
        <w:del w:id="284" w:author="admin" w:date="2012-06-11T16:58:00Z">
          <w:r w:rsidR="00BB7933" w:rsidRPr="005B6D60" w:rsidDel="00F33B2C">
            <w:rPr>
              <w:rFonts w:ascii="Times New Roman" w:hAnsi="Times New Roman" w:cs="Times New Roman"/>
            </w:rPr>
            <w:delText xml:space="preserve">.  </w:delText>
          </w:r>
        </w:del>
        <w:del w:id="285" w:author="admin" w:date="2012-06-12T15:51:00Z">
          <w:r w:rsidR="00BB7933" w:rsidRPr="005B6D60" w:rsidDel="00533858">
            <w:rPr>
              <w:rFonts w:ascii="Times New Roman" w:hAnsi="Times New Roman" w:cs="Times New Roman"/>
            </w:rPr>
            <w:delText>HTML5 can</w:delText>
          </w:r>
        </w:del>
        <w:r w:rsidR="00BB7933" w:rsidRPr="005B6D60">
          <w:rPr>
            <w:rFonts w:ascii="Times New Roman" w:hAnsi="Times New Roman" w:cs="Times New Roman"/>
          </w:rPr>
          <w:t xml:space="preserve"> facilitate the </w:t>
        </w:r>
        <w:del w:id="286" w:author="admin" w:date="2012-06-12T15:51:00Z">
          <w:r w:rsidR="00BB7933" w:rsidRPr="005B6D60" w:rsidDel="00533858">
            <w:rPr>
              <w:rFonts w:ascii="Times New Roman" w:hAnsi="Times New Roman" w:cs="Times New Roman"/>
            </w:rPr>
            <w:delText>multi-touch</w:delText>
          </w:r>
        </w:del>
      </w:moveTo>
      <w:ins w:id="287" w:author="admin" w:date="2012-06-12T15:51:00Z">
        <w:r w:rsidR="00533858">
          <w:rPr>
            <w:rFonts w:ascii="Times New Roman" w:hAnsi="Times New Roman" w:cs="Times New Roman"/>
          </w:rPr>
          <w:t>touch</w:t>
        </w:r>
      </w:ins>
      <w:moveTo w:id="288" w:author="admin" w:date="2012-06-11T16:57:00Z">
        <w:r w:rsidR="00BB7933" w:rsidRPr="005B6D60">
          <w:rPr>
            <w:rFonts w:ascii="Times New Roman" w:hAnsi="Times New Roman" w:cs="Times New Roman"/>
          </w:rPr>
          <w:t xml:space="preserve"> functionality necessary for this project.  </w:t>
        </w:r>
      </w:moveTo>
      <w:ins w:id="289" w:author="admin" w:date="2012-06-11T16:59:00Z">
        <w:r w:rsidR="00464CE5">
          <w:rPr>
            <w:rFonts w:ascii="Times New Roman" w:hAnsi="Times New Roman" w:cs="Times New Roman"/>
          </w:rPr>
          <w:t xml:space="preserve">A kiosk </w:t>
        </w:r>
        <w:r w:rsidR="001C50FF">
          <w:rPr>
            <w:rFonts w:ascii="Times New Roman" w:hAnsi="Times New Roman" w:cs="Times New Roman"/>
          </w:rPr>
          <w:t xml:space="preserve">is a platform that allows for </w:t>
        </w:r>
      </w:ins>
      <w:ins w:id="290" w:author="admin" w:date="2012-06-11T17:00:00Z">
        <w:r w:rsidR="0031606E">
          <w:rPr>
            <w:rFonts w:ascii="Times New Roman" w:hAnsi="Times New Roman" w:cs="Times New Roman"/>
          </w:rPr>
          <w:t xml:space="preserve">interactivity and it is important that this project takes advantage of that.  </w:t>
        </w:r>
        <w:r w:rsidR="00475C9B">
          <w:rPr>
            <w:rFonts w:ascii="Times New Roman" w:hAnsi="Times New Roman" w:cs="Times New Roman"/>
          </w:rPr>
          <w:t>Developing touch</w:t>
        </w:r>
      </w:ins>
      <w:ins w:id="291" w:author="admin" w:date="2012-06-11T17:01:00Z">
        <w:r w:rsidR="00AA7040">
          <w:rPr>
            <w:rFonts w:ascii="Times New Roman" w:hAnsi="Times New Roman" w:cs="Times New Roman"/>
          </w:rPr>
          <w:t xml:space="preserve"> activities</w:t>
        </w:r>
        <w:r w:rsidR="001B778A">
          <w:rPr>
            <w:rFonts w:ascii="Times New Roman" w:hAnsi="Times New Roman" w:cs="Times New Roman"/>
          </w:rPr>
          <w:t xml:space="preserve"> relevant to</w:t>
        </w:r>
      </w:ins>
      <w:ins w:id="292" w:author="admin" w:date="2012-06-12T14:55:00Z">
        <w:r w:rsidR="00CB2A67">
          <w:rPr>
            <w:rFonts w:ascii="Times New Roman" w:hAnsi="Times New Roman" w:cs="Times New Roman"/>
          </w:rPr>
          <w:t xml:space="preserve"> the</w:t>
        </w:r>
      </w:ins>
      <w:ins w:id="293" w:author="admin" w:date="2012-06-11T17:01:00Z">
        <w:r w:rsidR="00A8224A">
          <w:rPr>
            <w:rFonts w:ascii="Times New Roman" w:hAnsi="Times New Roman" w:cs="Times New Roman"/>
          </w:rPr>
          <w:t xml:space="preserve"> information presented in each module</w:t>
        </w:r>
        <w:r w:rsidR="001B778A">
          <w:rPr>
            <w:rFonts w:ascii="Times New Roman" w:hAnsi="Times New Roman" w:cs="Times New Roman"/>
          </w:rPr>
          <w:t xml:space="preserve"> </w:t>
        </w:r>
      </w:ins>
      <w:ins w:id="294" w:author="admin" w:date="2012-06-11T17:03:00Z">
        <w:r w:rsidR="007B6436">
          <w:rPr>
            <w:rFonts w:ascii="Times New Roman" w:hAnsi="Times New Roman" w:cs="Times New Roman"/>
          </w:rPr>
          <w:t xml:space="preserve">adds a plethora of </w:t>
        </w:r>
      </w:ins>
      <w:ins w:id="295" w:author="admin" w:date="2012-06-11T17:04:00Z">
        <w:r w:rsidR="00CB3082">
          <w:rPr>
            <w:rFonts w:ascii="Times New Roman" w:hAnsi="Times New Roman" w:cs="Times New Roman"/>
          </w:rPr>
          <w:t xml:space="preserve">interactivity to the kiosk that a </w:t>
        </w:r>
      </w:ins>
      <w:ins w:id="296" w:author="admin" w:date="2012-06-12T15:52:00Z">
        <w:r w:rsidR="00E051D1">
          <w:rPr>
            <w:rFonts w:ascii="Times New Roman" w:hAnsi="Times New Roman" w:cs="Times New Roman"/>
          </w:rPr>
          <w:t>simple presentation does not</w:t>
        </w:r>
      </w:ins>
      <w:ins w:id="297" w:author="admin" w:date="2012-06-11T17:04:00Z">
        <w:r w:rsidR="00CB3082">
          <w:rPr>
            <w:rFonts w:ascii="Times New Roman" w:hAnsi="Times New Roman" w:cs="Times New Roman"/>
          </w:rPr>
          <w:t xml:space="preserve"> accommodate, and as such </w:t>
        </w:r>
      </w:ins>
      <w:ins w:id="298" w:author="admin" w:date="2012-06-11T17:01:00Z">
        <w:r w:rsidR="00147AB7">
          <w:rPr>
            <w:rFonts w:ascii="Times New Roman" w:hAnsi="Times New Roman" w:cs="Times New Roman"/>
          </w:rPr>
          <w:t xml:space="preserve">will </w:t>
        </w:r>
        <w:r w:rsidR="003A3130">
          <w:rPr>
            <w:rFonts w:ascii="Times New Roman" w:hAnsi="Times New Roman" w:cs="Times New Roman"/>
          </w:rPr>
          <w:t>provide users with a</w:t>
        </w:r>
      </w:ins>
      <w:ins w:id="299" w:author="admin" w:date="2012-06-11T17:04:00Z">
        <w:r w:rsidR="003D44B4">
          <w:rPr>
            <w:rFonts w:ascii="Times New Roman" w:hAnsi="Times New Roman" w:cs="Times New Roman"/>
          </w:rPr>
          <w:t>n even</w:t>
        </w:r>
      </w:ins>
      <w:ins w:id="300" w:author="admin" w:date="2012-06-11T17:01:00Z">
        <w:r w:rsidR="003A3130">
          <w:rPr>
            <w:rFonts w:ascii="Times New Roman" w:hAnsi="Times New Roman" w:cs="Times New Roman"/>
          </w:rPr>
          <w:t xml:space="preserve"> better understanding of the </w:t>
        </w:r>
        <w:r w:rsidR="00596721">
          <w:rPr>
            <w:rFonts w:ascii="Times New Roman" w:hAnsi="Times New Roman" w:cs="Times New Roman"/>
          </w:rPr>
          <w:t>heat pumps</w:t>
        </w:r>
      </w:ins>
      <w:ins w:id="301" w:author="admin" w:date="2012-06-11T17:02:00Z">
        <w:r w:rsidR="00A6262E">
          <w:rPr>
            <w:rFonts w:ascii="Times New Roman" w:hAnsi="Times New Roman" w:cs="Times New Roman"/>
          </w:rPr>
          <w:t xml:space="preserve">. </w:t>
        </w:r>
      </w:ins>
      <w:moveTo w:id="302" w:author="admin" w:date="2012-06-11T16:57:00Z">
        <w:del w:id="303" w:author="admin" w:date="2012-06-11T17:07:00Z">
          <w:r w:rsidR="00BB7933" w:rsidRPr="005B6D60" w:rsidDel="0045142C">
            <w:rPr>
              <w:rFonts w:ascii="Times New Roman" w:hAnsi="Times New Roman" w:cs="Times New Roman"/>
            </w:rPr>
            <w:delText xml:space="preserve">Additionally, building in HTML5 will allow ASAP to develop the web application with little modification.  </w:delText>
          </w:r>
        </w:del>
        <w:r w:rsidR="00BB7933" w:rsidRPr="005B6D60">
          <w:rPr>
            <w:rFonts w:ascii="Times New Roman" w:hAnsi="Times New Roman" w:cs="Times New Roman"/>
          </w:rPr>
          <w:t xml:space="preserve">The use of </w:t>
        </w:r>
      </w:moveTo>
      <w:ins w:id="304" w:author="admin" w:date="2012-06-12T15:52:00Z">
        <w:r w:rsidR="00004EEB">
          <w:rPr>
            <w:rFonts w:ascii="Times New Roman" w:hAnsi="Times New Roman" w:cs="Times New Roman"/>
          </w:rPr>
          <w:t>open-source programming environments</w:t>
        </w:r>
      </w:ins>
      <w:moveTo w:id="305" w:author="admin" w:date="2012-06-11T16:57:00Z">
        <w:del w:id="306" w:author="admin" w:date="2012-06-12T15:52:00Z">
          <w:r w:rsidR="00BB7933" w:rsidRPr="005B6D60" w:rsidDel="00004EEB">
            <w:rPr>
              <w:rFonts w:ascii="Times New Roman" w:hAnsi="Times New Roman" w:cs="Times New Roman"/>
            </w:rPr>
            <w:delText>HTML5</w:delText>
          </w:r>
        </w:del>
        <w:r w:rsidR="00BB7933" w:rsidRPr="005B6D60">
          <w:rPr>
            <w:rFonts w:ascii="Times New Roman" w:hAnsi="Times New Roman" w:cs="Times New Roman"/>
          </w:rPr>
          <w:t xml:space="preserve"> also opens doors for future development of mobile applications</w:t>
        </w:r>
      </w:moveTo>
      <w:ins w:id="307" w:author="admin" w:date="2012-06-11T17:07:00Z">
        <w:r w:rsidR="0045142C">
          <w:rPr>
            <w:rFonts w:ascii="Times New Roman" w:hAnsi="Times New Roman" w:cs="Times New Roman"/>
          </w:rPr>
          <w:t>,</w:t>
        </w:r>
      </w:ins>
      <w:ins w:id="308" w:author="admin" w:date="2012-06-12T14:55:00Z">
        <w:r w:rsidR="00C57468">
          <w:rPr>
            <w:rFonts w:ascii="Times New Roman" w:hAnsi="Times New Roman" w:cs="Times New Roman"/>
          </w:rPr>
          <w:t xml:space="preserve"> as well as</w:t>
        </w:r>
      </w:ins>
      <w:ins w:id="309" w:author="admin" w:date="2012-06-11T17:07:00Z">
        <w:r w:rsidR="0045142C">
          <w:rPr>
            <w:rFonts w:ascii="Times New Roman" w:hAnsi="Times New Roman" w:cs="Times New Roman"/>
          </w:rPr>
          <w:t xml:space="preserve"> sets the stage for the web-based application</w:t>
        </w:r>
      </w:ins>
      <w:ins w:id="310" w:author="admin" w:date="2012-06-11T17:08:00Z">
        <w:r w:rsidR="0045142C">
          <w:rPr>
            <w:rFonts w:ascii="Times New Roman" w:hAnsi="Times New Roman" w:cs="Times New Roman"/>
          </w:rPr>
          <w:t xml:space="preserve"> described </w:t>
        </w:r>
      </w:ins>
      <w:ins w:id="311" w:author="admin" w:date="2012-06-14T11:29:00Z">
        <w:r w:rsidR="000B1DBF">
          <w:rPr>
            <w:rFonts w:ascii="Times New Roman" w:hAnsi="Times New Roman" w:cs="Times New Roman"/>
          </w:rPr>
          <w:t>later on</w:t>
        </w:r>
      </w:ins>
      <w:ins w:id="312" w:author="admin" w:date="2012-06-11T17:08:00Z">
        <w:r w:rsidR="0045142C">
          <w:rPr>
            <w:rFonts w:ascii="Times New Roman" w:hAnsi="Times New Roman" w:cs="Times New Roman"/>
          </w:rPr>
          <w:t>.</w:t>
        </w:r>
      </w:ins>
      <w:moveTo w:id="313" w:author="admin" w:date="2012-06-11T16:57:00Z">
        <w:del w:id="314" w:author="admin" w:date="2012-06-11T17:07:00Z">
          <w:r w:rsidR="00BB7933" w:rsidRPr="005B6D60" w:rsidDel="0045142C">
            <w:rPr>
              <w:rFonts w:ascii="Times New Roman" w:hAnsi="Times New Roman" w:cs="Times New Roman"/>
            </w:rPr>
            <w:delText>.</w:delText>
          </w:r>
        </w:del>
      </w:moveTo>
    </w:p>
    <w:moveToRangeEnd w:id="276"/>
    <w:p w14:paraId="11FCD54A" w14:textId="77777777" w:rsidR="002C36D4" w:rsidRDefault="002C36D4" w:rsidP="005B6D60">
      <w:pPr>
        <w:rPr>
          <w:ins w:id="315" w:author="admin" w:date="2012-06-11T17:21:00Z"/>
          <w:rFonts w:ascii="Times New Roman" w:hAnsi="Times New Roman" w:cs="Times New Roman"/>
        </w:rPr>
      </w:pPr>
    </w:p>
    <w:p w14:paraId="08CD282F" w14:textId="7C63C633" w:rsidR="00D53261" w:rsidRPr="000D289B" w:rsidDel="00C93270" w:rsidRDefault="00D53261" w:rsidP="005B6D60">
      <w:pPr>
        <w:rPr>
          <w:del w:id="316" w:author="admin" w:date="2012-06-14T11:28:00Z"/>
          <w:rFonts w:ascii="Times New Roman" w:hAnsi="Times New Roman" w:cs="Times New Roman"/>
          <w:u w:val="single"/>
          <w:rPrChange w:id="317" w:author="admin" w:date="2012-06-11T17:21:00Z">
            <w:rPr>
              <w:del w:id="318" w:author="admin" w:date="2012-06-14T11:28:00Z"/>
              <w:rFonts w:ascii="Times New Roman" w:hAnsi="Times New Roman" w:cs="Times New Roman"/>
            </w:rPr>
          </w:rPrChange>
        </w:rPr>
      </w:pPr>
    </w:p>
    <w:p w14:paraId="047C4A00" w14:textId="412F2239" w:rsidR="005B6D60" w:rsidDel="00441171" w:rsidRDefault="005B6D60" w:rsidP="005B6D60">
      <w:pPr>
        <w:rPr>
          <w:del w:id="319" w:author="admin" w:date="2012-06-11T17:15:00Z"/>
          <w:rFonts w:ascii="Times New Roman" w:hAnsi="Times New Roman" w:cs="Times New Roman"/>
        </w:rPr>
      </w:pPr>
      <w:del w:id="320" w:author="admin" w:date="2012-06-11T17:08:00Z">
        <w:r w:rsidRPr="005B6D60" w:rsidDel="00832613">
          <w:rPr>
            <w:rFonts w:ascii="Times New Roman" w:hAnsi="Times New Roman" w:cs="Times New Roman"/>
          </w:rPr>
          <w:delText xml:space="preserve">A </w:delText>
        </w:r>
      </w:del>
      <w:del w:id="321" w:author="admin" w:date="2012-06-14T11:28:00Z">
        <w:r w:rsidRPr="005B6D60" w:rsidDel="00C93270">
          <w:rPr>
            <w:rFonts w:ascii="Times New Roman" w:hAnsi="Times New Roman" w:cs="Times New Roman"/>
          </w:rPr>
          <w:delText>web</w:delText>
        </w:r>
      </w:del>
      <w:del w:id="322" w:author="admin" w:date="2012-06-11T17:08:00Z">
        <w:r w:rsidRPr="005B6D60" w:rsidDel="00832613">
          <w:rPr>
            <w:rFonts w:ascii="Times New Roman" w:hAnsi="Times New Roman" w:cs="Times New Roman"/>
          </w:rPr>
          <w:delText xml:space="preserve"> </w:delText>
        </w:r>
      </w:del>
      <w:del w:id="323" w:author="admin" w:date="2012-06-14T11:28:00Z">
        <w:r w:rsidRPr="005B6D60" w:rsidDel="00C93270">
          <w:rPr>
            <w:rFonts w:ascii="Times New Roman" w:hAnsi="Times New Roman" w:cs="Times New Roman"/>
          </w:rPr>
          <w:delText xml:space="preserve">based application </w:delText>
        </w:r>
      </w:del>
      <w:del w:id="324" w:author="admin" w:date="2012-06-12T11:22:00Z">
        <w:r w:rsidRPr="005B6D60" w:rsidDel="00F810B3">
          <w:rPr>
            <w:rFonts w:ascii="Times New Roman" w:hAnsi="Times New Roman" w:cs="Times New Roman"/>
          </w:rPr>
          <w:delText xml:space="preserve">will also be developed that </w:delText>
        </w:r>
      </w:del>
      <w:del w:id="325" w:author="admin" w:date="2012-06-14T11:28:00Z">
        <w:r w:rsidRPr="005B6D60" w:rsidDel="00C93270">
          <w:rPr>
            <w:rFonts w:ascii="Times New Roman" w:hAnsi="Times New Roman" w:cs="Times New Roman"/>
          </w:rPr>
          <w:delText xml:space="preserve">will allow </w:delText>
        </w:r>
      </w:del>
      <w:del w:id="326" w:author="admin" w:date="2012-06-12T11:19:00Z">
        <w:r w:rsidRPr="005B6D60" w:rsidDel="00E41851">
          <w:rPr>
            <w:rFonts w:ascii="Times New Roman" w:hAnsi="Times New Roman" w:cs="Times New Roman"/>
          </w:rPr>
          <w:delText xml:space="preserve">homeowners to determine costs and benefits of installing a heat pump system in their home.  </w:delText>
        </w:r>
      </w:del>
      <w:del w:id="327" w:author="admin" w:date="2012-06-11T17:12:00Z">
        <w:r w:rsidRPr="005B6D60" w:rsidDel="00095263">
          <w:rPr>
            <w:rFonts w:ascii="Times New Roman" w:hAnsi="Times New Roman" w:cs="Times New Roman"/>
          </w:rPr>
          <w:delText>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delText>
        </w:r>
      </w:del>
    </w:p>
    <w:p w14:paraId="670E6617" w14:textId="77777777" w:rsidR="00441171" w:rsidRDefault="00441171" w:rsidP="005B6D60">
      <w:pPr>
        <w:rPr>
          <w:ins w:id="328" w:author="admin" w:date="2012-06-12T15:36:00Z"/>
          <w:rFonts w:ascii="Times New Roman" w:hAnsi="Times New Roman" w:cs="Times New Roman"/>
        </w:rPr>
      </w:pPr>
    </w:p>
    <w:p w14:paraId="2F2F81B2" w14:textId="29FEE624" w:rsidR="005B6D60" w:rsidDel="00C66A44" w:rsidRDefault="00C66A44" w:rsidP="005B6D60">
      <w:pPr>
        <w:rPr>
          <w:del w:id="329" w:author="admin" w:date="2012-06-11T17:28:00Z"/>
          <w:rFonts w:ascii="Times New Roman" w:hAnsi="Times New Roman" w:cs="Times New Roman"/>
          <w:u w:val="single"/>
        </w:rPr>
      </w:pPr>
      <w:ins w:id="330" w:author="admin" w:date="2012-06-12T15:36:00Z">
        <w:r>
          <w:rPr>
            <w:rFonts w:ascii="Times New Roman" w:hAnsi="Times New Roman" w:cs="Times New Roman"/>
            <w:u w:val="single"/>
          </w:rPr>
          <w:t>Possible Tools and Presentations</w:t>
        </w:r>
      </w:ins>
    </w:p>
    <w:p w14:paraId="726F117D" w14:textId="77777777" w:rsidR="00C66A44" w:rsidRDefault="00C66A44" w:rsidP="00755977">
      <w:pPr>
        <w:rPr>
          <w:ins w:id="331" w:author="admin" w:date="2012-06-12T15:37:00Z"/>
          <w:rFonts w:ascii="Times New Roman" w:hAnsi="Times New Roman" w:cs="Times New Roman"/>
        </w:rPr>
      </w:pPr>
    </w:p>
    <w:p w14:paraId="0A19B860" w14:textId="77777777" w:rsidR="00315569" w:rsidRDefault="00315569" w:rsidP="005B6D60">
      <w:pPr>
        <w:rPr>
          <w:ins w:id="332" w:author="admin" w:date="2012-06-12T15:37:00Z"/>
          <w:rFonts w:ascii="Times New Roman" w:hAnsi="Times New Roman" w:cs="Times New Roman"/>
        </w:rPr>
      </w:pPr>
    </w:p>
    <w:p w14:paraId="40178B38" w14:textId="77777777" w:rsidR="00BD4DF0" w:rsidRDefault="001C1232" w:rsidP="005B6D60">
      <w:pPr>
        <w:rPr>
          <w:ins w:id="333" w:author="admin" w:date="2012-06-12T15:40:00Z"/>
          <w:rFonts w:ascii="Times New Roman" w:hAnsi="Times New Roman" w:cs="Times New Roman"/>
        </w:rPr>
      </w:pPr>
      <w:ins w:id="334" w:author="admin" w:date="2012-06-12T15:37:00Z">
        <w:r>
          <w:rPr>
            <w:rFonts w:ascii="Times New Roman" w:hAnsi="Times New Roman" w:cs="Times New Roman"/>
          </w:rPr>
          <w:t>Each module will consist of both textual informati</w:t>
        </w:r>
        <w:r w:rsidR="00401220">
          <w:rPr>
            <w:rFonts w:ascii="Times New Roman" w:hAnsi="Times New Roman" w:cs="Times New Roman"/>
          </w:rPr>
          <w:t xml:space="preserve">on </w:t>
        </w:r>
      </w:ins>
      <w:ins w:id="335" w:author="admin" w:date="2012-06-12T15:38:00Z">
        <w:r w:rsidR="00E104A1">
          <w:rPr>
            <w:rFonts w:ascii="Times New Roman" w:hAnsi="Times New Roman" w:cs="Times New Roman"/>
          </w:rPr>
          <w:t>and</w:t>
        </w:r>
      </w:ins>
      <w:ins w:id="336" w:author="admin" w:date="2012-06-12T15:37:00Z">
        <w:r w:rsidR="00401220">
          <w:rPr>
            <w:rFonts w:ascii="Times New Roman" w:hAnsi="Times New Roman" w:cs="Times New Roman"/>
          </w:rPr>
          <w:t xml:space="preserve"> interactive media</w:t>
        </w:r>
      </w:ins>
      <w:ins w:id="337" w:author="admin" w:date="2012-06-12T15:39:00Z">
        <w:r w:rsidR="00E104A1">
          <w:rPr>
            <w:rFonts w:ascii="Times New Roman" w:hAnsi="Times New Roman" w:cs="Times New Roman"/>
          </w:rPr>
          <w:t>, ensuring that users can explore content instead of just reading t</w:t>
        </w:r>
        <w:r w:rsidR="007B307F">
          <w:rPr>
            <w:rFonts w:ascii="Times New Roman" w:hAnsi="Times New Roman" w:cs="Times New Roman"/>
          </w:rPr>
          <w:t xml:space="preserve">hrough it.  </w:t>
        </w:r>
        <w:r w:rsidR="00D201B0">
          <w:rPr>
            <w:rFonts w:ascii="Times New Roman" w:hAnsi="Times New Roman" w:cs="Times New Roman"/>
          </w:rPr>
          <w:t>This media will take a variety of forms and require the development of a variety of tools.</w:t>
        </w:r>
      </w:ins>
      <w:ins w:id="338" w:author="admin" w:date="2012-06-12T15:40:00Z">
        <w:r w:rsidR="006C4127">
          <w:rPr>
            <w:rFonts w:ascii="Times New Roman" w:hAnsi="Times New Roman" w:cs="Times New Roman"/>
          </w:rPr>
          <w:t xml:space="preserve">  Possible </w:t>
        </w:r>
        <w:r w:rsidR="00BD4DF0">
          <w:rPr>
            <w:rFonts w:ascii="Times New Roman" w:hAnsi="Times New Roman" w:cs="Times New Roman"/>
          </w:rPr>
          <w:t>tools and presentations include:</w:t>
        </w:r>
      </w:ins>
    </w:p>
    <w:p w14:paraId="00E6F397" w14:textId="77777777" w:rsidR="00BD4DF0" w:rsidRDefault="00BD4DF0" w:rsidP="005B6D60">
      <w:pPr>
        <w:rPr>
          <w:ins w:id="339" w:author="admin" w:date="2012-06-12T15:41:00Z"/>
          <w:rFonts w:ascii="Times New Roman" w:hAnsi="Times New Roman" w:cs="Times New Roman"/>
        </w:rPr>
      </w:pPr>
    </w:p>
    <w:p w14:paraId="724A660E" w14:textId="01CEDF4F" w:rsidR="004C6D36" w:rsidRDefault="001844A4">
      <w:pPr>
        <w:pStyle w:val="ListParagraph"/>
        <w:numPr>
          <w:ilvl w:val="0"/>
          <w:numId w:val="8"/>
        </w:numPr>
        <w:rPr>
          <w:ins w:id="340" w:author="admin" w:date="2012-06-12T15:42:00Z"/>
          <w:rFonts w:ascii="Times New Roman" w:hAnsi="Times New Roman" w:cs="Times New Roman"/>
        </w:rPr>
        <w:pPrChange w:id="341" w:author="admin" w:date="2012-06-12T15:41:00Z">
          <w:pPr/>
        </w:pPrChange>
      </w:pPr>
      <w:ins w:id="342" w:author="admin" w:date="2012-06-12T15:41:00Z">
        <w:r>
          <w:rPr>
            <w:rFonts w:ascii="Times New Roman" w:hAnsi="Times New Roman" w:cs="Times New Roman"/>
            <w:b/>
          </w:rPr>
          <w:t xml:space="preserve">Real World Connections </w:t>
        </w:r>
        <w:r>
          <w:rPr>
            <w:rFonts w:ascii="Times New Roman" w:hAnsi="Times New Roman" w:cs="Times New Roman"/>
            <w:b/>
          </w:rPr>
          <w:softHyphen/>
          <w:t xml:space="preserve">– </w:t>
        </w:r>
        <w:r w:rsidR="00111DDE">
          <w:rPr>
            <w:rFonts w:ascii="Times New Roman" w:hAnsi="Times New Roman" w:cs="Times New Roman"/>
          </w:rPr>
          <w:t>Current heat pump owners w</w:t>
        </w:r>
        <w:r>
          <w:rPr>
            <w:rFonts w:ascii="Times New Roman" w:hAnsi="Times New Roman" w:cs="Times New Roman"/>
          </w:rPr>
          <w:t>ould be interviewed</w:t>
        </w:r>
      </w:ins>
      <w:ins w:id="343" w:author="admin" w:date="2012-06-12T15:42:00Z">
        <w:r w:rsidR="00D5125B">
          <w:rPr>
            <w:rFonts w:ascii="Times New Roman" w:hAnsi="Times New Roman" w:cs="Times New Roman"/>
          </w:rPr>
          <w:t xml:space="preserve"> to determine what factors motivated them to install a heat pump</w:t>
        </w:r>
        <w:r w:rsidR="00D27C3B">
          <w:rPr>
            <w:rFonts w:ascii="Times New Roman" w:hAnsi="Times New Roman" w:cs="Times New Roman"/>
          </w:rPr>
          <w:t>.</w:t>
        </w:r>
      </w:ins>
      <w:ins w:id="344" w:author="admin" w:date="2012-06-12T15:43:00Z">
        <w:r w:rsidR="00C16334">
          <w:rPr>
            <w:rFonts w:ascii="Times New Roman" w:hAnsi="Times New Roman" w:cs="Times New Roman"/>
          </w:rPr>
          <w:t xml:space="preserve">  These interviews could be presented on the kiosk for interested customers to see.</w:t>
        </w:r>
      </w:ins>
    </w:p>
    <w:p w14:paraId="51AF83D1" w14:textId="1B1FFC9F" w:rsidR="00D5125B" w:rsidRDefault="008D301C">
      <w:pPr>
        <w:pStyle w:val="ListParagraph"/>
        <w:numPr>
          <w:ilvl w:val="0"/>
          <w:numId w:val="8"/>
        </w:numPr>
        <w:rPr>
          <w:ins w:id="345" w:author="admin" w:date="2012-06-12T15:44:00Z"/>
          <w:rFonts w:ascii="Times New Roman" w:hAnsi="Times New Roman" w:cs="Times New Roman"/>
        </w:rPr>
        <w:pPrChange w:id="346" w:author="admin" w:date="2012-06-12T15:41:00Z">
          <w:pPr/>
        </w:pPrChange>
      </w:pPr>
      <w:ins w:id="347" w:author="admin" w:date="2012-06-12T15:42:00Z">
        <w:r>
          <w:rPr>
            <w:rFonts w:ascii="Times New Roman" w:hAnsi="Times New Roman" w:cs="Times New Roman"/>
            <w:b/>
          </w:rPr>
          <w:t>Real Time Comparisons to Other Energy Sources</w:t>
        </w:r>
        <w:r>
          <w:rPr>
            <w:rFonts w:ascii="Times New Roman" w:hAnsi="Times New Roman" w:cs="Times New Roman"/>
          </w:rPr>
          <w:t xml:space="preserve"> </w:t>
        </w:r>
      </w:ins>
      <w:ins w:id="348" w:author="admin" w:date="2012-06-12T15:43:00Z">
        <w:r w:rsidR="00111DDE">
          <w:rPr>
            <w:rFonts w:ascii="Times New Roman" w:hAnsi="Times New Roman" w:cs="Times New Roman"/>
          </w:rPr>
          <w:t>–</w:t>
        </w:r>
      </w:ins>
      <w:ins w:id="349" w:author="admin" w:date="2012-06-12T15:42:00Z">
        <w:r>
          <w:rPr>
            <w:rFonts w:ascii="Times New Roman" w:hAnsi="Times New Roman" w:cs="Times New Roman"/>
          </w:rPr>
          <w:t xml:space="preserve"> </w:t>
        </w:r>
      </w:ins>
      <w:ins w:id="350" w:author="admin" w:date="2012-06-12T15:43:00Z">
        <w:r w:rsidR="00111DDE">
          <w:rPr>
            <w:rFonts w:ascii="Times New Roman" w:hAnsi="Times New Roman" w:cs="Times New Roman"/>
          </w:rPr>
          <w:t>This would be a tool</w:t>
        </w:r>
        <w:r w:rsidR="00C16334">
          <w:rPr>
            <w:rFonts w:ascii="Times New Roman" w:hAnsi="Times New Roman" w:cs="Times New Roman"/>
          </w:rPr>
          <w:t xml:space="preserve"> where homeowners could get an approximate cost of how much money installing a heat pump would save them each year.</w:t>
        </w:r>
      </w:ins>
    </w:p>
    <w:p w14:paraId="4A647A95" w14:textId="1B52C881" w:rsidR="00CE328B" w:rsidRPr="00CE328B" w:rsidRDefault="00CE328B">
      <w:pPr>
        <w:pStyle w:val="ListParagraph"/>
        <w:numPr>
          <w:ilvl w:val="0"/>
          <w:numId w:val="8"/>
        </w:numPr>
        <w:rPr>
          <w:ins w:id="351" w:author="admin" w:date="2012-06-12T15:44:00Z"/>
          <w:rFonts w:ascii="Times New Roman" w:hAnsi="Times New Roman" w:cs="Times New Roman"/>
          <w:rPrChange w:id="352" w:author="admin" w:date="2012-06-12T15:45:00Z">
            <w:rPr>
              <w:ins w:id="353" w:author="admin" w:date="2012-06-12T15:44:00Z"/>
              <w:rFonts w:ascii="Times New Roman" w:hAnsi="Times New Roman" w:cs="Times New Roman"/>
              <w:b/>
            </w:rPr>
          </w:rPrChange>
        </w:rPr>
        <w:pPrChange w:id="354" w:author="admin" w:date="2012-06-12T15:41:00Z">
          <w:pPr/>
        </w:pPrChange>
      </w:pPr>
      <w:ins w:id="355" w:author="admin" w:date="2012-06-12T15:44:00Z">
        <w:r>
          <w:rPr>
            <w:rFonts w:ascii="Times New Roman" w:hAnsi="Times New Roman" w:cs="Times New Roman"/>
            <w:b/>
          </w:rPr>
          <w:t>Animations</w:t>
        </w:r>
      </w:ins>
      <w:ins w:id="356" w:author="admin" w:date="2012-06-12T15:45:00Z">
        <w:r w:rsidR="00CB5241">
          <w:rPr>
            <w:rFonts w:ascii="Times New Roman" w:hAnsi="Times New Roman" w:cs="Times New Roman"/>
          </w:rPr>
          <w:t xml:space="preserve"> </w:t>
        </w:r>
        <w:r w:rsidR="0044230E">
          <w:rPr>
            <w:rFonts w:ascii="Times New Roman" w:hAnsi="Times New Roman" w:cs="Times New Roman"/>
          </w:rPr>
          <w:t>–</w:t>
        </w:r>
        <w:r w:rsidR="00CB5241">
          <w:rPr>
            <w:rFonts w:ascii="Times New Roman" w:hAnsi="Times New Roman" w:cs="Times New Roman"/>
          </w:rPr>
          <w:t xml:space="preserve"> </w:t>
        </w:r>
        <w:r w:rsidR="0044230E">
          <w:rPr>
            <w:rFonts w:ascii="Times New Roman" w:hAnsi="Times New Roman" w:cs="Times New Roman"/>
          </w:rPr>
          <w:t xml:space="preserve">Animations would </w:t>
        </w:r>
        <w:r w:rsidR="00D24327">
          <w:rPr>
            <w:rFonts w:ascii="Times New Roman" w:hAnsi="Times New Roman" w:cs="Times New Roman"/>
          </w:rPr>
          <w:t>present users with visuals that would enhance their understanding of heat pump technology.</w:t>
        </w:r>
      </w:ins>
    </w:p>
    <w:p w14:paraId="0BBF848B" w14:textId="12D2ECE8" w:rsidR="00CE328B" w:rsidRPr="008D5949" w:rsidRDefault="00CE328B">
      <w:pPr>
        <w:pStyle w:val="ListParagraph"/>
        <w:numPr>
          <w:ilvl w:val="0"/>
          <w:numId w:val="8"/>
        </w:numPr>
        <w:rPr>
          <w:ins w:id="357" w:author="admin" w:date="2012-06-12T15:45:00Z"/>
          <w:rFonts w:ascii="Times New Roman" w:hAnsi="Times New Roman" w:cs="Times New Roman"/>
          <w:rPrChange w:id="358" w:author="admin" w:date="2012-06-12T15:45:00Z">
            <w:rPr>
              <w:ins w:id="359" w:author="admin" w:date="2012-06-12T15:45:00Z"/>
              <w:rFonts w:ascii="Times New Roman" w:hAnsi="Times New Roman" w:cs="Times New Roman"/>
              <w:b/>
            </w:rPr>
          </w:rPrChange>
        </w:rPr>
        <w:pPrChange w:id="360" w:author="admin" w:date="2012-06-12T15:41:00Z">
          <w:pPr/>
        </w:pPrChange>
      </w:pPr>
      <w:ins w:id="361" w:author="admin" w:date="2012-06-12T15:45:00Z">
        <w:r>
          <w:rPr>
            <w:rFonts w:ascii="Times New Roman" w:hAnsi="Times New Roman" w:cs="Times New Roman"/>
            <w:b/>
          </w:rPr>
          <w:t>Simulations</w:t>
        </w:r>
      </w:ins>
      <w:ins w:id="362" w:author="admin" w:date="2012-06-12T15:46:00Z">
        <w:r w:rsidR="00405879">
          <w:rPr>
            <w:rFonts w:ascii="Times New Roman" w:hAnsi="Times New Roman" w:cs="Times New Roman"/>
          </w:rPr>
          <w:t xml:space="preserve"> </w:t>
        </w:r>
      </w:ins>
      <w:ins w:id="363" w:author="admin" w:date="2012-06-12T15:48:00Z">
        <w:r w:rsidR="008D1114">
          <w:rPr>
            <w:rFonts w:ascii="Times New Roman" w:hAnsi="Times New Roman" w:cs="Times New Roman"/>
          </w:rPr>
          <w:t>–</w:t>
        </w:r>
      </w:ins>
      <w:ins w:id="364" w:author="admin" w:date="2012-06-12T15:46:00Z">
        <w:r w:rsidR="00405879">
          <w:rPr>
            <w:rFonts w:ascii="Times New Roman" w:hAnsi="Times New Roman" w:cs="Times New Roman"/>
          </w:rPr>
          <w:t xml:space="preserve"> </w:t>
        </w:r>
      </w:ins>
      <w:ins w:id="365" w:author="admin" w:date="2012-06-12T15:47:00Z">
        <w:r w:rsidR="008D1114">
          <w:rPr>
            <w:rFonts w:ascii="Times New Roman" w:hAnsi="Times New Roman" w:cs="Times New Roman"/>
          </w:rPr>
          <w:t xml:space="preserve">Users </w:t>
        </w:r>
      </w:ins>
      <w:ins w:id="366" w:author="admin" w:date="2012-06-12T15:48:00Z">
        <w:r w:rsidR="008D1114">
          <w:rPr>
            <w:rFonts w:ascii="Times New Roman" w:hAnsi="Times New Roman" w:cs="Times New Roman"/>
          </w:rPr>
          <w:t>would modify a constructed heat pump simulation to determine</w:t>
        </w:r>
        <w:r w:rsidR="00DE7AB2">
          <w:rPr>
            <w:rFonts w:ascii="Times New Roman" w:hAnsi="Times New Roman" w:cs="Times New Roman"/>
          </w:rPr>
          <w:t xml:space="preserve"> how changes in weather and climate may affect </w:t>
        </w:r>
      </w:ins>
      <w:ins w:id="367" w:author="admin" w:date="2012-06-12T15:49:00Z">
        <w:r w:rsidR="00AE3A67">
          <w:rPr>
            <w:rFonts w:ascii="Times New Roman" w:hAnsi="Times New Roman" w:cs="Times New Roman"/>
          </w:rPr>
          <w:t>it.</w:t>
        </w:r>
      </w:ins>
    </w:p>
    <w:p w14:paraId="7FDF690E" w14:textId="375E6DED" w:rsidR="008D5949" w:rsidRDefault="00E34F43">
      <w:pPr>
        <w:pStyle w:val="ListParagraph"/>
        <w:numPr>
          <w:ilvl w:val="0"/>
          <w:numId w:val="8"/>
        </w:numPr>
        <w:rPr>
          <w:ins w:id="368" w:author="admin" w:date="2012-06-14T11:31:00Z"/>
          <w:rFonts w:ascii="Times New Roman" w:hAnsi="Times New Roman" w:cs="Times New Roman"/>
        </w:rPr>
        <w:pPrChange w:id="369" w:author="admin" w:date="2012-06-12T15:41:00Z">
          <w:pPr/>
        </w:pPrChange>
      </w:pPr>
      <w:ins w:id="370" w:author="admin" w:date="2012-06-12T15:45:00Z">
        <w:r>
          <w:rPr>
            <w:rFonts w:ascii="Times New Roman" w:hAnsi="Times New Roman" w:cs="Times New Roman"/>
            <w:b/>
          </w:rPr>
          <w:t xml:space="preserve">Interactive </w:t>
        </w:r>
        <w:r w:rsidR="008D5949">
          <w:rPr>
            <w:rFonts w:ascii="Times New Roman" w:hAnsi="Times New Roman" w:cs="Times New Roman"/>
            <w:b/>
          </w:rPr>
          <w:t>Models</w:t>
        </w:r>
      </w:ins>
      <w:ins w:id="371" w:author="admin" w:date="2012-06-12T15:49:00Z">
        <w:r w:rsidR="0077766B">
          <w:rPr>
            <w:rFonts w:ascii="Times New Roman" w:hAnsi="Times New Roman" w:cs="Times New Roman"/>
          </w:rPr>
          <w:t xml:space="preserve"> </w:t>
        </w:r>
        <w:r w:rsidR="0083290F">
          <w:rPr>
            <w:rFonts w:ascii="Times New Roman" w:hAnsi="Times New Roman" w:cs="Times New Roman"/>
          </w:rPr>
          <w:t>–</w:t>
        </w:r>
        <w:r w:rsidR="0077766B">
          <w:rPr>
            <w:rFonts w:ascii="Times New Roman" w:hAnsi="Times New Roman" w:cs="Times New Roman"/>
          </w:rPr>
          <w:t xml:space="preserve"> </w:t>
        </w:r>
        <w:r w:rsidR="0083290F">
          <w:rPr>
            <w:rFonts w:ascii="Times New Roman" w:hAnsi="Times New Roman" w:cs="Times New Roman"/>
          </w:rPr>
          <w:t xml:space="preserve">All models presented in the </w:t>
        </w:r>
      </w:ins>
      <w:ins w:id="372" w:author="admin" w:date="2012-06-12T15:50:00Z">
        <w:r w:rsidR="00395841">
          <w:rPr>
            <w:rFonts w:ascii="Times New Roman" w:hAnsi="Times New Roman" w:cs="Times New Roman"/>
          </w:rPr>
          <w:t>kiosk would be interactive, giving a user the opportunity to explore an aspect of heat pumps in more detail.</w:t>
        </w:r>
      </w:ins>
    </w:p>
    <w:p w14:paraId="77BA0D37" w14:textId="7B5C2650" w:rsidR="005664B6" w:rsidRPr="00BD4DF0" w:rsidRDefault="005664B6">
      <w:pPr>
        <w:pStyle w:val="ListParagraph"/>
        <w:numPr>
          <w:ilvl w:val="0"/>
          <w:numId w:val="8"/>
        </w:numPr>
        <w:rPr>
          <w:ins w:id="373" w:author="admin" w:date="2012-06-11T17:15:00Z"/>
          <w:rFonts w:ascii="Times New Roman" w:hAnsi="Times New Roman" w:cs="Times New Roman"/>
          <w:rPrChange w:id="374" w:author="admin" w:date="2012-06-12T15:41:00Z">
            <w:rPr>
              <w:ins w:id="375" w:author="admin" w:date="2012-06-11T17:15:00Z"/>
            </w:rPr>
          </w:rPrChange>
        </w:rPr>
        <w:pPrChange w:id="376" w:author="admin" w:date="2012-06-12T15:41:00Z">
          <w:pPr/>
        </w:pPrChange>
      </w:pPr>
      <w:ins w:id="377" w:author="admin" w:date="2012-06-14T11:31:00Z">
        <w:r>
          <w:rPr>
            <w:rFonts w:ascii="Times New Roman" w:hAnsi="Times New Roman" w:cs="Times New Roman"/>
            <w:b/>
          </w:rPr>
          <w:t>Manufacturer Finder</w:t>
        </w:r>
        <w:r>
          <w:rPr>
            <w:rFonts w:ascii="Times New Roman" w:hAnsi="Times New Roman" w:cs="Times New Roman"/>
          </w:rPr>
          <w:t xml:space="preserve"> – A tool that would help customers find manufacturers and installers of heat pumps in their area.  This information will most likely be pulled</w:t>
        </w:r>
      </w:ins>
      <w:ins w:id="378" w:author="admin" w:date="2012-06-14T11:32:00Z">
        <w:r>
          <w:rPr>
            <w:rFonts w:ascii="Times New Roman" w:hAnsi="Times New Roman" w:cs="Times New Roman"/>
          </w:rPr>
          <w:t xml:space="preserve"> from Bangor Hydro’s website.</w:t>
        </w:r>
      </w:ins>
    </w:p>
    <w:p w14:paraId="4C8F5D22" w14:textId="5CE1A5EB" w:rsidR="005B6D60" w:rsidRPr="005B6D60" w:rsidDel="00315569" w:rsidRDefault="005B6D60" w:rsidP="005B6D60">
      <w:pPr>
        <w:rPr>
          <w:del w:id="379" w:author="admin" w:date="2012-06-11T17:15:00Z"/>
          <w:rFonts w:ascii="Times New Roman" w:hAnsi="Times New Roman" w:cs="Times New Roman"/>
        </w:rPr>
      </w:pPr>
      <w:moveFromRangeStart w:id="380" w:author="admin" w:date="2012-06-11T16:57:00Z" w:name="move201053198"/>
      <w:moveFrom w:id="381" w:author="admin" w:date="2012-06-11T16:57:00Z">
        <w:r w:rsidRPr="005B6D60" w:rsidDel="00BB7933">
          <w:rPr>
            <w:rFonts w:ascii="Times New Roman" w:hAnsi="Times New Roman" w:cs="Times New Roman"/>
          </w:rPr>
          <w:t xml:space="preserve">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w:t>
        </w:r>
        <w:del w:id="382" w:author="admin" w:date="2012-06-11T17:15:00Z">
          <w:r w:rsidRPr="005B6D60" w:rsidDel="00315569">
            <w:rPr>
              <w:rFonts w:ascii="Times New Roman" w:hAnsi="Times New Roman" w:cs="Times New Roman"/>
            </w:rPr>
            <w:delText>applications.</w:delText>
          </w:r>
        </w:del>
      </w:moveFrom>
    </w:p>
    <w:moveFromRangeEnd w:id="380"/>
    <w:p w14:paraId="32F4C887" w14:textId="77777777" w:rsidR="005B6D60" w:rsidRPr="005B6D60" w:rsidDel="00315569" w:rsidRDefault="005B6D60" w:rsidP="005B6D60">
      <w:pPr>
        <w:rPr>
          <w:del w:id="383" w:author="admin" w:date="2012-06-11T17:15:00Z"/>
          <w:rFonts w:ascii="Times New Roman" w:hAnsi="Times New Roman" w:cs="Times New Roman"/>
        </w:rPr>
      </w:pPr>
    </w:p>
    <w:p w14:paraId="73BDC173" w14:textId="5B5940D9" w:rsidR="005B6D60" w:rsidRPr="005B6D60" w:rsidDel="00315569" w:rsidRDefault="005B6D60" w:rsidP="005B6D60">
      <w:pPr>
        <w:rPr>
          <w:del w:id="384" w:author="admin" w:date="2012-06-11T17:15:00Z"/>
          <w:rFonts w:ascii="Times New Roman" w:hAnsi="Times New Roman" w:cs="Times New Roman"/>
        </w:rPr>
      </w:pPr>
      <w:del w:id="385" w:author="admin" w:date="2012-06-11T17:15:00Z">
        <w:r w:rsidRPr="005B6D60" w:rsidDel="00315569">
          <w:rPr>
            <w:rFonts w:ascii="Times New Roman" w:hAnsi="Times New Roman" w:cs="Times New Roman"/>
          </w:rPr>
          <w:delTex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delText>
        </w:r>
      </w:del>
    </w:p>
    <w:p w14:paraId="51B353E2" w14:textId="77777777" w:rsidR="005B6D60" w:rsidRPr="005B6D60" w:rsidDel="002073EB" w:rsidRDefault="005B6D60" w:rsidP="005B6D60">
      <w:pPr>
        <w:rPr>
          <w:del w:id="386" w:author="admin" w:date="2012-06-11T16:42:00Z"/>
          <w:rFonts w:ascii="Times New Roman" w:hAnsi="Times New Roman" w:cs="Times New Roman"/>
        </w:rPr>
      </w:pPr>
    </w:p>
    <w:p w14:paraId="67A5EFB9" w14:textId="03DDB318" w:rsidR="005B6D60" w:rsidRPr="005B6D60" w:rsidDel="002073EB" w:rsidRDefault="005B6D60" w:rsidP="005B6D60">
      <w:pPr>
        <w:rPr>
          <w:del w:id="387" w:author="admin" w:date="2012-06-11T16:42:00Z"/>
          <w:rFonts w:ascii="Times New Roman" w:hAnsi="Times New Roman" w:cs="Times New Roman"/>
        </w:rPr>
      </w:pPr>
      <w:del w:id="388" w:author="admin" w:date="2012-06-11T16:42:00Z">
        <w:r w:rsidRPr="005B6D60" w:rsidDel="002073EB">
          <w:rPr>
            <w:rFonts w:ascii="Times New Roman" w:hAnsi="Times New Roman" w:cs="Times New Roman"/>
          </w:rPr>
          <w:delTex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delText>
        </w:r>
      </w:del>
    </w:p>
    <w:p w14:paraId="63EA7840" w14:textId="77777777" w:rsidR="005B6D60" w:rsidRPr="005B6D60" w:rsidRDefault="005B6D60" w:rsidP="005B6D60">
      <w:pPr>
        <w:rPr>
          <w:rFonts w:ascii="Times New Roman" w:hAnsi="Times New Roman" w:cs="Times New Roman"/>
        </w:rPr>
      </w:pPr>
    </w:p>
    <w:p w14:paraId="35142C9B" w14:textId="64859C7D" w:rsidR="005B6D60" w:rsidDel="00B00B80" w:rsidRDefault="005B6D60" w:rsidP="00B00B80">
      <w:pPr>
        <w:rPr>
          <w:del w:id="389" w:author="admin" w:date="2012-06-11T16:44:00Z"/>
          <w:rFonts w:ascii="Times New Roman" w:hAnsi="Times New Roman" w:cs="Times New Roman"/>
        </w:rPr>
      </w:pPr>
      <w:r w:rsidRPr="005B6D60">
        <w:rPr>
          <w:rFonts w:ascii="Times New Roman" w:hAnsi="Times New Roman" w:cs="Times New Roman"/>
        </w:rPr>
        <w:t xml:space="preserve">The proposed sections of this </w:t>
      </w:r>
      <w:del w:id="390" w:author="admin" w:date="2012-06-14T11:29:00Z">
        <w:r w:rsidRPr="005B6D60" w:rsidDel="00F704CC">
          <w:rPr>
            <w:rFonts w:ascii="Times New Roman" w:hAnsi="Times New Roman" w:cs="Times New Roman"/>
          </w:rPr>
          <w:delText xml:space="preserve">project </w:delText>
        </w:r>
      </w:del>
      <w:ins w:id="391" w:author="admin" w:date="2012-06-14T11:29:00Z">
        <w:r w:rsidR="00F704CC" w:rsidRPr="005B6D60">
          <w:rPr>
            <w:rFonts w:ascii="Times New Roman" w:hAnsi="Times New Roman" w:cs="Times New Roman"/>
          </w:rPr>
          <w:t>p</w:t>
        </w:r>
        <w:r w:rsidR="00F704CC">
          <w:rPr>
            <w:rFonts w:ascii="Times New Roman" w:hAnsi="Times New Roman" w:cs="Times New Roman"/>
          </w:rPr>
          <w:t>hase</w:t>
        </w:r>
        <w:r w:rsidR="00F704CC" w:rsidRPr="005B6D60">
          <w:rPr>
            <w:rFonts w:ascii="Times New Roman" w:hAnsi="Times New Roman" w:cs="Times New Roman"/>
          </w:rPr>
          <w:t xml:space="preserve"> </w:t>
        </w:r>
      </w:ins>
      <w:r w:rsidRPr="005B6D60">
        <w:rPr>
          <w:rFonts w:ascii="Times New Roman" w:hAnsi="Times New Roman" w:cs="Times New Roman"/>
        </w:rPr>
        <w:t>(along with individual production times) are</w:t>
      </w:r>
      <w:del w:id="392" w:author="admin" w:date="2012-06-07T09:57:00Z">
        <w:r w:rsidRPr="005B6D60" w:rsidDel="0098710C">
          <w:rPr>
            <w:rFonts w:ascii="Times New Roman" w:hAnsi="Times New Roman" w:cs="Times New Roman"/>
          </w:rPr>
          <w:delText>:</w:delText>
        </w:r>
      </w:del>
      <w:ins w:id="393" w:author="admin" w:date="2012-06-07T09:57:00Z">
        <w:r w:rsidR="0098710C">
          <w:rPr>
            <w:rFonts w:ascii="Times New Roman" w:hAnsi="Times New Roman" w:cs="Times New Roman"/>
          </w:rPr>
          <w:t xml:space="preserve"> listed below</w:t>
        </w:r>
      </w:ins>
      <w:ins w:id="394" w:author="admin" w:date="2012-06-11T16:44:00Z">
        <w:r w:rsidR="00B00B80">
          <w:rPr>
            <w:rFonts w:ascii="Times New Roman" w:hAnsi="Times New Roman" w:cs="Times New Roman"/>
          </w:rPr>
          <w:t>:</w:t>
        </w:r>
      </w:ins>
    </w:p>
    <w:p w14:paraId="7244435B" w14:textId="77777777" w:rsidR="00B00B80" w:rsidRDefault="00B00B80" w:rsidP="00B00B80">
      <w:pPr>
        <w:rPr>
          <w:ins w:id="395" w:author="admin" w:date="2012-06-11T16:44:00Z"/>
          <w:rFonts w:ascii="Times New Roman" w:hAnsi="Times New Roman" w:cs="Times New Roman"/>
        </w:rPr>
      </w:pPr>
    </w:p>
    <w:p w14:paraId="00E91AD2" w14:textId="77777777" w:rsidR="00B00B80" w:rsidRDefault="00B00B80" w:rsidP="00B00B80">
      <w:pPr>
        <w:rPr>
          <w:ins w:id="396" w:author="admin" w:date="2012-06-11T16:44:00Z"/>
          <w:rFonts w:ascii="Times New Roman" w:hAnsi="Times New Roman" w:cs="Times New Roman"/>
          <w:b/>
        </w:rPr>
      </w:pPr>
    </w:p>
    <w:p w14:paraId="2259A7C8" w14:textId="648664C4" w:rsidR="00D56FBB" w:rsidRDefault="00D56FBB" w:rsidP="00B00B80">
      <w:pPr>
        <w:rPr>
          <w:ins w:id="397" w:author="admin" w:date="2012-06-11T17:29:00Z"/>
          <w:rFonts w:ascii="Times New Roman" w:hAnsi="Times New Roman" w:cs="Times New Roman"/>
          <w:b/>
        </w:rPr>
      </w:pPr>
      <w:ins w:id="398" w:author="admin" w:date="2012-06-11T16:44:00Z">
        <w:r>
          <w:rPr>
            <w:rFonts w:ascii="Times New Roman" w:hAnsi="Times New Roman" w:cs="Times New Roman"/>
            <w:b/>
          </w:rPr>
          <w:t>Research</w:t>
        </w:r>
      </w:ins>
    </w:p>
    <w:p w14:paraId="13DE5894" w14:textId="1EBF3E94" w:rsidR="00A43CB4" w:rsidRPr="00817871" w:rsidRDefault="0029794C">
      <w:pPr>
        <w:pStyle w:val="ListParagraph"/>
        <w:numPr>
          <w:ilvl w:val="0"/>
          <w:numId w:val="7"/>
        </w:numPr>
        <w:rPr>
          <w:ins w:id="399" w:author="admin" w:date="2012-06-11T16:44:00Z"/>
          <w:rFonts w:ascii="Times New Roman" w:hAnsi="Times New Roman" w:cs="Times New Roman"/>
          <w:b/>
          <w:rPrChange w:id="400" w:author="admin" w:date="2012-06-11T17:29:00Z">
            <w:rPr>
              <w:ins w:id="401" w:author="admin" w:date="2012-06-11T16:44:00Z"/>
              <w:rFonts w:ascii="Times New Roman" w:hAnsi="Times New Roman" w:cs="Times New Roman"/>
            </w:rPr>
          </w:rPrChange>
        </w:rPr>
        <w:pPrChange w:id="402" w:author="admin" w:date="2012-06-11T17:29:00Z">
          <w:pPr/>
        </w:pPrChange>
      </w:pPr>
      <w:ins w:id="403" w:author="admin" w:date="2012-06-11T17:31:00Z">
        <w:r>
          <w:rPr>
            <w:rFonts w:ascii="Times New Roman" w:hAnsi="Times New Roman" w:cs="Times New Roman"/>
          </w:rPr>
          <w:t>ASAP will need to research heat pump technology</w:t>
        </w:r>
      </w:ins>
      <w:ins w:id="404" w:author="admin" w:date="2012-06-11T17:32:00Z">
        <w:r w:rsidR="00E53597">
          <w:rPr>
            <w:rFonts w:ascii="Times New Roman" w:hAnsi="Times New Roman" w:cs="Times New Roman"/>
          </w:rPr>
          <w:t xml:space="preserve"> independently as well as </w:t>
        </w:r>
        <w:r w:rsidR="00F62B11">
          <w:rPr>
            <w:rFonts w:ascii="Times New Roman" w:hAnsi="Times New Roman" w:cs="Times New Roman"/>
          </w:rPr>
          <w:t xml:space="preserve">with help from Bangor Hydro to ensure </w:t>
        </w:r>
        <w:r w:rsidR="002B01BC">
          <w:rPr>
            <w:rFonts w:ascii="Times New Roman" w:hAnsi="Times New Roman" w:cs="Times New Roman"/>
          </w:rPr>
          <w:t>the accuracy of information presen</w:t>
        </w:r>
        <w:r w:rsidR="0048736A">
          <w:rPr>
            <w:rFonts w:ascii="Times New Roman" w:hAnsi="Times New Roman" w:cs="Times New Roman"/>
          </w:rPr>
          <w:t>t</w:t>
        </w:r>
        <w:r w:rsidR="000C68F9">
          <w:rPr>
            <w:rFonts w:ascii="Times New Roman" w:hAnsi="Times New Roman" w:cs="Times New Roman"/>
          </w:rPr>
          <w:t xml:space="preserve">ed on the kiosk/web (approx. 100 </w:t>
        </w:r>
        <w:r w:rsidR="0048736A">
          <w:rPr>
            <w:rFonts w:ascii="Times New Roman" w:hAnsi="Times New Roman" w:cs="Times New Roman"/>
          </w:rPr>
          <w:t>hours</w:t>
        </w:r>
        <w:r w:rsidR="002B01BC">
          <w:rPr>
            <w:rFonts w:ascii="Times New Roman" w:hAnsi="Times New Roman" w:cs="Times New Roman"/>
          </w:rPr>
          <w:t>)</w:t>
        </w:r>
      </w:ins>
    </w:p>
    <w:p w14:paraId="62000BBA" w14:textId="36B56A98" w:rsidR="005B6D60" w:rsidDel="00860127" w:rsidRDefault="005B6D60" w:rsidP="00B00B80">
      <w:pPr>
        <w:rPr>
          <w:del w:id="405" w:author="admin" w:date="2012-06-11T16:44:00Z"/>
          <w:rFonts w:ascii="Times New Roman" w:hAnsi="Times New Roman" w:cs="Times New Roman"/>
        </w:rPr>
      </w:pPr>
    </w:p>
    <w:p w14:paraId="7170397E" w14:textId="77777777" w:rsidR="00860127" w:rsidRDefault="00860127" w:rsidP="00860127">
      <w:pPr>
        <w:rPr>
          <w:ins w:id="406" w:author="admin" w:date="2012-06-11T16:53:00Z"/>
          <w:rFonts w:ascii="Times New Roman" w:hAnsi="Times New Roman" w:cs="Times New Roman"/>
        </w:rPr>
      </w:pPr>
    </w:p>
    <w:p w14:paraId="6A14F051" w14:textId="044FE012" w:rsidR="00860127" w:rsidRDefault="00860127" w:rsidP="00860127">
      <w:pPr>
        <w:rPr>
          <w:ins w:id="407" w:author="admin" w:date="2012-06-11T16:53:00Z"/>
          <w:rFonts w:ascii="Times New Roman" w:hAnsi="Times New Roman" w:cs="Times New Roman"/>
          <w:b/>
        </w:rPr>
      </w:pPr>
      <w:ins w:id="408" w:author="admin" w:date="2012-06-11T16:53:00Z">
        <w:r>
          <w:rPr>
            <w:rFonts w:ascii="Times New Roman" w:hAnsi="Times New Roman" w:cs="Times New Roman"/>
            <w:b/>
          </w:rPr>
          <w:t>Conceptualization</w:t>
        </w:r>
      </w:ins>
    </w:p>
    <w:p w14:paraId="7548C8E5" w14:textId="0D18DC46" w:rsidR="00860127" w:rsidRPr="004C27FE" w:rsidRDefault="00224E8C">
      <w:pPr>
        <w:pStyle w:val="ListParagraph"/>
        <w:numPr>
          <w:ilvl w:val="0"/>
          <w:numId w:val="7"/>
        </w:numPr>
        <w:rPr>
          <w:ins w:id="409" w:author="admin" w:date="2012-06-12T11:28:00Z"/>
          <w:rFonts w:ascii="Times New Roman" w:hAnsi="Times New Roman" w:cs="Times New Roman"/>
          <w:b/>
          <w:rPrChange w:id="410" w:author="admin" w:date="2012-06-12T11:28:00Z">
            <w:rPr>
              <w:ins w:id="411" w:author="admin" w:date="2012-06-12T11:28:00Z"/>
              <w:rFonts w:ascii="Times New Roman" w:hAnsi="Times New Roman" w:cs="Times New Roman"/>
            </w:rPr>
          </w:rPrChange>
        </w:rPr>
        <w:pPrChange w:id="412" w:author="admin" w:date="2012-06-12T11:24:00Z">
          <w:pPr/>
        </w:pPrChange>
      </w:pPr>
      <w:ins w:id="413" w:author="admin" w:date="2012-06-12T11:24:00Z">
        <w:r>
          <w:rPr>
            <w:rFonts w:ascii="Times New Roman" w:hAnsi="Times New Roman" w:cs="Times New Roman"/>
          </w:rPr>
          <w:t>This includes</w:t>
        </w:r>
      </w:ins>
      <w:ins w:id="414" w:author="admin" w:date="2012-06-12T11:26:00Z">
        <w:r w:rsidR="00781DA8">
          <w:rPr>
            <w:rFonts w:ascii="Times New Roman" w:hAnsi="Times New Roman" w:cs="Times New Roman"/>
          </w:rPr>
          <w:t xml:space="preserve"> designing a layout for the kiosk, </w:t>
        </w:r>
        <w:r w:rsidR="00665DDD">
          <w:rPr>
            <w:rFonts w:ascii="Times New Roman" w:hAnsi="Times New Roman" w:cs="Times New Roman"/>
          </w:rPr>
          <w:t>de</w:t>
        </w:r>
        <w:r w:rsidR="00142E2F">
          <w:rPr>
            <w:rFonts w:ascii="Times New Roman" w:hAnsi="Times New Roman" w:cs="Times New Roman"/>
          </w:rPr>
          <w:t xml:space="preserve">termining what </w:t>
        </w:r>
      </w:ins>
      <w:ins w:id="415" w:author="admin" w:date="2012-06-12T11:27:00Z">
        <w:r w:rsidR="00142E2F">
          <w:rPr>
            <w:rFonts w:ascii="Times New Roman" w:hAnsi="Times New Roman" w:cs="Times New Roman"/>
          </w:rPr>
          <w:t xml:space="preserve">and how </w:t>
        </w:r>
      </w:ins>
      <w:ins w:id="416" w:author="admin" w:date="2012-06-12T11:26:00Z">
        <w:r w:rsidR="00142E2F">
          <w:rPr>
            <w:rFonts w:ascii="Times New Roman" w:hAnsi="Times New Roman" w:cs="Times New Roman"/>
          </w:rPr>
          <w:t>information should be provided</w:t>
        </w:r>
      </w:ins>
      <w:ins w:id="417" w:author="admin" w:date="2012-06-12T11:27:00Z">
        <w:r w:rsidR="00142E2F">
          <w:rPr>
            <w:rFonts w:ascii="Times New Roman" w:hAnsi="Times New Roman" w:cs="Times New Roman"/>
          </w:rPr>
          <w:t xml:space="preserve"> within each module, </w:t>
        </w:r>
        <w:r w:rsidR="00BE37CB">
          <w:rPr>
            <w:rFonts w:ascii="Times New Roman" w:hAnsi="Times New Roman" w:cs="Times New Roman"/>
          </w:rPr>
          <w:t>and designing</w:t>
        </w:r>
      </w:ins>
      <w:ins w:id="418" w:author="admin" w:date="2012-06-12T11:28:00Z">
        <w:r w:rsidR="00645287">
          <w:rPr>
            <w:rFonts w:ascii="Times New Roman" w:hAnsi="Times New Roman" w:cs="Times New Roman"/>
          </w:rPr>
          <w:t xml:space="preserve"> touch</w:t>
        </w:r>
      </w:ins>
      <w:ins w:id="419" w:author="admin" w:date="2012-06-12T11:27:00Z">
        <w:r w:rsidR="00BE37CB">
          <w:rPr>
            <w:rFonts w:ascii="Times New Roman" w:hAnsi="Times New Roman" w:cs="Times New Roman"/>
          </w:rPr>
          <w:t xml:space="preserve"> activities specific to each module</w:t>
        </w:r>
      </w:ins>
      <w:ins w:id="420" w:author="admin" w:date="2012-06-12T11:28:00Z">
        <w:r w:rsidR="000871A1">
          <w:rPr>
            <w:rFonts w:ascii="Times New Roman" w:hAnsi="Times New Roman" w:cs="Times New Roman"/>
          </w:rPr>
          <w:t xml:space="preserve"> (</w:t>
        </w:r>
      </w:ins>
      <w:ins w:id="421" w:author="admin" w:date="2012-06-12T14:56:00Z">
        <w:r w:rsidR="008F7AF0">
          <w:rPr>
            <w:rFonts w:ascii="Times New Roman" w:hAnsi="Times New Roman" w:cs="Times New Roman"/>
          </w:rPr>
          <w:t>approx</w:t>
        </w:r>
      </w:ins>
      <w:ins w:id="422" w:author="admin" w:date="2012-06-12T11:28:00Z">
        <w:r w:rsidR="000871A1">
          <w:rPr>
            <w:rFonts w:ascii="Times New Roman" w:hAnsi="Times New Roman" w:cs="Times New Roman"/>
          </w:rPr>
          <w:t>.</w:t>
        </w:r>
      </w:ins>
      <w:ins w:id="423" w:author="admin" w:date="2012-06-12T14:56:00Z">
        <w:r w:rsidR="00B33474">
          <w:rPr>
            <w:rFonts w:ascii="Times New Roman" w:hAnsi="Times New Roman" w:cs="Times New Roman"/>
          </w:rPr>
          <w:t xml:space="preserve"> 175</w:t>
        </w:r>
        <w:r w:rsidR="000871A1">
          <w:rPr>
            <w:rFonts w:ascii="Times New Roman" w:hAnsi="Times New Roman" w:cs="Times New Roman"/>
          </w:rPr>
          <w:t xml:space="preserve"> hours</w:t>
        </w:r>
      </w:ins>
      <w:ins w:id="424" w:author="admin" w:date="2012-06-12T11:28:00Z">
        <w:r w:rsidR="004C27FE">
          <w:rPr>
            <w:rFonts w:ascii="Times New Roman" w:hAnsi="Times New Roman" w:cs="Times New Roman"/>
          </w:rPr>
          <w:t>)</w:t>
        </w:r>
      </w:ins>
    </w:p>
    <w:p w14:paraId="54D2244A" w14:textId="77777777" w:rsidR="004C27FE" w:rsidRPr="00224E8C" w:rsidRDefault="004C27FE">
      <w:pPr>
        <w:pStyle w:val="ListParagraph"/>
        <w:rPr>
          <w:ins w:id="425" w:author="admin" w:date="2012-06-11T16:53:00Z"/>
          <w:rFonts w:ascii="Times New Roman" w:hAnsi="Times New Roman" w:cs="Times New Roman"/>
          <w:b/>
          <w:rPrChange w:id="426" w:author="admin" w:date="2012-06-12T11:24:00Z">
            <w:rPr>
              <w:ins w:id="427" w:author="admin" w:date="2012-06-11T16:53:00Z"/>
            </w:rPr>
          </w:rPrChange>
        </w:rPr>
        <w:pPrChange w:id="428" w:author="admin" w:date="2012-06-12T11:28:00Z">
          <w:pPr/>
        </w:pPrChange>
      </w:pPr>
    </w:p>
    <w:p w14:paraId="0753D527" w14:textId="445787EE" w:rsidR="00860127" w:rsidRDefault="00860127" w:rsidP="00860127">
      <w:pPr>
        <w:rPr>
          <w:ins w:id="429" w:author="admin" w:date="2012-06-11T16:53:00Z"/>
          <w:rFonts w:ascii="Times New Roman" w:hAnsi="Times New Roman" w:cs="Times New Roman"/>
          <w:b/>
        </w:rPr>
      </w:pPr>
      <w:ins w:id="430" w:author="admin" w:date="2012-06-11T16:53:00Z">
        <w:r>
          <w:rPr>
            <w:rFonts w:ascii="Times New Roman" w:hAnsi="Times New Roman" w:cs="Times New Roman"/>
            <w:b/>
          </w:rPr>
          <w:t>Development</w:t>
        </w:r>
      </w:ins>
    </w:p>
    <w:p w14:paraId="3624FF01" w14:textId="2CA6AB31" w:rsidR="00860127" w:rsidRPr="00067470" w:rsidRDefault="00A21651">
      <w:pPr>
        <w:pStyle w:val="ListParagraph"/>
        <w:numPr>
          <w:ilvl w:val="0"/>
          <w:numId w:val="7"/>
        </w:numPr>
        <w:rPr>
          <w:ins w:id="431" w:author="admin" w:date="2012-06-12T11:32:00Z"/>
          <w:rFonts w:ascii="Times New Roman" w:hAnsi="Times New Roman" w:cs="Times New Roman"/>
          <w:b/>
          <w:rPrChange w:id="432" w:author="admin" w:date="2012-06-12T11:32:00Z">
            <w:rPr>
              <w:ins w:id="433" w:author="admin" w:date="2012-06-12T11:32:00Z"/>
              <w:rFonts w:ascii="Times New Roman" w:hAnsi="Times New Roman" w:cs="Times New Roman"/>
            </w:rPr>
          </w:rPrChange>
        </w:rPr>
        <w:pPrChange w:id="434" w:author="admin" w:date="2012-06-12T11:29:00Z">
          <w:pPr/>
        </w:pPrChange>
      </w:pPr>
      <w:ins w:id="435" w:author="admin" w:date="2012-06-12T11:30:00Z">
        <w:r>
          <w:rPr>
            <w:rFonts w:ascii="Times New Roman" w:hAnsi="Times New Roman" w:cs="Times New Roman"/>
          </w:rPr>
          <w:t>Creating the content</w:t>
        </w:r>
        <w:r w:rsidR="009D5C10">
          <w:rPr>
            <w:rFonts w:ascii="Times New Roman" w:hAnsi="Times New Roman" w:cs="Times New Roman"/>
          </w:rPr>
          <w:t xml:space="preserve"> </w:t>
        </w:r>
        <w:r w:rsidR="00F8505B">
          <w:rPr>
            <w:rFonts w:ascii="Times New Roman" w:hAnsi="Times New Roman" w:cs="Times New Roman"/>
          </w:rPr>
          <w:t xml:space="preserve">and interfaces </w:t>
        </w:r>
        <w:r w:rsidR="009D5C10">
          <w:rPr>
            <w:rFonts w:ascii="Times New Roman" w:hAnsi="Times New Roman" w:cs="Times New Roman"/>
          </w:rPr>
          <w:t>that will be presented in each module</w:t>
        </w:r>
        <w:r w:rsidR="00E84D56">
          <w:rPr>
            <w:rFonts w:ascii="Times New Roman" w:hAnsi="Times New Roman" w:cs="Times New Roman"/>
          </w:rPr>
          <w:t xml:space="preserve"> and developing </w:t>
        </w:r>
      </w:ins>
      <w:ins w:id="436" w:author="admin" w:date="2012-06-12T11:31:00Z">
        <w:r w:rsidR="000E1FB3">
          <w:rPr>
            <w:rFonts w:ascii="Times New Roman" w:hAnsi="Times New Roman" w:cs="Times New Roman"/>
          </w:rPr>
          <w:t xml:space="preserve">the interactive, </w:t>
        </w:r>
        <w:r w:rsidR="00335A2D">
          <w:rPr>
            <w:rFonts w:ascii="Times New Roman" w:hAnsi="Times New Roman" w:cs="Times New Roman"/>
          </w:rPr>
          <w:t>to</w:t>
        </w:r>
        <w:r w:rsidR="001706C9">
          <w:rPr>
            <w:rFonts w:ascii="Times New Roman" w:hAnsi="Times New Roman" w:cs="Times New Roman"/>
          </w:rPr>
          <w:t>uch activities associated with the kiosk</w:t>
        </w:r>
        <w:r w:rsidR="00335A2D">
          <w:rPr>
            <w:rFonts w:ascii="Times New Roman" w:hAnsi="Times New Roman" w:cs="Times New Roman"/>
          </w:rPr>
          <w:t>.</w:t>
        </w:r>
      </w:ins>
      <w:ins w:id="437" w:author="admin" w:date="2012-06-12T11:32:00Z">
        <w:r w:rsidR="001706C9">
          <w:rPr>
            <w:rFonts w:ascii="Times New Roman" w:hAnsi="Times New Roman" w:cs="Times New Roman"/>
          </w:rPr>
          <w:t xml:space="preserve">  Once those activities are prototyped and approved</w:t>
        </w:r>
        <w:r w:rsidR="00067470">
          <w:rPr>
            <w:rFonts w:ascii="Times New Roman" w:hAnsi="Times New Roman" w:cs="Times New Roman"/>
          </w:rPr>
          <w:t>, single-touch versions will be developed to accommodate the web application</w:t>
        </w:r>
        <w:r w:rsidR="002F64FE">
          <w:rPr>
            <w:rFonts w:ascii="Times New Roman" w:hAnsi="Times New Roman" w:cs="Times New Roman"/>
          </w:rPr>
          <w:t xml:space="preserve"> (</w:t>
        </w:r>
      </w:ins>
      <w:ins w:id="438" w:author="admin" w:date="2012-06-12T12:25:00Z">
        <w:r w:rsidR="002F64FE">
          <w:rPr>
            <w:rFonts w:ascii="Times New Roman" w:hAnsi="Times New Roman" w:cs="Times New Roman"/>
          </w:rPr>
          <w:t>approx.</w:t>
        </w:r>
      </w:ins>
      <w:ins w:id="439" w:author="admin" w:date="2012-06-12T11:32:00Z">
        <w:r w:rsidR="005E3A40">
          <w:rPr>
            <w:rFonts w:ascii="Times New Roman" w:hAnsi="Times New Roman" w:cs="Times New Roman"/>
          </w:rPr>
          <w:t xml:space="preserve"> </w:t>
        </w:r>
      </w:ins>
      <w:ins w:id="440" w:author="admin" w:date="2012-06-12T15:58:00Z">
        <w:r w:rsidR="00B33474">
          <w:rPr>
            <w:rFonts w:ascii="Times New Roman" w:hAnsi="Times New Roman" w:cs="Times New Roman"/>
          </w:rPr>
          <w:t>40</w:t>
        </w:r>
      </w:ins>
      <w:ins w:id="441" w:author="admin" w:date="2012-06-12T11:32:00Z">
        <w:r w:rsidR="005E3A40">
          <w:rPr>
            <w:rFonts w:ascii="Times New Roman" w:hAnsi="Times New Roman" w:cs="Times New Roman"/>
          </w:rPr>
          <w:t>0 hours</w:t>
        </w:r>
      </w:ins>
      <w:ins w:id="442" w:author="admin" w:date="2012-06-12T12:25:00Z">
        <w:r w:rsidR="002F64FE">
          <w:rPr>
            <w:rFonts w:ascii="Times New Roman" w:hAnsi="Times New Roman" w:cs="Times New Roman"/>
          </w:rPr>
          <w:t>)</w:t>
        </w:r>
      </w:ins>
    </w:p>
    <w:p w14:paraId="0273A3A7" w14:textId="77777777" w:rsidR="00067470" w:rsidRPr="00E34961" w:rsidRDefault="00067470">
      <w:pPr>
        <w:pStyle w:val="ListParagraph"/>
        <w:rPr>
          <w:ins w:id="443" w:author="admin" w:date="2012-06-11T16:54:00Z"/>
          <w:rFonts w:ascii="Times New Roman" w:hAnsi="Times New Roman" w:cs="Times New Roman"/>
          <w:b/>
          <w:rPrChange w:id="444" w:author="admin" w:date="2012-06-12T11:29:00Z">
            <w:rPr>
              <w:ins w:id="445" w:author="admin" w:date="2012-06-11T16:54:00Z"/>
            </w:rPr>
          </w:rPrChange>
        </w:rPr>
        <w:pPrChange w:id="446" w:author="admin" w:date="2012-06-12T11:32:00Z">
          <w:pPr/>
        </w:pPrChange>
      </w:pPr>
    </w:p>
    <w:p w14:paraId="6D0682A2" w14:textId="2DCE8481" w:rsidR="00860127" w:rsidRPr="00860127" w:rsidRDefault="00860127" w:rsidP="00860127">
      <w:pPr>
        <w:rPr>
          <w:ins w:id="447" w:author="admin" w:date="2012-06-11T16:53:00Z"/>
          <w:rFonts w:ascii="Times New Roman" w:hAnsi="Times New Roman" w:cs="Times New Roman"/>
          <w:b/>
          <w:rPrChange w:id="448" w:author="admin" w:date="2012-06-11T16:53:00Z">
            <w:rPr>
              <w:ins w:id="449" w:author="admin" w:date="2012-06-11T16:53:00Z"/>
              <w:rFonts w:ascii="Times New Roman" w:hAnsi="Times New Roman" w:cs="Times New Roman"/>
            </w:rPr>
          </w:rPrChange>
        </w:rPr>
      </w:pPr>
      <w:ins w:id="450" w:author="admin" w:date="2012-06-11T16:54:00Z">
        <w:r>
          <w:rPr>
            <w:rFonts w:ascii="Times New Roman" w:hAnsi="Times New Roman" w:cs="Times New Roman"/>
            <w:b/>
          </w:rPr>
          <w:t>Testing</w:t>
        </w:r>
      </w:ins>
    </w:p>
    <w:p w14:paraId="21A966C5" w14:textId="77777777" w:rsidR="00BC75A2" w:rsidRDefault="00BE218A">
      <w:pPr>
        <w:pStyle w:val="ListParagraph"/>
        <w:rPr>
          <w:ins w:id="451" w:author="admin" w:date="2012-06-18T11:38:00Z"/>
          <w:rFonts w:ascii="Times New Roman" w:hAnsi="Times New Roman" w:cs="Times New Roman"/>
        </w:rPr>
        <w:pPrChange w:id="452" w:author="admin" w:date="2012-06-14T11:29:00Z">
          <w:pPr/>
        </w:pPrChange>
      </w:pPr>
      <w:ins w:id="453" w:author="admin" w:date="2012-06-12T12:26:00Z">
        <w:r>
          <w:rPr>
            <w:rFonts w:ascii="Times New Roman" w:hAnsi="Times New Roman" w:cs="Times New Roman"/>
          </w:rPr>
          <w:t xml:space="preserve">Each module will be </w:t>
        </w:r>
      </w:ins>
      <w:ins w:id="454" w:author="admin" w:date="2012-06-12T12:27:00Z">
        <w:r w:rsidR="001C5A05">
          <w:rPr>
            <w:rFonts w:ascii="Times New Roman" w:hAnsi="Times New Roman" w:cs="Times New Roman"/>
          </w:rPr>
          <w:t xml:space="preserve">user </w:t>
        </w:r>
      </w:ins>
      <w:ins w:id="455" w:author="admin" w:date="2012-06-12T12:26:00Z">
        <w:r>
          <w:rPr>
            <w:rFonts w:ascii="Times New Roman" w:hAnsi="Times New Roman" w:cs="Times New Roman"/>
          </w:rPr>
          <w:t>tested after completion to ensure ease of use</w:t>
        </w:r>
        <w:r w:rsidR="005E7DDA">
          <w:rPr>
            <w:rFonts w:ascii="Times New Roman" w:hAnsi="Times New Roman" w:cs="Times New Roman"/>
          </w:rPr>
          <w:t xml:space="preserve"> and</w:t>
        </w:r>
        <w:r w:rsidR="00D93B8B">
          <w:rPr>
            <w:rFonts w:ascii="Times New Roman" w:hAnsi="Times New Roman" w:cs="Times New Roman"/>
          </w:rPr>
          <w:t xml:space="preserve"> success at conveying information</w:t>
        </w:r>
      </w:ins>
      <w:ins w:id="456" w:author="admin" w:date="2012-06-12T12:27:00Z">
        <w:r w:rsidR="007A137F">
          <w:rPr>
            <w:rFonts w:ascii="Times New Roman" w:hAnsi="Times New Roman" w:cs="Times New Roman"/>
          </w:rPr>
          <w:t xml:space="preserve"> (</w:t>
        </w:r>
      </w:ins>
      <w:ins w:id="457" w:author="admin" w:date="2012-06-12T14:57:00Z">
        <w:r w:rsidR="007A137F">
          <w:rPr>
            <w:rFonts w:ascii="Times New Roman" w:hAnsi="Times New Roman" w:cs="Times New Roman"/>
          </w:rPr>
          <w:t>approx.</w:t>
        </w:r>
      </w:ins>
      <w:ins w:id="458" w:author="admin" w:date="2012-06-12T12:27:00Z">
        <w:r w:rsidR="007A137F">
          <w:rPr>
            <w:rFonts w:ascii="Times New Roman" w:hAnsi="Times New Roman" w:cs="Times New Roman"/>
          </w:rPr>
          <w:t xml:space="preserve"> </w:t>
        </w:r>
      </w:ins>
      <w:ins w:id="459" w:author="admin" w:date="2012-06-12T15:58:00Z">
        <w:r w:rsidR="00B33474">
          <w:rPr>
            <w:rFonts w:ascii="Times New Roman" w:hAnsi="Times New Roman" w:cs="Times New Roman"/>
          </w:rPr>
          <w:t>35</w:t>
        </w:r>
      </w:ins>
      <w:ins w:id="460" w:author="admin" w:date="2012-06-12T12:27:00Z">
        <w:r w:rsidR="007A137F">
          <w:rPr>
            <w:rFonts w:ascii="Times New Roman" w:hAnsi="Times New Roman" w:cs="Times New Roman"/>
          </w:rPr>
          <w:t xml:space="preserve"> hours)</w:t>
        </w:r>
      </w:ins>
    </w:p>
    <w:p w14:paraId="6BC4F23E" w14:textId="77777777" w:rsidR="00CD5245" w:rsidRDefault="00CD5245" w:rsidP="00EB3BC6">
      <w:pPr>
        <w:rPr>
          <w:ins w:id="461" w:author="admin" w:date="2012-06-18T11:38:00Z"/>
          <w:rFonts w:ascii="Times New Roman" w:hAnsi="Times New Roman" w:cs="Times New Roman"/>
        </w:rPr>
      </w:pPr>
    </w:p>
    <w:p w14:paraId="43E57CA4" w14:textId="687BADBC" w:rsidR="00EB3BC6" w:rsidRDefault="00EB3BC6" w:rsidP="00EB3BC6">
      <w:pPr>
        <w:rPr>
          <w:ins w:id="462" w:author="admin" w:date="2012-06-18T11:42:00Z"/>
          <w:rFonts w:ascii="Times New Roman" w:hAnsi="Times New Roman" w:cs="Times New Roman"/>
        </w:rPr>
      </w:pPr>
      <w:ins w:id="463" w:author="admin" w:date="2012-06-18T11:38:00Z">
        <w:r w:rsidRPr="005B6D60">
          <w:rPr>
            <w:rFonts w:ascii="Times New Roman" w:hAnsi="Times New Roman" w:cs="Times New Roman"/>
          </w:rPr>
          <w:t xml:space="preserve">Students with access to </w:t>
        </w:r>
        <w:r w:rsidR="0048172B">
          <w:rPr>
            <w:rFonts w:ascii="Times New Roman" w:hAnsi="Times New Roman" w:cs="Times New Roman"/>
          </w:rPr>
          <w:t>this</w:t>
        </w:r>
        <w:r>
          <w:rPr>
            <w:rFonts w:ascii="Times New Roman" w:hAnsi="Times New Roman" w:cs="Times New Roman"/>
          </w:rPr>
          <w:t xml:space="preserve"> p</w:t>
        </w:r>
      </w:ins>
      <w:ins w:id="464" w:author="admin" w:date="2012-06-18T11:39:00Z">
        <w:r w:rsidR="00BF6E60">
          <w:rPr>
            <w:rFonts w:ascii="Times New Roman" w:hAnsi="Times New Roman" w:cs="Times New Roman"/>
          </w:rPr>
          <w:t>ortable</w:t>
        </w:r>
      </w:ins>
      <w:ins w:id="465" w:author="admin" w:date="2012-06-18T11:38:00Z">
        <w:r w:rsidRPr="005B6D60">
          <w:rPr>
            <w:rFonts w:ascii="Times New Roman" w:hAnsi="Times New Roman" w:cs="Times New Roman"/>
          </w:rPr>
          <w:t xml:space="preserve"> kiosk will be exposed to </w:t>
        </w:r>
        <w:r>
          <w:rPr>
            <w:rFonts w:ascii="Times New Roman" w:hAnsi="Times New Roman" w:cs="Times New Roman"/>
          </w:rPr>
          <w:t>heat pump</w:t>
        </w:r>
        <w:r w:rsidRPr="005B6D60">
          <w:rPr>
            <w:rFonts w:ascii="Times New Roman" w:hAnsi="Times New Roman" w:cs="Times New Roman"/>
          </w:rPr>
          <w:t xml:space="preserve"> information in such a way that they can understand and appreciate the results of implementing</w:t>
        </w:r>
        <w:r>
          <w:rPr>
            <w:rFonts w:ascii="Times New Roman" w:hAnsi="Times New Roman" w:cs="Times New Roman"/>
          </w:rPr>
          <w:t xml:space="preserve"> </w:t>
        </w:r>
        <w:r w:rsidRPr="005B6D60">
          <w:rPr>
            <w:rFonts w:ascii="Times New Roman" w:hAnsi="Times New Roman" w:cs="Times New Roman"/>
          </w:rPr>
          <w:t xml:space="preserve">various energy solutions. </w:t>
        </w:r>
      </w:ins>
      <w:ins w:id="466" w:author="admin" w:date="2012-06-18T11:39:00Z">
        <w:r w:rsidR="00BF6E60">
          <w:rPr>
            <w:rFonts w:ascii="Times New Roman" w:hAnsi="Times New Roman" w:cs="Times New Roman"/>
          </w:rPr>
          <w:t xml:space="preserve"> </w:t>
        </w:r>
      </w:ins>
      <w:ins w:id="467" w:author="admin" w:date="2012-06-18T11:38:00Z">
        <w:r w:rsidRPr="005B6D60">
          <w:rPr>
            <w:rFonts w:ascii="Times New Roman" w:hAnsi="Times New Roman" w:cs="Times New Roman"/>
          </w:rPr>
          <w:t xml:space="preserve">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w:t>
        </w:r>
      </w:ins>
      <w:ins w:id="468" w:author="admin" w:date="2012-06-18T11:40:00Z">
        <w:r w:rsidR="00ED5C20">
          <w:rPr>
            <w:rFonts w:ascii="Times New Roman" w:hAnsi="Times New Roman" w:cs="Times New Roman"/>
          </w:rPr>
          <w:t xml:space="preserve"> </w:t>
        </w:r>
        <w:r w:rsidR="00D4323C">
          <w:rPr>
            <w:rFonts w:ascii="Times New Roman" w:hAnsi="Times New Roman" w:cs="Times New Roman"/>
          </w:rPr>
          <w:t>A</w:t>
        </w:r>
      </w:ins>
      <w:ins w:id="469" w:author="admin" w:date="2012-06-18T11:38:00Z">
        <w:r w:rsidRPr="005B6D60">
          <w:rPr>
            <w:rFonts w:ascii="Times New Roman" w:hAnsi="Times New Roman" w:cs="Times New Roman"/>
          </w:rPr>
          <w:t xml:space="preserve"> dynamic, engaging and</w:t>
        </w:r>
        <w:r>
          <w:rPr>
            <w:rFonts w:ascii="Times New Roman" w:hAnsi="Times New Roman" w:cs="Times New Roman"/>
          </w:rPr>
          <w:t xml:space="preserve"> </w:t>
        </w:r>
        <w:r w:rsidRPr="005B6D60">
          <w:rPr>
            <w:rFonts w:ascii="Times New Roman" w:hAnsi="Times New Roman" w:cs="Times New Roman"/>
          </w:rPr>
          <w:t>kiosk,</w:t>
        </w:r>
      </w:ins>
      <w:ins w:id="470" w:author="admin" w:date="2012-06-18T11:40:00Z">
        <w:r w:rsidR="00AC523A">
          <w:rPr>
            <w:rFonts w:ascii="Times New Roman" w:hAnsi="Times New Roman" w:cs="Times New Roman"/>
          </w:rPr>
          <w:t xml:space="preserve"> will present students</w:t>
        </w:r>
      </w:ins>
      <w:ins w:id="471" w:author="admin" w:date="2012-06-18T11:38:00Z">
        <w:r w:rsidRPr="005B6D60">
          <w:rPr>
            <w:rFonts w:ascii="Times New Roman" w:hAnsi="Times New Roman" w:cs="Times New Roman"/>
          </w:rPr>
          <w:t xml:space="preserve"> with critical information through an effective medium that promises to seize attention and embrace a fun, educational experience. </w:t>
        </w:r>
      </w:ins>
    </w:p>
    <w:p w14:paraId="301A6244" w14:textId="77777777" w:rsidR="00406161" w:rsidRDefault="00406161" w:rsidP="00EB3BC6">
      <w:pPr>
        <w:rPr>
          <w:ins w:id="472" w:author="admin" w:date="2012-06-18T11:42:00Z"/>
          <w:rFonts w:ascii="Times New Roman" w:hAnsi="Times New Roman" w:cs="Times New Roman"/>
        </w:rPr>
      </w:pPr>
    </w:p>
    <w:p w14:paraId="390211B5" w14:textId="5D826DB5" w:rsidR="00406161" w:rsidRDefault="00406161" w:rsidP="00406161">
      <w:pPr>
        <w:rPr>
          <w:ins w:id="473" w:author="admin" w:date="2012-06-18T11:42:00Z"/>
          <w:rFonts w:ascii="Times New Roman" w:hAnsi="Times New Roman" w:cs="Times New Roman"/>
        </w:rPr>
      </w:pPr>
      <w:ins w:id="474" w:author="admin" w:date="2012-06-18T11:42:00Z">
        <w:r w:rsidRPr="005B6D60">
          <w:rPr>
            <w:rFonts w:ascii="Times New Roman" w:hAnsi="Times New Roman" w:cs="Times New Roman"/>
          </w:rPr>
          <w:t>Bangor Hydro has also expressed their desire to put this kiosk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t>
        </w:r>
      </w:ins>
    </w:p>
    <w:p w14:paraId="7F3896E7" w14:textId="77777777" w:rsidR="00406161" w:rsidRPr="005B6D60" w:rsidRDefault="00406161" w:rsidP="00EB3BC6">
      <w:pPr>
        <w:rPr>
          <w:ins w:id="475" w:author="admin" w:date="2012-06-18T11:38:00Z"/>
          <w:rFonts w:ascii="Times New Roman" w:hAnsi="Times New Roman" w:cs="Times New Roman"/>
        </w:rPr>
      </w:pPr>
    </w:p>
    <w:p w14:paraId="3173D600" w14:textId="77777777" w:rsidR="00EB3BC6" w:rsidRPr="00EB3BC6" w:rsidRDefault="00EB3BC6" w:rsidP="00EB3BC6">
      <w:pPr>
        <w:rPr>
          <w:ins w:id="476" w:author="admin" w:date="2012-06-14T11:29:00Z"/>
          <w:rFonts w:ascii="Times New Roman" w:hAnsi="Times New Roman" w:cs="Times New Roman"/>
          <w:rPrChange w:id="477" w:author="admin" w:date="2012-06-18T11:38:00Z">
            <w:rPr>
              <w:ins w:id="478" w:author="admin" w:date="2012-06-14T11:29:00Z"/>
            </w:rPr>
          </w:rPrChange>
        </w:rPr>
      </w:pPr>
    </w:p>
    <w:p w14:paraId="5829EBA6" w14:textId="77777777" w:rsidR="00BC75A2" w:rsidRDefault="00BC75A2">
      <w:pPr>
        <w:pStyle w:val="ListParagraph"/>
        <w:rPr>
          <w:ins w:id="479" w:author="admin" w:date="2012-06-14T11:29:00Z"/>
          <w:rFonts w:ascii="Times New Roman" w:hAnsi="Times New Roman" w:cs="Times New Roman"/>
        </w:rPr>
        <w:pPrChange w:id="480" w:author="admin" w:date="2012-06-14T11:29:00Z">
          <w:pPr/>
        </w:pPrChange>
      </w:pPr>
    </w:p>
    <w:p w14:paraId="522711AB" w14:textId="77777777" w:rsidR="00503137" w:rsidRDefault="00BC75A2">
      <w:pPr>
        <w:rPr>
          <w:ins w:id="481" w:author="admin" w:date="2012-06-14T11:30:00Z"/>
          <w:rFonts w:ascii="Times New Roman" w:hAnsi="Times New Roman" w:cs="Times New Roman"/>
          <w:b/>
        </w:rPr>
      </w:pPr>
      <w:ins w:id="482" w:author="admin" w:date="2012-06-14T11:29:00Z">
        <w:r>
          <w:rPr>
            <w:rFonts w:ascii="Times New Roman" w:hAnsi="Times New Roman" w:cs="Times New Roman"/>
            <w:b/>
            <w:i/>
          </w:rPr>
          <w:t xml:space="preserve">Phase 2: </w:t>
        </w:r>
      </w:ins>
      <w:ins w:id="483" w:author="admin" w:date="2012-06-14T11:30:00Z">
        <w:r>
          <w:rPr>
            <w:rFonts w:ascii="Times New Roman" w:hAnsi="Times New Roman" w:cs="Times New Roman"/>
            <w:b/>
          </w:rPr>
          <w:t>Web Application</w:t>
        </w:r>
      </w:ins>
    </w:p>
    <w:p w14:paraId="45C46CC4" w14:textId="77777777" w:rsidR="00503137" w:rsidRPr="00863EF5" w:rsidRDefault="00503137" w:rsidP="00503137">
      <w:pPr>
        <w:rPr>
          <w:ins w:id="484" w:author="admin" w:date="2012-06-14T11:30:00Z"/>
          <w:rFonts w:ascii="Times New Roman" w:hAnsi="Times New Roman" w:cs="Times New Roman"/>
          <w:u w:val="single"/>
        </w:rPr>
      </w:pPr>
    </w:p>
    <w:p w14:paraId="0BEB7218" w14:textId="77777777" w:rsidR="004373DC" w:rsidRDefault="00503137" w:rsidP="00503137">
      <w:pPr>
        <w:rPr>
          <w:ins w:id="485" w:author="admin" w:date="2012-06-15T15:42:00Z"/>
          <w:rFonts w:ascii="Times New Roman" w:hAnsi="Times New Roman" w:cs="Times New Roman"/>
        </w:rPr>
      </w:pPr>
      <w:ins w:id="486" w:author="admin" w:date="2012-06-14T11:30:00Z">
        <w:r>
          <w:rPr>
            <w:rFonts w:ascii="Times New Roman" w:hAnsi="Times New Roman" w:cs="Times New Roman"/>
          </w:rPr>
          <w:t xml:space="preserve">A </w:t>
        </w:r>
        <w:r w:rsidRPr="005B6D60">
          <w:rPr>
            <w:rFonts w:ascii="Times New Roman" w:hAnsi="Times New Roman" w:cs="Times New Roman"/>
          </w:rPr>
          <w:t>web</w:t>
        </w:r>
        <w:r>
          <w:rPr>
            <w:rFonts w:ascii="Times New Roman" w:hAnsi="Times New Roman" w:cs="Times New Roman"/>
          </w:rPr>
          <w:t>-</w:t>
        </w:r>
        <w:r w:rsidRPr="005B6D60">
          <w:rPr>
            <w:rFonts w:ascii="Times New Roman" w:hAnsi="Times New Roman" w:cs="Times New Roman"/>
          </w:rPr>
          <w:t xml:space="preserve">based application will allow </w:t>
        </w:r>
        <w:r>
          <w:rPr>
            <w:rFonts w:ascii="Times New Roman" w:hAnsi="Times New Roman" w:cs="Times New Roman"/>
          </w:rPr>
          <w:t>Bangor Hydro customers to experience the kiosk from their home computer.  Because the kiosk will be brought from venue-to-venue by Bangor Hydro and/or kept in a fixed position in their lobby, there is a strong chance that many consumers will never get to experience it.  Through a web application, any Bangor Hydro customer will have access to the kiosk modules.  In addition, users who have already experienced the kiosk will be able to revisit the information online at their own convenience.</w:t>
        </w:r>
      </w:ins>
    </w:p>
    <w:p w14:paraId="7F427337" w14:textId="77777777" w:rsidR="00583305" w:rsidRDefault="00583305" w:rsidP="00503137">
      <w:pPr>
        <w:rPr>
          <w:ins w:id="487" w:author="admin" w:date="2012-06-15T15:42:00Z"/>
          <w:rFonts w:ascii="Times New Roman" w:hAnsi="Times New Roman" w:cs="Times New Roman"/>
        </w:rPr>
      </w:pPr>
    </w:p>
    <w:p w14:paraId="334AF287" w14:textId="13D8747E" w:rsidR="00583305" w:rsidRDefault="00C0692F" w:rsidP="00503137">
      <w:pPr>
        <w:rPr>
          <w:ins w:id="488" w:author="admin" w:date="2012-06-18T11:44:00Z"/>
          <w:rFonts w:ascii="Times New Roman" w:hAnsi="Times New Roman" w:cs="Times New Roman"/>
        </w:rPr>
      </w:pPr>
      <w:ins w:id="489" w:author="admin" w:date="2012-06-15T15:42:00Z">
        <w:r>
          <w:rPr>
            <w:rFonts w:ascii="Times New Roman" w:hAnsi="Times New Roman" w:cs="Times New Roman"/>
          </w:rPr>
          <w:t>A new tool will be added to the web application that will give customers an</w:t>
        </w:r>
      </w:ins>
      <w:ins w:id="490" w:author="admin" w:date="2012-06-15T15:43:00Z">
        <w:r w:rsidR="00B22808">
          <w:rPr>
            <w:rFonts w:ascii="Times New Roman" w:hAnsi="Times New Roman" w:cs="Times New Roman"/>
          </w:rPr>
          <w:t xml:space="preserve"> approximate</w:t>
        </w:r>
        <w:r w:rsidR="00D51962">
          <w:rPr>
            <w:rFonts w:ascii="Times New Roman" w:hAnsi="Times New Roman" w:cs="Times New Roman"/>
          </w:rPr>
          <w:t xml:space="preserve"> cost</w:t>
        </w:r>
        <w:r w:rsidR="001374A0">
          <w:rPr>
            <w:rFonts w:ascii="Times New Roman" w:hAnsi="Times New Roman" w:cs="Times New Roman"/>
          </w:rPr>
          <w:t xml:space="preserve"> for installing and maintaining a heat pump in their home.</w:t>
        </w:r>
        <w:r w:rsidR="00B10430">
          <w:rPr>
            <w:rFonts w:ascii="Times New Roman" w:hAnsi="Times New Roman" w:cs="Times New Roman"/>
          </w:rPr>
          <w:t xml:space="preserve">  </w:t>
        </w:r>
      </w:ins>
      <w:ins w:id="491" w:author="admin" w:date="2012-06-15T15:58:00Z">
        <w:r w:rsidR="0067419E">
          <w:rPr>
            <w:rFonts w:ascii="Times New Roman" w:hAnsi="Times New Roman" w:cs="Times New Roman"/>
          </w:rPr>
          <w:t>Customers using this tool</w:t>
        </w:r>
        <w:r w:rsidR="00367579">
          <w:rPr>
            <w:rFonts w:ascii="Times New Roman" w:hAnsi="Times New Roman" w:cs="Times New Roman"/>
          </w:rPr>
          <w:t xml:space="preserve"> </w:t>
        </w:r>
      </w:ins>
      <w:ins w:id="492" w:author="admin" w:date="2012-06-15T15:59:00Z">
        <w:r w:rsidR="006D261B">
          <w:rPr>
            <w:rFonts w:ascii="Times New Roman" w:hAnsi="Times New Roman" w:cs="Times New Roman"/>
          </w:rPr>
          <w:t xml:space="preserve">will enter relevant home information along with </w:t>
        </w:r>
      </w:ins>
      <w:ins w:id="493" w:author="admin" w:date="2012-06-15T16:00:00Z">
        <w:r w:rsidR="00B26B8E">
          <w:rPr>
            <w:rFonts w:ascii="Times New Roman" w:hAnsi="Times New Roman" w:cs="Times New Roman"/>
          </w:rPr>
          <w:t>their current energy use and costs</w:t>
        </w:r>
        <w:r w:rsidR="005871C0">
          <w:rPr>
            <w:rFonts w:ascii="Times New Roman" w:hAnsi="Times New Roman" w:cs="Times New Roman"/>
          </w:rPr>
          <w:t xml:space="preserve"> (usage and cost can be pulled from an existing Bangor Hydro database).  </w:t>
        </w:r>
      </w:ins>
      <w:ins w:id="494" w:author="admin" w:date="2012-06-15T16:01:00Z">
        <w:r w:rsidR="000B4631">
          <w:rPr>
            <w:rFonts w:ascii="Times New Roman" w:hAnsi="Times New Roman" w:cs="Times New Roman"/>
          </w:rPr>
          <w:t>These values are entered into an equation that determines approximate short (installation) and long (maintenance, usage) term costs if the home was</w:t>
        </w:r>
      </w:ins>
      <w:ins w:id="495" w:author="admin" w:date="2012-06-15T16:02:00Z">
        <w:r w:rsidR="000B4631">
          <w:rPr>
            <w:rFonts w:ascii="Times New Roman" w:hAnsi="Times New Roman" w:cs="Times New Roman"/>
          </w:rPr>
          <w:t xml:space="preserve"> fitted with</w:t>
        </w:r>
      </w:ins>
      <w:ins w:id="496" w:author="admin" w:date="2012-06-15T16:01:00Z">
        <w:r w:rsidR="000B4631">
          <w:rPr>
            <w:rFonts w:ascii="Times New Roman" w:hAnsi="Times New Roman" w:cs="Times New Roman"/>
          </w:rPr>
          <w:t xml:space="preserve"> a heat pump.</w:t>
        </w:r>
      </w:ins>
      <w:ins w:id="497" w:author="admin" w:date="2012-06-15T16:05:00Z">
        <w:r w:rsidR="006659B1">
          <w:rPr>
            <w:rFonts w:ascii="Times New Roman" w:hAnsi="Times New Roman" w:cs="Times New Roman"/>
          </w:rPr>
          <w:t xml:space="preserve">  This information can be compared to other heating and energy methods</w:t>
        </w:r>
      </w:ins>
      <w:ins w:id="498" w:author="admin" w:date="2012-06-15T16:06:00Z">
        <w:r w:rsidR="007B186A">
          <w:rPr>
            <w:rFonts w:ascii="Times New Roman" w:hAnsi="Times New Roman" w:cs="Times New Roman"/>
          </w:rPr>
          <w:t xml:space="preserve">, culminating in an impactful tool for Bangor </w:t>
        </w:r>
        <w:r w:rsidR="00970644">
          <w:rPr>
            <w:rFonts w:ascii="Times New Roman" w:hAnsi="Times New Roman" w:cs="Times New Roman"/>
          </w:rPr>
          <w:t>Hydro c</w:t>
        </w:r>
        <w:r w:rsidR="007B186A">
          <w:rPr>
            <w:rFonts w:ascii="Times New Roman" w:hAnsi="Times New Roman" w:cs="Times New Roman"/>
          </w:rPr>
          <w:t>u</w:t>
        </w:r>
      </w:ins>
      <w:ins w:id="499" w:author="admin" w:date="2012-06-15T16:07:00Z">
        <w:r w:rsidR="00970644">
          <w:rPr>
            <w:rFonts w:ascii="Times New Roman" w:hAnsi="Times New Roman" w:cs="Times New Roman"/>
          </w:rPr>
          <w:t>s</w:t>
        </w:r>
      </w:ins>
      <w:ins w:id="500" w:author="admin" w:date="2012-06-15T16:06:00Z">
        <w:r w:rsidR="007B186A">
          <w:rPr>
            <w:rFonts w:ascii="Times New Roman" w:hAnsi="Times New Roman" w:cs="Times New Roman"/>
          </w:rPr>
          <w:t>tomers.</w:t>
        </w:r>
      </w:ins>
    </w:p>
    <w:p w14:paraId="2FF013D4" w14:textId="77777777" w:rsidR="006E0018" w:rsidRDefault="006E0018" w:rsidP="00503137">
      <w:pPr>
        <w:rPr>
          <w:ins w:id="501" w:author="admin" w:date="2012-06-18T11:44:00Z"/>
          <w:rFonts w:ascii="Times New Roman" w:hAnsi="Times New Roman" w:cs="Times New Roman"/>
        </w:rPr>
      </w:pPr>
    </w:p>
    <w:p w14:paraId="28356DA8" w14:textId="31E5CFA1" w:rsidR="006E0018" w:rsidRDefault="006E0018" w:rsidP="00503137">
      <w:pPr>
        <w:rPr>
          <w:ins w:id="502" w:author="admin" w:date="2012-06-14T11:30:00Z"/>
          <w:rFonts w:ascii="Times New Roman" w:hAnsi="Times New Roman" w:cs="Times New Roman"/>
        </w:rPr>
      </w:pPr>
      <w:ins w:id="503" w:author="admin" w:date="2012-06-18T11:44:00Z">
        <w:r w:rsidRPr="005B6D60">
          <w:rPr>
            <w:rFonts w:ascii="Times New Roman" w:hAnsi="Times New Roman" w:cs="Times New Roman"/>
          </w:rPr>
          <w:t>Homeowners are always on the look out for choices they can make that will improve their quality of life.  Many times, these decisions are financially driven and revolve around saving money bo</w:t>
        </w:r>
        <w:r>
          <w:rPr>
            <w:rFonts w:ascii="Times New Roman" w:hAnsi="Times New Roman" w:cs="Times New Roman"/>
          </w:rPr>
          <w:t xml:space="preserve">th in the long and short terms.  </w:t>
        </w:r>
        <w:r w:rsidRPr="005B6D60">
          <w:rPr>
            <w:rFonts w:ascii="Times New Roman" w:hAnsi="Times New Roman" w:cs="Times New Roman"/>
          </w:rPr>
          <w:t>With the help of the propose</w:t>
        </w:r>
        <w:r>
          <w:rPr>
            <w:rFonts w:ascii="Times New Roman" w:hAnsi="Times New Roman" w:cs="Times New Roman"/>
          </w:rPr>
          <w:t>d kiosk and website application</w:t>
        </w:r>
        <w:r w:rsidRPr="005B6D60">
          <w:rPr>
            <w:rFonts w:ascii="Times New Roman" w:hAnsi="Times New Roman" w:cs="Times New Roman"/>
          </w:rPr>
          <w:t>, these homeowners would be able to determine the approximate costs associated with installing a heat pump in their home.  They could then compare these short and long-term costs with their current method of heating to deter</w:t>
        </w:r>
        <w:r>
          <w:rPr>
            <w:rFonts w:ascii="Times New Roman" w:hAnsi="Times New Roman" w:cs="Times New Roman"/>
          </w:rPr>
          <w:t>mine the best course of action.</w:t>
        </w:r>
        <w:r w:rsidR="007634FB">
          <w:rPr>
            <w:rFonts w:ascii="Times New Roman" w:hAnsi="Times New Roman" w:cs="Times New Roman"/>
          </w:rPr>
          <w:t xml:space="preserve">  Regardless of the conclusions drawn by these homeowners,</w:t>
        </w:r>
      </w:ins>
      <w:ins w:id="504" w:author="admin" w:date="2012-06-18T11:45:00Z">
        <w:r w:rsidR="00660AF2">
          <w:rPr>
            <w:rFonts w:ascii="Times New Roman" w:hAnsi="Times New Roman" w:cs="Times New Roman"/>
          </w:rPr>
          <w:t xml:space="preserve"> </w:t>
        </w:r>
        <w:r w:rsidR="00F14B1E">
          <w:rPr>
            <w:rFonts w:ascii="Times New Roman" w:hAnsi="Times New Roman" w:cs="Times New Roman"/>
          </w:rPr>
          <w:t xml:space="preserve">the </w:t>
        </w:r>
        <w:r w:rsidR="00A85D5C">
          <w:rPr>
            <w:rFonts w:ascii="Times New Roman" w:hAnsi="Times New Roman" w:cs="Times New Roman"/>
          </w:rPr>
          <w:t>demonstration of Bangor Hydro</w:t>
        </w:r>
      </w:ins>
      <w:ins w:id="505" w:author="admin" w:date="2012-06-18T11:46:00Z">
        <w:r w:rsidR="00A85D5C">
          <w:rPr>
            <w:rFonts w:ascii="Times New Roman" w:hAnsi="Times New Roman" w:cs="Times New Roman"/>
          </w:rPr>
          <w:t>’s commitment to innovation and alternative energy</w:t>
        </w:r>
        <w:r w:rsidR="0050325E">
          <w:rPr>
            <w:rFonts w:ascii="Times New Roman" w:hAnsi="Times New Roman" w:cs="Times New Roman"/>
          </w:rPr>
          <w:t xml:space="preserve"> </w:t>
        </w:r>
        <w:r w:rsidR="0018363D">
          <w:rPr>
            <w:rFonts w:ascii="Times New Roman" w:hAnsi="Times New Roman" w:cs="Times New Roman"/>
          </w:rPr>
          <w:t>will have a positive, lasting effect on customers.</w:t>
        </w:r>
      </w:ins>
    </w:p>
    <w:p w14:paraId="1A765502" w14:textId="77777777" w:rsidR="004373DC" w:rsidRDefault="004373DC" w:rsidP="00503137">
      <w:pPr>
        <w:rPr>
          <w:ins w:id="506" w:author="admin" w:date="2012-06-14T11:30:00Z"/>
          <w:rFonts w:ascii="Times New Roman" w:hAnsi="Times New Roman" w:cs="Times New Roman"/>
        </w:rPr>
      </w:pPr>
    </w:p>
    <w:p w14:paraId="3E793C65" w14:textId="77777777" w:rsidR="00D1113F" w:rsidRDefault="004373DC" w:rsidP="00503137">
      <w:pPr>
        <w:rPr>
          <w:ins w:id="507" w:author="admin" w:date="2012-06-15T16:07:00Z"/>
          <w:rFonts w:ascii="Times New Roman" w:hAnsi="Times New Roman" w:cs="Times New Roman"/>
          <w:b/>
        </w:rPr>
      </w:pPr>
      <w:ins w:id="508" w:author="admin" w:date="2012-06-14T11:30:00Z">
        <w:r>
          <w:rPr>
            <w:rFonts w:ascii="Times New Roman" w:hAnsi="Times New Roman" w:cs="Times New Roman"/>
            <w:b/>
            <w:i/>
          </w:rPr>
          <w:t xml:space="preserve">Phase 3: </w:t>
        </w:r>
        <w:r>
          <w:rPr>
            <w:rFonts w:ascii="Times New Roman" w:hAnsi="Times New Roman" w:cs="Times New Roman"/>
            <w:b/>
          </w:rPr>
          <w:t>Permanent Kiosk</w:t>
        </w:r>
      </w:ins>
    </w:p>
    <w:p w14:paraId="6BC5D6E1" w14:textId="77777777" w:rsidR="00D1113F" w:rsidRDefault="00D1113F" w:rsidP="00503137">
      <w:pPr>
        <w:rPr>
          <w:ins w:id="509" w:author="admin" w:date="2012-06-15T16:07:00Z"/>
          <w:rFonts w:ascii="Times New Roman" w:hAnsi="Times New Roman" w:cs="Times New Roman"/>
          <w:b/>
        </w:rPr>
      </w:pPr>
    </w:p>
    <w:p w14:paraId="5F657788" w14:textId="77D38C3B" w:rsidR="00B51C75" w:rsidRDefault="0005056A" w:rsidP="00503137">
      <w:pPr>
        <w:rPr>
          <w:ins w:id="510" w:author="admin" w:date="2012-06-16T12:56:00Z"/>
          <w:rFonts w:ascii="Times New Roman" w:hAnsi="Times New Roman" w:cs="Times New Roman"/>
        </w:rPr>
      </w:pPr>
      <w:ins w:id="511" w:author="admin" w:date="2012-06-15T16:07:00Z">
        <w:r>
          <w:rPr>
            <w:rFonts w:ascii="Times New Roman" w:hAnsi="Times New Roman" w:cs="Times New Roman"/>
          </w:rPr>
          <w:t>Later this year,</w:t>
        </w:r>
        <w:r w:rsidR="00CF09CC">
          <w:rPr>
            <w:rFonts w:ascii="Times New Roman" w:hAnsi="Times New Roman" w:cs="Times New Roman"/>
          </w:rPr>
          <w:t xml:space="preserve"> construction will be completed on a building in Bangor that </w:t>
        </w:r>
      </w:ins>
      <w:ins w:id="512" w:author="admin" w:date="2012-06-15T16:08:00Z">
        <w:r w:rsidR="008E75D9">
          <w:rPr>
            <w:rFonts w:ascii="Times New Roman" w:hAnsi="Times New Roman" w:cs="Times New Roman"/>
          </w:rPr>
          <w:t>utilizes geothermal heat pumps</w:t>
        </w:r>
        <w:r w:rsidR="00835C3B">
          <w:rPr>
            <w:rFonts w:ascii="Times New Roman" w:hAnsi="Times New Roman" w:cs="Times New Roman"/>
          </w:rPr>
          <w:t xml:space="preserve"> for it</w:t>
        </w:r>
        <w:r w:rsidR="00FE0D1D">
          <w:rPr>
            <w:rFonts w:ascii="Times New Roman" w:hAnsi="Times New Roman" w:cs="Times New Roman"/>
          </w:rPr>
          <w:t>’</w:t>
        </w:r>
        <w:r w:rsidR="00835C3B">
          <w:rPr>
            <w:rFonts w:ascii="Times New Roman" w:hAnsi="Times New Roman" w:cs="Times New Roman"/>
          </w:rPr>
          <w:t xml:space="preserve">s heating and cooling.  </w:t>
        </w:r>
        <w:r w:rsidR="00A96F74">
          <w:rPr>
            <w:rFonts w:ascii="Times New Roman" w:hAnsi="Times New Roman" w:cs="Times New Roman"/>
          </w:rPr>
          <w:t xml:space="preserve">A permanent kiosk will be installed in this building’s lobby with similar modules as the ones described in Phase 1. </w:t>
        </w:r>
      </w:ins>
      <w:ins w:id="513" w:author="admin" w:date="2012-06-16T11:38:00Z">
        <w:r w:rsidR="00C91B27">
          <w:rPr>
            <w:rFonts w:ascii="Times New Roman" w:hAnsi="Times New Roman" w:cs="Times New Roman"/>
          </w:rPr>
          <w:t xml:space="preserve"> </w:t>
        </w:r>
      </w:ins>
      <w:ins w:id="514" w:author="admin" w:date="2012-06-16T12:55:00Z">
        <w:r w:rsidR="005C2BE1">
          <w:rPr>
            <w:rFonts w:ascii="Times New Roman" w:hAnsi="Times New Roman" w:cs="Times New Roman"/>
          </w:rPr>
          <w:t>Additional</w:t>
        </w:r>
      </w:ins>
      <w:ins w:id="515" w:author="admin" w:date="2012-06-15T16:24:00Z">
        <w:r w:rsidR="004066BD">
          <w:rPr>
            <w:rFonts w:ascii="Times New Roman" w:hAnsi="Times New Roman" w:cs="Times New Roman"/>
          </w:rPr>
          <w:t xml:space="preserve"> tool</w:t>
        </w:r>
      </w:ins>
      <w:ins w:id="516" w:author="admin" w:date="2012-06-15T16:28:00Z">
        <w:r w:rsidR="006F205D">
          <w:rPr>
            <w:rFonts w:ascii="Times New Roman" w:hAnsi="Times New Roman" w:cs="Times New Roman"/>
          </w:rPr>
          <w:t>s</w:t>
        </w:r>
      </w:ins>
      <w:ins w:id="517" w:author="admin" w:date="2012-06-15T16:24:00Z">
        <w:r w:rsidR="00FA54C4">
          <w:rPr>
            <w:rFonts w:ascii="Times New Roman" w:hAnsi="Times New Roman" w:cs="Times New Roman"/>
          </w:rPr>
          <w:t xml:space="preserve"> will allow users to view the building</w:t>
        </w:r>
      </w:ins>
      <w:ins w:id="518" w:author="admin" w:date="2012-06-15T16:25:00Z">
        <w:r w:rsidR="00FA54C4">
          <w:rPr>
            <w:rFonts w:ascii="Times New Roman" w:hAnsi="Times New Roman" w:cs="Times New Roman"/>
          </w:rPr>
          <w:t>’s current energy usage and savings over time</w:t>
        </w:r>
      </w:ins>
      <w:ins w:id="519" w:author="admin" w:date="2012-06-17T11:12:00Z">
        <w:r w:rsidR="0085181C">
          <w:rPr>
            <w:rFonts w:ascii="Times New Roman" w:hAnsi="Times New Roman" w:cs="Times New Roman"/>
          </w:rPr>
          <w:t xml:space="preserve"> by pulling data from the building’s meters and other gauges in real-time</w:t>
        </w:r>
      </w:ins>
      <w:ins w:id="520" w:author="admin" w:date="2012-06-15T16:25:00Z">
        <w:r w:rsidR="00FA54C4">
          <w:rPr>
            <w:rFonts w:ascii="Times New Roman" w:hAnsi="Times New Roman" w:cs="Times New Roman"/>
          </w:rPr>
          <w:t xml:space="preserve">.  </w:t>
        </w:r>
      </w:ins>
      <w:ins w:id="521" w:author="admin" w:date="2012-06-17T11:13:00Z">
        <w:r w:rsidR="00CD7608">
          <w:rPr>
            <w:rFonts w:ascii="Times New Roman" w:hAnsi="Times New Roman" w:cs="Times New Roman"/>
          </w:rPr>
          <w:t xml:space="preserve">Other </w:t>
        </w:r>
      </w:ins>
      <w:ins w:id="522" w:author="admin" w:date="2012-06-16T12:56:00Z">
        <w:r w:rsidR="00B51C75">
          <w:rPr>
            <w:rFonts w:ascii="Times New Roman" w:hAnsi="Times New Roman" w:cs="Times New Roman"/>
          </w:rPr>
          <w:t>possible building-</w:t>
        </w:r>
      </w:ins>
      <w:ins w:id="523" w:author="admin" w:date="2012-06-16T12:57:00Z">
        <w:r w:rsidR="00B51C75">
          <w:rPr>
            <w:rFonts w:ascii="Times New Roman" w:hAnsi="Times New Roman" w:cs="Times New Roman"/>
          </w:rPr>
          <w:t>sp</w:t>
        </w:r>
      </w:ins>
      <w:ins w:id="524" w:author="admin" w:date="2012-06-16T12:56:00Z">
        <w:r w:rsidR="00B51C75">
          <w:rPr>
            <w:rFonts w:ascii="Times New Roman" w:hAnsi="Times New Roman" w:cs="Times New Roman"/>
          </w:rPr>
          <w:t>ecific tools</w:t>
        </w:r>
      </w:ins>
      <w:ins w:id="525" w:author="admin" w:date="2012-06-17T11:13:00Z">
        <w:r w:rsidR="00CD7608">
          <w:rPr>
            <w:rFonts w:ascii="Times New Roman" w:hAnsi="Times New Roman" w:cs="Times New Roman"/>
          </w:rPr>
          <w:t>, depending on what kind of technologies are installed,</w:t>
        </w:r>
      </w:ins>
      <w:ins w:id="526" w:author="admin" w:date="2012-06-16T12:56:00Z">
        <w:r w:rsidR="00B51C75">
          <w:rPr>
            <w:rFonts w:ascii="Times New Roman" w:hAnsi="Times New Roman" w:cs="Times New Roman"/>
          </w:rPr>
          <w:t xml:space="preserve"> are described below:</w:t>
        </w:r>
      </w:ins>
    </w:p>
    <w:p w14:paraId="7FB4C66E" w14:textId="77777777" w:rsidR="00B51C75" w:rsidRDefault="00B51C75" w:rsidP="00503137">
      <w:pPr>
        <w:rPr>
          <w:ins w:id="527" w:author="admin" w:date="2012-06-16T12:57:00Z"/>
          <w:rFonts w:ascii="Times New Roman" w:hAnsi="Times New Roman" w:cs="Times New Roman"/>
        </w:rPr>
      </w:pPr>
    </w:p>
    <w:p w14:paraId="46A99B69" w14:textId="4094AC67" w:rsidR="000312A7" w:rsidRDefault="009F76D1">
      <w:pPr>
        <w:pStyle w:val="ListParagraph"/>
        <w:numPr>
          <w:ilvl w:val="0"/>
          <w:numId w:val="7"/>
        </w:numPr>
        <w:rPr>
          <w:ins w:id="528" w:author="admin" w:date="2012-06-16T13:37:00Z"/>
          <w:rFonts w:ascii="Times New Roman" w:hAnsi="Times New Roman" w:cs="Times New Roman"/>
        </w:rPr>
        <w:pPrChange w:id="529" w:author="admin" w:date="2012-06-16T12:57:00Z">
          <w:pPr/>
        </w:pPrChange>
      </w:pPr>
      <w:ins w:id="530" w:author="admin" w:date="2012-06-16T12:57:00Z">
        <w:r>
          <w:rPr>
            <w:rFonts w:ascii="Times New Roman" w:hAnsi="Times New Roman" w:cs="Times New Roman"/>
            <w:b/>
          </w:rPr>
          <w:t>Live Area Temperature Control</w:t>
        </w:r>
        <w:r>
          <w:rPr>
            <w:rFonts w:ascii="Times New Roman" w:hAnsi="Times New Roman" w:cs="Times New Roman"/>
          </w:rPr>
          <w:t xml:space="preserve"> </w:t>
        </w:r>
      </w:ins>
      <w:ins w:id="531" w:author="admin" w:date="2012-06-16T12:58:00Z">
        <w:r w:rsidR="00731694">
          <w:rPr>
            <w:rFonts w:ascii="Times New Roman" w:hAnsi="Times New Roman" w:cs="Times New Roman"/>
          </w:rPr>
          <w:t>–</w:t>
        </w:r>
      </w:ins>
      <w:ins w:id="532" w:author="admin" w:date="2012-06-16T12:57:00Z">
        <w:r>
          <w:rPr>
            <w:rFonts w:ascii="Times New Roman" w:hAnsi="Times New Roman" w:cs="Times New Roman"/>
          </w:rPr>
          <w:t xml:space="preserve"> </w:t>
        </w:r>
      </w:ins>
      <w:ins w:id="533" w:author="admin" w:date="2012-06-16T13:00:00Z">
        <w:r w:rsidR="009039FD">
          <w:rPr>
            <w:rFonts w:ascii="Times New Roman" w:hAnsi="Times New Roman" w:cs="Times New Roman"/>
          </w:rPr>
          <w:t xml:space="preserve">The energy required to </w:t>
        </w:r>
      </w:ins>
      <w:ins w:id="534" w:author="admin" w:date="2012-06-16T12:58:00Z">
        <w:r w:rsidR="009039FD">
          <w:rPr>
            <w:rFonts w:ascii="Times New Roman" w:hAnsi="Times New Roman" w:cs="Times New Roman"/>
          </w:rPr>
          <w:t>keep</w:t>
        </w:r>
        <w:r w:rsidR="00731694">
          <w:rPr>
            <w:rFonts w:ascii="Times New Roman" w:hAnsi="Times New Roman" w:cs="Times New Roman"/>
          </w:rPr>
          <w:t xml:space="preserve"> an empty area at a consistent temperature of seventy degrees is much different </w:t>
        </w:r>
        <w:r w:rsidR="009039FD">
          <w:rPr>
            <w:rFonts w:ascii="Times New Roman" w:hAnsi="Times New Roman" w:cs="Times New Roman"/>
          </w:rPr>
          <w:t>than i</w:t>
        </w:r>
        <w:r w:rsidR="00FD0EB3">
          <w:rPr>
            <w:rFonts w:ascii="Times New Roman" w:hAnsi="Times New Roman" w:cs="Times New Roman"/>
          </w:rPr>
          <w:t xml:space="preserve">f the </w:t>
        </w:r>
      </w:ins>
      <w:ins w:id="535" w:author="admin" w:date="2012-06-16T13:03:00Z">
        <w:r w:rsidR="008A451F">
          <w:rPr>
            <w:rFonts w:ascii="Times New Roman" w:hAnsi="Times New Roman" w:cs="Times New Roman"/>
          </w:rPr>
          <w:t xml:space="preserve">same </w:t>
        </w:r>
      </w:ins>
      <w:ins w:id="536" w:author="admin" w:date="2012-06-16T12:58:00Z">
        <w:r w:rsidR="00FD0EB3">
          <w:rPr>
            <w:rFonts w:ascii="Times New Roman" w:hAnsi="Times New Roman" w:cs="Times New Roman"/>
          </w:rPr>
          <w:t>area was full of people.</w:t>
        </w:r>
      </w:ins>
      <w:ins w:id="537" w:author="admin" w:date="2012-06-16T13:03:00Z">
        <w:r w:rsidR="00740C2E">
          <w:rPr>
            <w:rFonts w:ascii="Times New Roman" w:hAnsi="Times New Roman" w:cs="Times New Roman"/>
          </w:rPr>
          <w:t xml:space="preserve">  </w:t>
        </w:r>
        <w:r w:rsidR="001864A7">
          <w:rPr>
            <w:rFonts w:ascii="Times New Roman" w:hAnsi="Times New Roman" w:cs="Times New Roman"/>
          </w:rPr>
          <w:t xml:space="preserve">Using heat sensors, </w:t>
        </w:r>
      </w:ins>
      <w:ins w:id="538" w:author="admin" w:date="2012-06-16T13:04:00Z">
        <w:r w:rsidR="00884606">
          <w:rPr>
            <w:rFonts w:ascii="Times New Roman" w:hAnsi="Times New Roman" w:cs="Times New Roman"/>
          </w:rPr>
          <w:t xml:space="preserve">temperature could be analyzed in real time and </w:t>
        </w:r>
      </w:ins>
      <w:ins w:id="539" w:author="admin" w:date="2012-06-16T13:36:00Z">
        <w:r w:rsidR="00650F87">
          <w:rPr>
            <w:rFonts w:ascii="Times New Roman" w:hAnsi="Times New Roman" w:cs="Times New Roman"/>
          </w:rPr>
          <w:t xml:space="preserve">automatically </w:t>
        </w:r>
      </w:ins>
      <w:ins w:id="540" w:author="admin" w:date="2012-06-16T13:04:00Z">
        <w:r w:rsidR="00E875EC">
          <w:rPr>
            <w:rFonts w:ascii="Times New Roman" w:hAnsi="Times New Roman" w:cs="Times New Roman"/>
          </w:rPr>
          <w:t>maintained through out the day</w:t>
        </w:r>
      </w:ins>
      <w:ins w:id="541" w:author="admin" w:date="2012-06-16T13:36:00Z">
        <w:r w:rsidR="00650F87">
          <w:rPr>
            <w:rFonts w:ascii="Times New Roman" w:hAnsi="Times New Roman" w:cs="Times New Roman"/>
          </w:rPr>
          <w:t>, cutting down on energy costs</w:t>
        </w:r>
      </w:ins>
      <w:ins w:id="542" w:author="admin" w:date="2012-06-16T13:04:00Z">
        <w:r w:rsidR="00E875EC">
          <w:rPr>
            <w:rFonts w:ascii="Times New Roman" w:hAnsi="Times New Roman" w:cs="Times New Roman"/>
          </w:rPr>
          <w:t xml:space="preserve">.  </w:t>
        </w:r>
      </w:ins>
      <w:ins w:id="543" w:author="admin" w:date="2012-06-16T13:05:00Z">
        <w:r w:rsidR="006E081E">
          <w:rPr>
            <w:rFonts w:ascii="Times New Roman" w:hAnsi="Times New Roman" w:cs="Times New Roman"/>
          </w:rPr>
          <w:t>This information could be displayed on the kiosk in the form of heat maps</w:t>
        </w:r>
      </w:ins>
      <w:ins w:id="544" w:author="admin" w:date="2012-06-16T13:34:00Z">
        <w:r w:rsidR="00D76EF3">
          <w:rPr>
            <w:rFonts w:ascii="Times New Roman" w:hAnsi="Times New Roman" w:cs="Times New Roman"/>
          </w:rPr>
          <w:t xml:space="preserve"> as well as </w:t>
        </w:r>
      </w:ins>
      <w:ins w:id="545" w:author="admin" w:date="2012-06-16T13:36:00Z">
        <w:r w:rsidR="003D22B8">
          <w:rPr>
            <w:rFonts w:ascii="Times New Roman" w:hAnsi="Times New Roman" w:cs="Times New Roman"/>
          </w:rPr>
          <w:t xml:space="preserve">numeric visuals </w:t>
        </w:r>
        <w:r w:rsidR="007237EC">
          <w:rPr>
            <w:rFonts w:ascii="Times New Roman" w:hAnsi="Times New Roman" w:cs="Times New Roman"/>
          </w:rPr>
          <w:t>presenting thermostat readings alongside</w:t>
        </w:r>
      </w:ins>
      <w:ins w:id="546" w:author="admin" w:date="2012-06-16T13:34:00Z">
        <w:r w:rsidR="00D76EF3">
          <w:rPr>
            <w:rFonts w:ascii="Times New Roman" w:hAnsi="Times New Roman" w:cs="Times New Roman"/>
          </w:rPr>
          <w:t xml:space="preserve"> </w:t>
        </w:r>
      </w:ins>
      <w:ins w:id="547" w:author="admin" w:date="2012-06-16T13:37:00Z">
        <w:r w:rsidR="0086438D">
          <w:rPr>
            <w:rFonts w:ascii="Times New Roman" w:hAnsi="Times New Roman" w:cs="Times New Roman"/>
          </w:rPr>
          <w:t xml:space="preserve">what </w:t>
        </w:r>
      </w:ins>
      <w:ins w:id="548" w:author="admin" w:date="2012-06-16T13:34:00Z">
        <w:r w:rsidR="00D76EF3">
          <w:rPr>
            <w:rFonts w:ascii="Times New Roman" w:hAnsi="Times New Roman" w:cs="Times New Roman"/>
          </w:rPr>
          <w:t>temperature the area “feels” like.</w:t>
        </w:r>
      </w:ins>
    </w:p>
    <w:p w14:paraId="2E452782" w14:textId="77777777" w:rsidR="002C5904" w:rsidRDefault="002C5904">
      <w:pPr>
        <w:pStyle w:val="ListParagraph"/>
        <w:rPr>
          <w:ins w:id="549" w:author="admin" w:date="2012-06-16T13:16:00Z"/>
          <w:rFonts w:ascii="Times New Roman" w:hAnsi="Times New Roman" w:cs="Times New Roman"/>
        </w:rPr>
        <w:pPrChange w:id="550" w:author="admin" w:date="2012-06-16T13:37:00Z">
          <w:pPr/>
        </w:pPrChange>
      </w:pPr>
    </w:p>
    <w:p w14:paraId="123BDFF4" w14:textId="0A90293F" w:rsidR="00660575" w:rsidRDefault="0058612C">
      <w:pPr>
        <w:pStyle w:val="ListParagraph"/>
        <w:numPr>
          <w:ilvl w:val="0"/>
          <w:numId w:val="7"/>
        </w:numPr>
        <w:rPr>
          <w:ins w:id="551" w:author="admin" w:date="2012-06-16T13:43:00Z"/>
          <w:rFonts w:ascii="Times New Roman" w:hAnsi="Times New Roman" w:cs="Times New Roman"/>
        </w:rPr>
        <w:pPrChange w:id="552" w:author="admin" w:date="2012-06-16T13:43:00Z">
          <w:pPr/>
        </w:pPrChange>
      </w:pPr>
      <w:ins w:id="553" w:author="admin" w:date="2012-06-16T13:16:00Z">
        <w:r>
          <w:rPr>
            <w:rFonts w:ascii="Times New Roman" w:hAnsi="Times New Roman" w:cs="Times New Roman"/>
            <w:b/>
          </w:rPr>
          <w:t>Area Specific Energy Use</w:t>
        </w:r>
      </w:ins>
      <w:ins w:id="554" w:author="admin" w:date="2012-06-16T13:37:00Z">
        <w:r w:rsidR="00C0420D">
          <w:rPr>
            <w:rFonts w:ascii="Times New Roman" w:hAnsi="Times New Roman" w:cs="Times New Roman"/>
          </w:rPr>
          <w:t xml:space="preserve"> </w:t>
        </w:r>
      </w:ins>
      <w:ins w:id="555" w:author="admin" w:date="2012-06-16T13:38:00Z">
        <w:r w:rsidR="00164063">
          <w:rPr>
            <w:rFonts w:ascii="Times New Roman" w:hAnsi="Times New Roman" w:cs="Times New Roman"/>
          </w:rPr>
          <w:t>–</w:t>
        </w:r>
      </w:ins>
      <w:ins w:id="556" w:author="admin" w:date="2012-06-16T13:37:00Z">
        <w:r w:rsidR="00C75860">
          <w:rPr>
            <w:rFonts w:ascii="Times New Roman" w:hAnsi="Times New Roman" w:cs="Times New Roman"/>
          </w:rPr>
          <w:t xml:space="preserve"> Different areas of </w:t>
        </w:r>
      </w:ins>
      <w:ins w:id="557" w:author="admin" w:date="2012-06-16T13:39:00Z">
        <w:r w:rsidR="002816EA">
          <w:rPr>
            <w:rFonts w:ascii="Times New Roman" w:hAnsi="Times New Roman" w:cs="Times New Roman"/>
          </w:rPr>
          <w:t>a</w:t>
        </w:r>
      </w:ins>
      <w:ins w:id="558" w:author="admin" w:date="2012-06-16T13:37:00Z">
        <w:r w:rsidR="00C75860">
          <w:rPr>
            <w:rFonts w:ascii="Times New Roman" w:hAnsi="Times New Roman" w:cs="Times New Roman"/>
          </w:rPr>
          <w:t xml:space="preserve"> building use varying amounts of energy</w:t>
        </w:r>
      </w:ins>
      <w:ins w:id="559" w:author="admin" w:date="2012-06-16T13:39:00Z">
        <w:r w:rsidR="00E538D4">
          <w:rPr>
            <w:rFonts w:ascii="Times New Roman" w:hAnsi="Times New Roman" w:cs="Times New Roman"/>
          </w:rPr>
          <w:t xml:space="preserve"> </w:t>
        </w:r>
      </w:ins>
      <w:ins w:id="560" w:author="admin" w:date="2012-06-16T13:41:00Z">
        <w:r w:rsidR="00F331A7">
          <w:rPr>
            <w:rFonts w:ascii="Times New Roman" w:hAnsi="Times New Roman" w:cs="Times New Roman"/>
          </w:rPr>
          <w:t>depending on the purpose and amount of occupants</w:t>
        </w:r>
        <w:r w:rsidR="00CD3A8D">
          <w:rPr>
            <w:rFonts w:ascii="Times New Roman" w:hAnsi="Times New Roman" w:cs="Times New Roman"/>
          </w:rPr>
          <w:t xml:space="preserve">.  </w:t>
        </w:r>
      </w:ins>
      <w:ins w:id="561" w:author="admin" w:date="2012-06-16T13:45:00Z">
        <w:r w:rsidR="00C50FE8">
          <w:rPr>
            <w:rFonts w:ascii="Times New Roman" w:hAnsi="Times New Roman" w:cs="Times New Roman"/>
          </w:rPr>
          <w:t>Using real-time building data from meters</w:t>
        </w:r>
        <w:r w:rsidR="00957B59">
          <w:rPr>
            <w:rFonts w:ascii="Times New Roman" w:hAnsi="Times New Roman" w:cs="Times New Roman"/>
          </w:rPr>
          <w:t>, a tool could be created that displays</w:t>
        </w:r>
      </w:ins>
      <w:ins w:id="562" w:author="admin" w:date="2012-06-16T13:46:00Z">
        <w:r w:rsidR="003A6583">
          <w:rPr>
            <w:rFonts w:ascii="Times New Roman" w:hAnsi="Times New Roman" w:cs="Times New Roman"/>
          </w:rPr>
          <w:t xml:space="preserve"> area-specific </w:t>
        </w:r>
        <w:r w:rsidR="00AD0AAA">
          <w:rPr>
            <w:rFonts w:ascii="Times New Roman" w:hAnsi="Times New Roman" w:cs="Times New Roman"/>
          </w:rPr>
          <w:t xml:space="preserve">energy usage including but not limited to water and electricity.  </w:t>
        </w:r>
      </w:ins>
      <w:ins w:id="563" w:author="admin" w:date="2012-06-16T13:47:00Z">
        <w:r w:rsidR="00335BE4">
          <w:rPr>
            <w:rFonts w:ascii="Times New Roman" w:hAnsi="Times New Roman" w:cs="Times New Roman"/>
          </w:rPr>
          <w:t xml:space="preserve">This information could be </w:t>
        </w:r>
        <w:r w:rsidR="00F76AF0">
          <w:rPr>
            <w:rFonts w:ascii="Times New Roman" w:hAnsi="Times New Roman" w:cs="Times New Roman"/>
          </w:rPr>
          <w:t>mapped onto a build</w:t>
        </w:r>
        <w:r w:rsidR="00F36888">
          <w:rPr>
            <w:rFonts w:ascii="Times New Roman" w:hAnsi="Times New Roman" w:cs="Times New Roman"/>
          </w:rPr>
          <w:t xml:space="preserve">ing floor plan according to the area where the data is coming from.  </w:t>
        </w:r>
      </w:ins>
      <w:ins w:id="564" w:author="admin" w:date="2012-06-16T13:40:00Z">
        <w:r w:rsidR="00A02687">
          <w:rPr>
            <w:rFonts w:ascii="Times New Roman" w:hAnsi="Times New Roman" w:cs="Times New Roman"/>
          </w:rPr>
          <w:t xml:space="preserve">This tool would give owners a sense of where the most energy is being used and would give occupants </w:t>
        </w:r>
      </w:ins>
      <w:ins w:id="565" w:author="admin" w:date="2012-06-16T13:41:00Z">
        <w:r w:rsidR="002B7C28">
          <w:rPr>
            <w:rFonts w:ascii="Times New Roman" w:hAnsi="Times New Roman" w:cs="Times New Roman"/>
          </w:rPr>
          <w:t>an incentive to cut their energy use.</w:t>
        </w:r>
      </w:ins>
    </w:p>
    <w:p w14:paraId="007FCFD6" w14:textId="77777777" w:rsidR="001510B4" w:rsidRPr="001510B4" w:rsidRDefault="001510B4">
      <w:pPr>
        <w:rPr>
          <w:ins w:id="566" w:author="admin" w:date="2012-06-16T13:43:00Z"/>
          <w:rFonts w:ascii="Times New Roman" w:hAnsi="Times New Roman" w:cs="Times New Roman"/>
          <w:rPrChange w:id="567" w:author="admin" w:date="2012-06-16T13:43:00Z">
            <w:rPr>
              <w:ins w:id="568" w:author="admin" w:date="2012-06-16T13:43:00Z"/>
            </w:rPr>
          </w:rPrChange>
        </w:rPr>
        <w:pPrChange w:id="569" w:author="admin" w:date="2012-06-16T13:43:00Z">
          <w:pPr>
            <w:pStyle w:val="ListParagraph"/>
            <w:numPr>
              <w:numId w:val="7"/>
            </w:numPr>
            <w:ind w:hanging="360"/>
          </w:pPr>
        </w:pPrChange>
      </w:pPr>
    </w:p>
    <w:p w14:paraId="5145DEC3" w14:textId="018EA61F" w:rsidR="001510B4" w:rsidRPr="001510B4" w:rsidRDefault="001510B4">
      <w:pPr>
        <w:pStyle w:val="ListParagraph"/>
        <w:numPr>
          <w:ilvl w:val="0"/>
          <w:numId w:val="7"/>
        </w:numPr>
        <w:rPr>
          <w:ins w:id="570" w:author="admin" w:date="2012-06-16T12:58:00Z"/>
          <w:rFonts w:ascii="Times New Roman" w:hAnsi="Times New Roman" w:cs="Times New Roman"/>
          <w:rPrChange w:id="571" w:author="admin" w:date="2012-06-16T13:43:00Z">
            <w:rPr>
              <w:ins w:id="572" w:author="admin" w:date="2012-06-16T12:58:00Z"/>
            </w:rPr>
          </w:rPrChange>
        </w:rPr>
        <w:pPrChange w:id="573" w:author="admin" w:date="2012-06-16T13:43:00Z">
          <w:pPr/>
        </w:pPrChange>
      </w:pPr>
      <w:ins w:id="574" w:author="admin" w:date="2012-06-16T13:43:00Z">
        <w:r>
          <w:rPr>
            <w:rFonts w:ascii="Times New Roman" w:hAnsi="Times New Roman" w:cs="Times New Roman"/>
            <w:b/>
          </w:rPr>
          <w:t>Similar Building Comparison</w:t>
        </w:r>
        <w:r>
          <w:rPr>
            <w:rFonts w:ascii="Times New Roman" w:hAnsi="Times New Roman" w:cs="Times New Roman"/>
          </w:rPr>
          <w:t xml:space="preserve"> </w:t>
        </w:r>
      </w:ins>
      <w:ins w:id="575" w:author="admin" w:date="2012-06-16T13:57:00Z">
        <w:r w:rsidR="009E510C">
          <w:rPr>
            <w:rFonts w:ascii="Times New Roman" w:hAnsi="Times New Roman" w:cs="Times New Roman"/>
          </w:rPr>
          <w:t>–</w:t>
        </w:r>
      </w:ins>
      <w:ins w:id="576" w:author="admin" w:date="2012-06-16T13:43:00Z">
        <w:r>
          <w:rPr>
            <w:rFonts w:ascii="Times New Roman" w:hAnsi="Times New Roman" w:cs="Times New Roman"/>
          </w:rPr>
          <w:t xml:space="preserve"> </w:t>
        </w:r>
      </w:ins>
      <w:ins w:id="577" w:author="admin" w:date="2012-06-16T14:02:00Z">
        <w:r w:rsidR="005D7C33">
          <w:rPr>
            <w:rFonts w:ascii="Times New Roman" w:hAnsi="Times New Roman" w:cs="Times New Roman"/>
          </w:rPr>
          <w:t xml:space="preserve">Organizations that strive to be </w:t>
        </w:r>
      </w:ins>
      <w:ins w:id="578" w:author="admin" w:date="2012-06-16T14:03:00Z">
        <w:r w:rsidR="005D7C33">
          <w:rPr>
            <w:rFonts w:ascii="Times New Roman" w:hAnsi="Times New Roman" w:cs="Times New Roman"/>
          </w:rPr>
          <w:t xml:space="preserve">“green” in today’s society are </w:t>
        </w:r>
      </w:ins>
      <w:ins w:id="579" w:author="admin" w:date="2012-06-18T11:50:00Z">
        <w:r w:rsidR="001025B5">
          <w:rPr>
            <w:rFonts w:ascii="Times New Roman" w:hAnsi="Times New Roman" w:cs="Times New Roman"/>
          </w:rPr>
          <w:t>held</w:t>
        </w:r>
      </w:ins>
      <w:ins w:id="580" w:author="admin" w:date="2012-06-16T14:03:00Z">
        <w:r w:rsidR="005D7C33">
          <w:rPr>
            <w:rFonts w:ascii="Times New Roman" w:hAnsi="Times New Roman" w:cs="Times New Roman"/>
          </w:rPr>
          <w:t xml:space="preserve"> in high regard.  </w:t>
        </w:r>
        <w:r w:rsidR="00905C81">
          <w:rPr>
            <w:rFonts w:ascii="Times New Roman" w:hAnsi="Times New Roman" w:cs="Times New Roman"/>
          </w:rPr>
          <w:t xml:space="preserve">This building </w:t>
        </w:r>
        <w:r w:rsidR="00A96BE5">
          <w:rPr>
            <w:rFonts w:ascii="Times New Roman" w:hAnsi="Times New Roman" w:cs="Times New Roman"/>
          </w:rPr>
          <w:t xml:space="preserve">plans to demonstrate its desire to be </w:t>
        </w:r>
      </w:ins>
      <w:ins w:id="581" w:author="admin" w:date="2012-06-16T14:04:00Z">
        <w:r w:rsidR="00A96BE5">
          <w:rPr>
            <w:rFonts w:ascii="Times New Roman" w:hAnsi="Times New Roman" w:cs="Times New Roman"/>
          </w:rPr>
          <w:t xml:space="preserve">“green” </w:t>
        </w:r>
        <w:r w:rsidR="00084053">
          <w:rPr>
            <w:rFonts w:ascii="Times New Roman" w:hAnsi="Times New Roman" w:cs="Times New Roman"/>
          </w:rPr>
          <w:t>by using geothermal heat pumps as</w:t>
        </w:r>
      </w:ins>
      <w:ins w:id="582" w:author="admin" w:date="2012-06-16T14:06:00Z">
        <w:r w:rsidR="00E153AF">
          <w:rPr>
            <w:rFonts w:ascii="Times New Roman" w:hAnsi="Times New Roman" w:cs="Times New Roman"/>
          </w:rPr>
          <w:t xml:space="preserve"> its</w:t>
        </w:r>
      </w:ins>
      <w:ins w:id="583" w:author="admin" w:date="2012-06-16T14:04:00Z">
        <w:r w:rsidR="00084053">
          <w:rPr>
            <w:rFonts w:ascii="Times New Roman" w:hAnsi="Times New Roman" w:cs="Times New Roman"/>
          </w:rPr>
          <w:t xml:space="preserve"> primary </w:t>
        </w:r>
      </w:ins>
      <w:ins w:id="584" w:author="admin" w:date="2012-06-16T14:05:00Z">
        <w:r w:rsidR="00F836D8">
          <w:rPr>
            <w:rFonts w:ascii="Times New Roman" w:hAnsi="Times New Roman" w:cs="Times New Roman"/>
          </w:rPr>
          <w:t>heating and cooling</w:t>
        </w:r>
      </w:ins>
      <w:ins w:id="585" w:author="admin" w:date="2012-06-16T14:04:00Z">
        <w:r w:rsidR="00F836D8">
          <w:rPr>
            <w:rFonts w:ascii="Times New Roman" w:hAnsi="Times New Roman" w:cs="Times New Roman"/>
          </w:rPr>
          <w:t xml:space="preserve"> method</w:t>
        </w:r>
        <w:r w:rsidR="00044BE9">
          <w:rPr>
            <w:rFonts w:ascii="Times New Roman" w:hAnsi="Times New Roman" w:cs="Times New Roman"/>
          </w:rPr>
          <w:t xml:space="preserve">, a method that </w:t>
        </w:r>
      </w:ins>
      <w:ins w:id="586" w:author="admin" w:date="2012-06-16T14:07:00Z">
        <w:r w:rsidR="00422511">
          <w:rPr>
            <w:rFonts w:ascii="Times New Roman" w:hAnsi="Times New Roman" w:cs="Times New Roman"/>
          </w:rPr>
          <w:t>sets it apart fr</w:t>
        </w:r>
        <w:r w:rsidR="00897B03">
          <w:rPr>
            <w:rFonts w:ascii="Times New Roman" w:hAnsi="Times New Roman" w:cs="Times New Roman"/>
          </w:rPr>
          <w:t xml:space="preserve">om many buildings in the area.  </w:t>
        </w:r>
        <w:r w:rsidR="008F7EA3">
          <w:rPr>
            <w:rFonts w:ascii="Times New Roman" w:hAnsi="Times New Roman" w:cs="Times New Roman"/>
          </w:rPr>
          <w:t xml:space="preserve">To </w:t>
        </w:r>
      </w:ins>
      <w:ins w:id="587" w:author="admin" w:date="2012-06-18T11:50:00Z">
        <w:r w:rsidR="00246F31">
          <w:rPr>
            <w:rFonts w:ascii="Times New Roman" w:hAnsi="Times New Roman" w:cs="Times New Roman"/>
          </w:rPr>
          <w:t>demonstrate</w:t>
        </w:r>
      </w:ins>
      <w:ins w:id="588" w:author="admin" w:date="2012-06-16T14:07:00Z">
        <w:r w:rsidR="008F7EA3">
          <w:rPr>
            <w:rFonts w:ascii="Times New Roman" w:hAnsi="Times New Roman" w:cs="Times New Roman"/>
          </w:rPr>
          <w:t xml:space="preserve"> the green efficiency of this building, a tool could be developed that compared</w:t>
        </w:r>
      </w:ins>
      <w:ins w:id="589" w:author="admin" w:date="2012-06-16T14:08:00Z">
        <w:r w:rsidR="008F7EA3">
          <w:rPr>
            <w:rFonts w:ascii="Times New Roman" w:hAnsi="Times New Roman" w:cs="Times New Roman"/>
          </w:rPr>
          <w:t xml:space="preserve"> its</w:t>
        </w:r>
      </w:ins>
      <w:ins w:id="590" w:author="admin" w:date="2012-06-16T14:07:00Z">
        <w:r w:rsidR="008F7EA3">
          <w:rPr>
            <w:rFonts w:ascii="Times New Roman" w:hAnsi="Times New Roman" w:cs="Times New Roman"/>
          </w:rPr>
          <w:t xml:space="preserve"> energy costs and emissions </w:t>
        </w:r>
      </w:ins>
      <w:ins w:id="591" w:author="admin" w:date="2012-06-16T14:08:00Z">
        <w:r w:rsidR="008F7EA3">
          <w:rPr>
            <w:rFonts w:ascii="Times New Roman" w:hAnsi="Times New Roman" w:cs="Times New Roman"/>
          </w:rPr>
          <w:t xml:space="preserve">to similar local buildings.  </w:t>
        </w:r>
      </w:ins>
      <w:ins w:id="592" w:author="admin" w:date="2012-06-16T14:09:00Z">
        <w:r w:rsidR="005D203D">
          <w:rPr>
            <w:rFonts w:ascii="Times New Roman" w:hAnsi="Times New Roman" w:cs="Times New Roman"/>
          </w:rPr>
          <w:t>This sort of tool woul</w:t>
        </w:r>
        <w:r w:rsidR="005E0035">
          <w:rPr>
            <w:rFonts w:ascii="Times New Roman" w:hAnsi="Times New Roman" w:cs="Times New Roman"/>
          </w:rPr>
          <w:t xml:space="preserve">d present this building as a model for the future in the public eye and encourage other buildings to adopt </w:t>
        </w:r>
      </w:ins>
      <w:ins w:id="593" w:author="admin" w:date="2012-06-16T14:11:00Z">
        <w:r w:rsidR="005E0035">
          <w:rPr>
            <w:rFonts w:ascii="Times New Roman" w:hAnsi="Times New Roman" w:cs="Times New Roman"/>
          </w:rPr>
          <w:t>“green” alternatives to their current heating method.</w:t>
        </w:r>
      </w:ins>
      <w:ins w:id="594" w:author="admin" w:date="2012-06-16T14:04:00Z">
        <w:r w:rsidR="00D8357E">
          <w:rPr>
            <w:rFonts w:ascii="Times New Roman" w:hAnsi="Times New Roman" w:cs="Times New Roman"/>
          </w:rPr>
          <w:t xml:space="preserve">  </w:t>
        </w:r>
      </w:ins>
    </w:p>
    <w:p w14:paraId="12147FB6" w14:textId="77777777" w:rsidR="009039FD" w:rsidRPr="009039FD" w:rsidRDefault="009039FD" w:rsidP="00884606">
      <w:pPr>
        <w:rPr>
          <w:ins w:id="595" w:author="admin" w:date="2012-06-16T12:56:00Z"/>
          <w:rFonts w:ascii="Times New Roman" w:hAnsi="Times New Roman" w:cs="Times New Roman"/>
          <w:rPrChange w:id="596" w:author="admin" w:date="2012-06-16T13:00:00Z">
            <w:rPr>
              <w:ins w:id="597" w:author="admin" w:date="2012-06-16T12:56:00Z"/>
            </w:rPr>
          </w:rPrChange>
        </w:rPr>
      </w:pPr>
    </w:p>
    <w:p w14:paraId="012272EC" w14:textId="6F4C88FC" w:rsidR="0001372A" w:rsidRDefault="00731694" w:rsidP="00503137">
      <w:pPr>
        <w:rPr>
          <w:ins w:id="598" w:author="admin" w:date="2012-06-15T16:29:00Z"/>
          <w:rFonts w:ascii="Times New Roman" w:hAnsi="Times New Roman" w:cs="Times New Roman"/>
        </w:rPr>
      </w:pPr>
      <w:ins w:id="599" w:author="admin" w:date="2012-06-16T12:59:00Z">
        <w:r>
          <w:rPr>
            <w:rFonts w:ascii="Times New Roman" w:hAnsi="Times New Roman" w:cs="Times New Roman"/>
          </w:rPr>
          <w:t xml:space="preserve">The information necessary to create these tools would be could be accessed live </w:t>
        </w:r>
      </w:ins>
      <w:ins w:id="600" w:author="admin" w:date="2012-06-16T13:00:00Z">
        <w:r w:rsidR="009039FD">
          <w:rPr>
            <w:rFonts w:ascii="Times New Roman" w:hAnsi="Times New Roman" w:cs="Times New Roman"/>
          </w:rPr>
          <w:t>from the buil</w:t>
        </w:r>
        <w:r w:rsidR="0087133E">
          <w:rPr>
            <w:rFonts w:ascii="Times New Roman" w:hAnsi="Times New Roman" w:cs="Times New Roman"/>
          </w:rPr>
          <w:t>ding and presented in real-time through the kiosk.</w:t>
        </w:r>
      </w:ins>
    </w:p>
    <w:p w14:paraId="6391D5E1" w14:textId="77777777" w:rsidR="00D72186" w:rsidRDefault="00D72186" w:rsidP="00503137">
      <w:pPr>
        <w:rPr>
          <w:ins w:id="601" w:author="admin" w:date="2012-06-15T16:29:00Z"/>
          <w:rFonts w:ascii="Times New Roman" w:hAnsi="Times New Roman" w:cs="Times New Roman"/>
        </w:rPr>
      </w:pPr>
    </w:p>
    <w:p w14:paraId="1F718B6B" w14:textId="3B4794CC" w:rsidR="009676A0" w:rsidRDefault="00EC5D2E">
      <w:pPr>
        <w:tabs>
          <w:tab w:val="left" w:pos="2160"/>
        </w:tabs>
        <w:rPr>
          <w:ins w:id="602" w:author="admin" w:date="2012-06-18T11:47:00Z"/>
          <w:rFonts w:ascii="Times New Roman" w:hAnsi="Times New Roman" w:cs="Times New Roman"/>
        </w:rPr>
      </w:pPr>
      <w:ins w:id="603" w:author="admin" w:date="2012-06-17T11:21:00Z">
        <w:r>
          <w:rPr>
            <w:rFonts w:ascii="Times New Roman" w:hAnsi="Times New Roman" w:cs="Times New Roman"/>
          </w:rPr>
          <w:t>Information not related to energy</w:t>
        </w:r>
      </w:ins>
      <w:ins w:id="604" w:author="admin" w:date="2012-06-18T11:10:00Z">
        <w:r w:rsidR="00BB153C">
          <w:rPr>
            <w:rFonts w:ascii="Times New Roman" w:hAnsi="Times New Roman" w:cs="Times New Roman"/>
          </w:rPr>
          <w:t xml:space="preserve"> usage</w:t>
        </w:r>
      </w:ins>
      <w:ins w:id="605" w:author="admin" w:date="2012-06-17T11:21:00Z">
        <w:r>
          <w:rPr>
            <w:rFonts w:ascii="Times New Roman" w:hAnsi="Times New Roman" w:cs="Times New Roman"/>
          </w:rPr>
          <w:t xml:space="preserve"> could also be presented through this kiosk</w:t>
        </w:r>
      </w:ins>
      <w:ins w:id="606" w:author="admin" w:date="2012-06-18T11:10:00Z">
        <w:r w:rsidR="00E55A20">
          <w:rPr>
            <w:rFonts w:ascii="Times New Roman" w:hAnsi="Times New Roman" w:cs="Times New Roman"/>
          </w:rPr>
          <w:t>.</w:t>
        </w:r>
      </w:ins>
      <w:ins w:id="607" w:author="admin" w:date="2012-06-18T11:11:00Z">
        <w:r w:rsidR="00255D54">
          <w:rPr>
            <w:rFonts w:ascii="Times New Roman" w:hAnsi="Times New Roman" w:cs="Times New Roman"/>
          </w:rPr>
          <w:t xml:space="preserve">  For example, </w:t>
        </w:r>
        <w:r w:rsidR="009A367B">
          <w:rPr>
            <w:rFonts w:ascii="Times New Roman" w:hAnsi="Times New Roman" w:cs="Times New Roman"/>
          </w:rPr>
          <w:t>a detail</w:t>
        </w:r>
        <w:r w:rsidR="004040BF">
          <w:rPr>
            <w:rFonts w:ascii="Times New Roman" w:hAnsi="Times New Roman" w:cs="Times New Roman"/>
          </w:rPr>
          <w:t xml:space="preserve">ed floor plan could be displayed that shows various sections or departments of the building.  </w:t>
        </w:r>
      </w:ins>
      <w:ins w:id="608" w:author="admin" w:date="2012-06-18T11:12:00Z">
        <w:r w:rsidR="00772496">
          <w:rPr>
            <w:rFonts w:ascii="Times New Roman" w:hAnsi="Times New Roman" w:cs="Times New Roman"/>
          </w:rPr>
          <w:t>Th</w:t>
        </w:r>
        <w:r w:rsidR="00560A16">
          <w:rPr>
            <w:rFonts w:ascii="Times New Roman" w:hAnsi="Times New Roman" w:cs="Times New Roman"/>
          </w:rPr>
          <w:t>is could include a list of employees or occupants in each section</w:t>
        </w:r>
      </w:ins>
      <w:ins w:id="609" w:author="admin" w:date="2012-06-18T11:15:00Z">
        <w:r w:rsidR="00985ECA">
          <w:rPr>
            <w:rFonts w:ascii="Times New Roman" w:hAnsi="Times New Roman" w:cs="Times New Roman"/>
          </w:rPr>
          <w:t xml:space="preserve"> as well as </w:t>
        </w:r>
      </w:ins>
      <w:ins w:id="610" w:author="admin" w:date="2012-06-18T11:16:00Z">
        <w:r w:rsidR="00985ECA">
          <w:rPr>
            <w:rFonts w:ascii="Times New Roman" w:hAnsi="Times New Roman" w:cs="Times New Roman"/>
          </w:rPr>
          <w:t>the</w:t>
        </w:r>
      </w:ins>
      <w:ins w:id="611" w:author="admin" w:date="2012-06-18T11:15:00Z">
        <w:r w:rsidR="007D1259">
          <w:rPr>
            <w:rFonts w:ascii="Times New Roman" w:hAnsi="Times New Roman" w:cs="Times New Roman"/>
          </w:rPr>
          <w:t>ir</w:t>
        </w:r>
      </w:ins>
      <w:ins w:id="612" w:author="admin" w:date="2012-06-18T11:34:00Z">
        <w:r w:rsidR="007D1282">
          <w:rPr>
            <w:rFonts w:ascii="Times New Roman" w:hAnsi="Times New Roman" w:cs="Times New Roman"/>
          </w:rPr>
          <w:t xml:space="preserve"> job title and job description. </w:t>
        </w:r>
      </w:ins>
      <w:ins w:id="613" w:author="admin" w:date="2012-06-18T11:53:00Z">
        <w:r w:rsidR="00305FB4">
          <w:rPr>
            <w:rFonts w:ascii="Times New Roman" w:hAnsi="Times New Roman" w:cs="Times New Roman"/>
          </w:rPr>
          <w:t xml:space="preserve"> The kiosk could also provide information regarding the general purpose of the building as well as any upcoming events that may be taking place there.  </w:t>
        </w:r>
      </w:ins>
      <w:ins w:id="614" w:author="admin" w:date="2012-06-18T11:36:00Z">
        <w:r w:rsidR="00200374">
          <w:rPr>
            <w:rFonts w:ascii="Times New Roman" w:hAnsi="Times New Roman" w:cs="Times New Roman"/>
          </w:rPr>
          <w:t>Th</w:t>
        </w:r>
        <w:r w:rsidR="00D6453A">
          <w:rPr>
            <w:rFonts w:ascii="Times New Roman" w:hAnsi="Times New Roman" w:cs="Times New Roman"/>
          </w:rPr>
          <w:t xml:space="preserve">e amount of features the permanent kiosk could provide is </w:t>
        </w:r>
      </w:ins>
      <w:ins w:id="615" w:author="admin" w:date="2012-06-18T11:54:00Z">
        <w:r w:rsidR="00D16EE6">
          <w:rPr>
            <w:rFonts w:ascii="Times New Roman" w:hAnsi="Times New Roman" w:cs="Times New Roman"/>
          </w:rPr>
          <w:t xml:space="preserve">seemingly endless, and is </w:t>
        </w:r>
      </w:ins>
      <w:ins w:id="616" w:author="admin" w:date="2012-06-18T11:36:00Z">
        <w:r w:rsidR="00D6453A">
          <w:rPr>
            <w:rFonts w:ascii="Times New Roman" w:hAnsi="Times New Roman" w:cs="Times New Roman"/>
          </w:rPr>
          <w:t xml:space="preserve">only limited </w:t>
        </w:r>
      </w:ins>
      <w:ins w:id="617" w:author="admin" w:date="2012-06-18T11:54:00Z">
        <w:r w:rsidR="007A0E14">
          <w:rPr>
            <w:rFonts w:ascii="Times New Roman" w:hAnsi="Times New Roman" w:cs="Times New Roman"/>
          </w:rPr>
          <w:t>by what</w:t>
        </w:r>
      </w:ins>
      <w:ins w:id="618" w:author="admin" w:date="2012-06-18T11:36:00Z">
        <w:r w:rsidR="00D6453A">
          <w:rPr>
            <w:rFonts w:ascii="Times New Roman" w:hAnsi="Times New Roman" w:cs="Times New Roman"/>
          </w:rPr>
          <w:t xml:space="preserve"> sensors and meters</w:t>
        </w:r>
      </w:ins>
      <w:ins w:id="619" w:author="admin" w:date="2012-06-18T11:54:00Z">
        <w:r w:rsidR="009075CE">
          <w:rPr>
            <w:rFonts w:ascii="Times New Roman" w:hAnsi="Times New Roman" w:cs="Times New Roman"/>
          </w:rPr>
          <w:t xml:space="preserve"> are</w:t>
        </w:r>
      </w:ins>
      <w:ins w:id="620" w:author="admin" w:date="2012-06-18T11:36:00Z">
        <w:r w:rsidR="00D6453A">
          <w:rPr>
            <w:rFonts w:ascii="Times New Roman" w:hAnsi="Times New Roman" w:cs="Times New Roman"/>
          </w:rPr>
          <w:t xml:space="preserve"> installed in the building and </w:t>
        </w:r>
      </w:ins>
      <w:ins w:id="621" w:author="admin" w:date="2012-06-18T11:54:00Z">
        <w:r w:rsidR="00F16BE6">
          <w:rPr>
            <w:rFonts w:ascii="Times New Roman" w:hAnsi="Times New Roman" w:cs="Times New Roman"/>
          </w:rPr>
          <w:t xml:space="preserve">a </w:t>
        </w:r>
      </w:ins>
      <w:ins w:id="622" w:author="admin" w:date="2012-06-18T11:36:00Z">
        <w:r w:rsidR="00D6453A">
          <w:rPr>
            <w:rFonts w:ascii="Times New Roman" w:hAnsi="Times New Roman" w:cs="Times New Roman"/>
          </w:rPr>
          <w:t>developer</w:t>
        </w:r>
      </w:ins>
      <w:ins w:id="623" w:author="admin" w:date="2012-06-18T11:37:00Z">
        <w:r w:rsidR="00D6453A">
          <w:rPr>
            <w:rFonts w:ascii="Times New Roman" w:hAnsi="Times New Roman" w:cs="Times New Roman"/>
          </w:rPr>
          <w:t>’s imagination.</w:t>
        </w:r>
      </w:ins>
    </w:p>
    <w:p w14:paraId="23D9775F" w14:textId="77777777" w:rsidR="0066185F" w:rsidRDefault="0066185F">
      <w:pPr>
        <w:tabs>
          <w:tab w:val="left" w:pos="2160"/>
        </w:tabs>
        <w:rPr>
          <w:ins w:id="624" w:author="admin" w:date="2012-06-18T11:47:00Z"/>
          <w:rFonts w:ascii="Times New Roman" w:hAnsi="Times New Roman" w:cs="Times New Roman"/>
        </w:rPr>
      </w:pPr>
    </w:p>
    <w:p w14:paraId="68C536E6" w14:textId="7AAC5270" w:rsidR="0066185F" w:rsidRDefault="003F09CC">
      <w:pPr>
        <w:tabs>
          <w:tab w:val="left" w:pos="2160"/>
        </w:tabs>
        <w:rPr>
          <w:ins w:id="625" w:author="admin" w:date="2012-06-18T12:03:00Z"/>
          <w:rFonts w:ascii="Times New Roman" w:hAnsi="Times New Roman" w:cs="Times New Roman"/>
        </w:rPr>
      </w:pPr>
      <w:ins w:id="626" w:author="admin" w:date="2012-06-18T11:52:00Z">
        <w:r>
          <w:rPr>
            <w:rFonts w:ascii="Times New Roman" w:hAnsi="Times New Roman" w:cs="Times New Roman"/>
          </w:rPr>
          <w:t xml:space="preserve">Visitors to this new building would benefit greatly from the many tools that this permanent kiosk could provide.  </w:t>
        </w:r>
        <w:r w:rsidR="00175D30">
          <w:rPr>
            <w:rFonts w:ascii="Times New Roman" w:hAnsi="Times New Roman" w:cs="Times New Roman"/>
          </w:rPr>
          <w:t>Through</w:t>
        </w:r>
        <w:r w:rsidR="00305FB4">
          <w:rPr>
            <w:rFonts w:ascii="Times New Roman" w:hAnsi="Times New Roman" w:cs="Times New Roman"/>
          </w:rPr>
          <w:t xml:space="preserve"> </w:t>
        </w:r>
      </w:ins>
      <w:ins w:id="627" w:author="admin" w:date="2012-06-18T11:55:00Z">
        <w:r w:rsidR="00175D30">
          <w:rPr>
            <w:rFonts w:ascii="Times New Roman" w:hAnsi="Times New Roman" w:cs="Times New Roman"/>
          </w:rPr>
          <w:t>general information, such as the building’s purpose, mission, and upcoming events</w:t>
        </w:r>
      </w:ins>
      <w:ins w:id="628" w:author="admin" w:date="2012-06-18T11:56:00Z">
        <w:r w:rsidR="002A1441">
          <w:rPr>
            <w:rFonts w:ascii="Times New Roman" w:hAnsi="Times New Roman" w:cs="Times New Roman"/>
          </w:rPr>
          <w:t>, visitors could immediately</w:t>
        </w:r>
      </w:ins>
      <w:ins w:id="629" w:author="admin" w:date="2012-06-18T11:57:00Z">
        <w:r w:rsidR="00767D68">
          <w:rPr>
            <w:rFonts w:ascii="Times New Roman" w:hAnsi="Times New Roman" w:cs="Times New Roman"/>
          </w:rPr>
          <w:t xml:space="preserve"> get a sense of </w:t>
        </w:r>
        <w:r w:rsidR="00717D96">
          <w:rPr>
            <w:rFonts w:ascii="Times New Roman" w:hAnsi="Times New Roman" w:cs="Times New Roman"/>
          </w:rPr>
          <w:t xml:space="preserve">their surroundings and the sort of </w:t>
        </w:r>
        <w:r w:rsidR="0028542D">
          <w:rPr>
            <w:rFonts w:ascii="Times New Roman" w:hAnsi="Times New Roman" w:cs="Times New Roman"/>
          </w:rPr>
          <w:t>opportunities that the building affords them.</w:t>
        </w:r>
        <w:r w:rsidR="003E0EDE">
          <w:rPr>
            <w:rFonts w:ascii="Times New Roman" w:hAnsi="Times New Roman" w:cs="Times New Roman"/>
          </w:rPr>
          <w:t xml:space="preserve">  Also, </w:t>
        </w:r>
      </w:ins>
      <w:ins w:id="630" w:author="admin" w:date="2012-06-18T11:59:00Z">
        <w:r w:rsidR="00013B51">
          <w:rPr>
            <w:rFonts w:ascii="Times New Roman" w:hAnsi="Times New Roman" w:cs="Times New Roman"/>
          </w:rPr>
          <w:t xml:space="preserve">when presented with a screen full of dials and meter visualizations, </w:t>
        </w:r>
      </w:ins>
      <w:ins w:id="631" w:author="admin" w:date="2012-06-18T12:00:00Z">
        <w:r w:rsidR="001F57D1">
          <w:rPr>
            <w:rFonts w:ascii="Times New Roman" w:hAnsi="Times New Roman" w:cs="Times New Roman"/>
          </w:rPr>
          <w:t xml:space="preserve">visitors </w:t>
        </w:r>
        <w:r w:rsidR="001C695A">
          <w:rPr>
            <w:rFonts w:ascii="Times New Roman" w:hAnsi="Times New Roman" w:cs="Times New Roman"/>
          </w:rPr>
          <w:t xml:space="preserve">would </w:t>
        </w:r>
        <w:r w:rsidR="003809E8">
          <w:rPr>
            <w:rFonts w:ascii="Times New Roman" w:hAnsi="Times New Roman" w:cs="Times New Roman"/>
          </w:rPr>
          <w:t>begin to ask questions about how geothermal heat pumps work and the benefits they provide (questions that the same perma</w:t>
        </w:r>
        <w:r w:rsidR="00CC305B">
          <w:rPr>
            <w:rFonts w:ascii="Times New Roman" w:hAnsi="Times New Roman" w:cs="Times New Roman"/>
          </w:rPr>
          <w:t xml:space="preserve">nent kiosk could help answer).  </w:t>
        </w:r>
      </w:ins>
      <w:ins w:id="632" w:author="admin" w:date="2012-06-18T12:01:00Z">
        <w:r w:rsidR="00D83B37">
          <w:rPr>
            <w:rFonts w:ascii="Times New Roman" w:hAnsi="Times New Roman" w:cs="Times New Roman"/>
          </w:rPr>
          <w:t xml:space="preserve">This knowledge </w:t>
        </w:r>
      </w:ins>
      <w:ins w:id="633" w:author="admin" w:date="2012-06-18T12:02:00Z">
        <w:r w:rsidR="00CF171F">
          <w:rPr>
            <w:rFonts w:ascii="Times New Roman" w:hAnsi="Times New Roman" w:cs="Times New Roman"/>
          </w:rPr>
          <w:t xml:space="preserve">would instill a sense of pride in visitors </w:t>
        </w:r>
        <w:r w:rsidR="00BD006C">
          <w:rPr>
            <w:rFonts w:ascii="Times New Roman" w:hAnsi="Times New Roman" w:cs="Times New Roman"/>
          </w:rPr>
          <w:t>for having such a forward-thinking building in their local community</w:t>
        </w:r>
      </w:ins>
      <w:ins w:id="634" w:author="admin" w:date="2012-06-18T12:03:00Z">
        <w:r w:rsidR="00B0306D">
          <w:rPr>
            <w:rFonts w:ascii="Times New Roman" w:hAnsi="Times New Roman" w:cs="Times New Roman"/>
          </w:rPr>
          <w:t xml:space="preserve">, and encourage them to </w:t>
        </w:r>
        <w:r w:rsidR="00750E4F">
          <w:rPr>
            <w:rFonts w:ascii="Times New Roman" w:hAnsi="Times New Roman" w:cs="Times New Roman"/>
          </w:rPr>
          <w:t>take advantage of the building as much as possible.</w:t>
        </w:r>
      </w:ins>
    </w:p>
    <w:p w14:paraId="0FDECE36" w14:textId="77777777" w:rsidR="00263DF5" w:rsidRDefault="00263DF5">
      <w:pPr>
        <w:tabs>
          <w:tab w:val="left" w:pos="2160"/>
        </w:tabs>
        <w:rPr>
          <w:ins w:id="635" w:author="admin" w:date="2012-06-18T12:03:00Z"/>
          <w:rFonts w:ascii="Times New Roman" w:hAnsi="Times New Roman" w:cs="Times New Roman"/>
        </w:rPr>
      </w:pPr>
    </w:p>
    <w:p w14:paraId="71999E9E" w14:textId="77777777" w:rsidR="00263DF5" w:rsidRDefault="00263DF5">
      <w:pPr>
        <w:tabs>
          <w:tab w:val="left" w:pos="2160"/>
        </w:tabs>
        <w:rPr>
          <w:ins w:id="636" w:author="admin" w:date="2012-06-16T12:23:00Z"/>
          <w:rFonts w:ascii="Times New Roman" w:hAnsi="Times New Roman" w:cs="Times New Roman"/>
        </w:rPr>
      </w:pPr>
    </w:p>
    <w:p w14:paraId="00CE42E5" w14:textId="7036C2A5" w:rsidR="00777979" w:rsidRDefault="008D7523" w:rsidP="00FC311B">
      <w:pPr>
        <w:rPr>
          <w:ins w:id="637" w:author="admin" w:date="2012-06-18T12:26:00Z"/>
          <w:rFonts w:ascii="Times New Roman" w:hAnsi="Times New Roman" w:cs="Times New Roman"/>
        </w:rPr>
      </w:pPr>
      <w:ins w:id="638" w:author="admin" w:date="2012-06-18T12:03:00Z">
        <w:r>
          <w:rPr>
            <w:rFonts w:ascii="Times New Roman" w:hAnsi="Times New Roman" w:cs="Times New Roman"/>
          </w:rPr>
          <w:t>Various groups of employees</w:t>
        </w:r>
      </w:ins>
      <w:ins w:id="639" w:author="admin" w:date="2012-06-18T12:04:00Z">
        <w:r>
          <w:rPr>
            <w:rFonts w:ascii="Times New Roman" w:hAnsi="Times New Roman" w:cs="Times New Roman"/>
          </w:rPr>
          <w:t xml:space="preserve"> and/or occupants of this new building would also benefit from a permanent kiosk.  </w:t>
        </w:r>
      </w:ins>
      <w:ins w:id="640" w:author="admin" w:date="2012-06-18T12:05:00Z">
        <w:r w:rsidR="00001A79">
          <w:rPr>
            <w:rFonts w:ascii="Times New Roman" w:hAnsi="Times New Roman" w:cs="Times New Roman"/>
          </w:rPr>
          <w:t xml:space="preserve">Owners </w:t>
        </w:r>
        <w:r w:rsidR="008B0975">
          <w:rPr>
            <w:rFonts w:ascii="Times New Roman" w:hAnsi="Times New Roman" w:cs="Times New Roman"/>
          </w:rPr>
          <w:t xml:space="preserve">of the building would have complete control over what kind of information is presented on the kiosk, </w:t>
        </w:r>
      </w:ins>
      <w:ins w:id="641" w:author="admin" w:date="2012-06-18T12:31:00Z">
        <w:r w:rsidR="00C44D46">
          <w:rPr>
            <w:rFonts w:ascii="Times New Roman" w:hAnsi="Times New Roman" w:cs="Times New Roman"/>
          </w:rPr>
          <w:t xml:space="preserve">allowing them to keep the </w:t>
        </w:r>
      </w:ins>
      <w:ins w:id="642" w:author="admin" w:date="2012-06-18T12:33:00Z">
        <w:r w:rsidR="00DF0A21">
          <w:rPr>
            <w:rFonts w:ascii="Times New Roman" w:hAnsi="Times New Roman" w:cs="Times New Roman"/>
          </w:rPr>
          <w:t xml:space="preserve">most important </w:t>
        </w:r>
      </w:ins>
      <w:ins w:id="643" w:author="admin" w:date="2012-06-18T12:31:00Z">
        <w:r w:rsidR="00C44D46">
          <w:rPr>
            <w:rFonts w:ascii="Times New Roman" w:hAnsi="Times New Roman" w:cs="Times New Roman"/>
          </w:rPr>
          <w:t>informatio</w:t>
        </w:r>
        <w:r w:rsidR="00736F25">
          <w:rPr>
            <w:rFonts w:ascii="Times New Roman" w:hAnsi="Times New Roman" w:cs="Times New Roman"/>
          </w:rPr>
          <w:t xml:space="preserve">n </w:t>
        </w:r>
        <w:r w:rsidR="00DF0A21">
          <w:rPr>
            <w:rFonts w:ascii="Times New Roman" w:hAnsi="Times New Roman" w:cs="Times New Roman"/>
          </w:rPr>
          <w:t>up to date</w:t>
        </w:r>
      </w:ins>
      <w:ins w:id="644" w:author="admin" w:date="2012-06-18T12:07:00Z">
        <w:r w:rsidR="00234E54">
          <w:rPr>
            <w:rFonts w:ascii="Times New Roman" w:hAnsi="Times New Roman" w:cs="Times New Roman"/>
          </w:rPr>
          <w:t>.</w:t>
        </w:r>
        <w:r w:rsidR="00BF41A3">
          <w:rPr>
            <w:rFonts w:ascii="Times New Roman" w:hAnsi="Times New Roman" w:cs="Times New Roman"/>
          </w:rPr>
          <w:t xml:space="preserve"> </w:t>
        </w:r>
      </w:ins>
      <w:ins w:id="645" w:author="admin" w:date="2012-06-18T12:08:00Z">
        <w:r w:rsidR="006D2B57">
          <w:rPr>
            <w:rFonts w:ascii="Times New Roman" w:hAnsi="Times New Roman" w:cs="Times New Roman"/>
          </w:rPr>
          <w:t xml:space="preserve"> Workers who maintain and monitor the geothermal heat pumps would have an ef</w:t>
        </w:r>
      </w:ins>
      <w:ins w:id="646" w:author="admin" w:date="2012-06-18T12:09:00Z">
        <w:r w:rsidR="008E00C2">
          <w:rPr>
            <w:rFonts w:ascii="Times New Roman" w:hAnsi="Times New Roman" w:cs="Times New Roman"/>
          </w:rPr>
          <w:t xml:space="preserve">fective </w:t>
        </w:r>
      </w:ins>
      <w:ins w:id="647" w:author="admin" w:date="2012-06-18T12:08:00Z">
        <w:r w:rsidR="006D2B57">
          <w:rPr>
            <w:rFonts w:ascii="Times New Roman" w:hAnsi="Times New Roman" w:cs="Times New Roman"/>
          </w:rPr>
          <w:t xml:space="preserve">visualization of </w:t>
        </w:r>
      </w:ins>
      <w:ins w:id="648" w:author="admin" w:date="2012-06-18T12:09:00Z">
        <w:r w:rsidR="00E27BA9">
          <w:rPr>
            <w:rFonts w:ascii="Times New Roman" w:hAnsi="Times New Roman" w:cs="Times New Roman"/>
          </w:rPr>
          <w:t>real-time processes within the building</w:t>
        </w:r>
        <w:r w:rsidR="008E00C2">
          <w:rPr>
            <w:rFonts w:ascii="Times New Roman" w:hAnsi="Times New Roman" w:cs="Times New Roman"/>
          </w:rPr>
          <w:t>,</w:t>
        </w:r>
      </w:ins>
      <w:ins w:id="649" w:author="admin" w:date="2012-06-18T12:10:00Z">
        <w:r w:rsidR="008E00C2">
          <w:rPr>
            <w:rFonts w:ascii="Times New Roman" w:hAnsi="Times New Roman" w:cs="Times New Roman"/>
          </w:rPr>
          <w:t xml:space="preserve"> allowing them to monitor the building efficiently as a whole as well as study specific areas to </w:t>
        </w:r>
        <w:r w:rsidR="00A1026E">
          <w:rPr>
            <w:rFonts w:ascii="Times New Roman" w:hAnsi="Times New Roman" w:cs="Times New Roman"/>
          </w:rPr>
          <w:t>determine better ways to save energy and money.</w:t>
        </w:r>
      </w:ins>
      <w:ins w:id="650" w:author="admin" w:date="2012-06-18T12:11:00Z">
        <w:r w:rsidR="00EE52A6">
          <w:rPr>
            <w:rFonts w:ascii="Times New Roman" w:hAnsi="Times New Roman" w:cs="Times New Roman"/>
          </w:rPr>
          <w:t xml:space="preserve">  </w:t>
        </w:r>
      </w:ins>
      <w:ins w:id="651" w:author="admin" w:date="2012-06-18T12:22:00Z">
        <w:r w:rsidR="009D60F5">
          <w:rPr>
            <w:rFonts w:ascii="Times New Roman" w:hAnsi="Times New Roman" w:cs="Times New Roman"/>
          </w:rPr>
          <w:t>Other employees/occupants</w:t>
        </w:r>
        <w:r w:rsidR="00DA0585">
          <w:rPr>
            <w:rFonts w:ascii="Times New Roman" w:hAnsi="Times New Roman" w:cs="Times New Roman"/>
          </w:rPr>
          <w:t xml:space="preserve"> could use this kiosk to compare their area of the building against the other areas.  This comparison could lead them to </w:t>
        </w:r>
      </w:ins>
      <w:ins w:id="652" w:author="admin" w:date="2012-06-18T12:25:00Z">
        <w:r w:rsidR="007A551B">
          <w:rPr>
            <w:rFonts w:ascii="Times New Roman" w:hAnsi="Times New Roman" w:cs="Times New Roman"/>
          </w:rPr>
          <w:t>make better energy usage decis</w:t>
        </w:r>
        <w:r w:rsidR="00EF282B">
          <w:rPr>
            <w:rFonts w:ascii="Times New Roman" w:hAnsi="Times New Roman" w:cs="Times New Roman"/>
          </w:rPr>
          <w:t>ions</w:t>
        </w:r>
        <w:r w:rsidR="007A551B">
          <w:rPr>
            <w:rFonts w:ascii="Times New Roman" w:hAnsi="Times New Roman" w:cs="Times New Roman"/>
          </w:rPr>
          <w:t xml:space="preserve"> if their area uses more energy, </w:t>
        </w:r>
        <w:r w:rsidR="004268FB">
          <w:rPr>
            <w:rFonts w:ascii="Times New Roman" w:hAnsi="Times New Roman" w:cs="Times New Roman"/>
          </w:rPr>
          <w:t xml:space="preserve">or could encourage them to spread their techniques of conserving </w:t>
        </w:r>
      </w:ins>
      <w:ins w:id="653" w:author="admin" w:date="2012-06-18T12:26:00Z">
        <w:r w:rsidR="004268FB">
          <w:rPr>
            <w:rFonts w:ascii="Times New Roman" w:hAnsi="Times New Roman" w:cs="Times New Roman"/>
          </w:rPr>
          <w:t>energy</w:t>
        </w:r>
      </w:ins>
      <w:ins w:id="654" w:author="admin" w:date="2012-06-18T12:25:00Z">
        <w:r w:rsidR="004268FB">
          <w:rPr>
            <w:rFonts w:ascii="Times New Roman" w:hAnsi="Times New Roman" w:cs="Times New Roman"/>
          </w:rPr>
          <w:t xml:space="preserve"> </w:t>
        </w:r>
      </w:ins>
      <w:ins w:id="655" w:author="admin" w:date="2012-06-18T12:26:00Z">
        <w:r w:rsidR="004268FB">
          <w:rPr>
            <w:rFonts w:ascii="Times New Roman" w:hAnsi="Times New Roman" w:cs="Times New Roman"/>
          </w:rPr>
          <w:t>if their area uses a small amount of energy.</w:t>
        </w:r>
      </w:ins>
    </w:p>
    <w:p w14:paraId="641A8F04" w14:textId="77777777" w:rsidR="00777979" w:rsidRDefault="00777979">
      <w:pPr>
        <w:rPr>
          <w:ins w:id="656" w:author="admin" w:date="2012-06-18T12:26:00Z"/>
          <w:rFonts w:ascii="Times New Roman" w:hAnsi="Times New Roman" w:cs="Times New Roman"/>
        </w:rPr>
      </w:pPr>
      <w:ins w:id="657" w:author="admin" w:date="2012-06-18T12:26:00Z">
        <w:r>
          <w:rPr>
            <w:rFonts w:ascii="Times New Roman" w:hAnsi="Times New Roman" w:cs="Times New Roman"/>
          </w:rPr>
          <w:br w:type="page"/>
        </w:r>
      </w:ins>
    </w:p>
    <w:p w14:paraId="643141BE" w14:textId="52181443" w:rsidR="00E21678" w:rsidRPr="00777979" w:rsidDel="00B00B80" w:rsidRDefault="00E21678" w:rsidP="00777979">
      <w:pPr>
        <w:numPr>
          <w:ilvl w:val="0"/>
          <w:numId w:val="7"/>
        </w:numPr>
        <w:ind w:left="0"/>
        <w:rPr>
          <w:del w:id="658" w:author="admin" w:date="2012-06-11T16:44:00Z"/>
          <w:rFonts w:ascii="Times New Roman" w:hAnsi="Times New Roman" w:cs="Times New Roman"/>
          <w:b/>
          <w:rPrChange w:id="659" w:author="admin" w:date="2012-06-18T12:26:00Z">
            <w:rPr>
              <w:del w:id="660" w:author="admin" w:date="2012-06-11T16:44:00Z"/>
            </w:rPr>
          </w:rPrChange>
        </w:rPr>
        <w:pPrChange w:id="661" w:author="admin" w:date="2012-06-18T12:26:00Z">
          <w:pPr/>
        </w:pPrChange>
      </w:pPr>
      <w:commentRangeStart w:id="662"/>
      <w:del w:id="663" w:author="admin" w:date="2012-06-11T16:44:00Z">
        <w:r w:rsidRPr="00777979" w:rsidDel="00B00B80">
          <w:rPr>
            <w:rFonts w:ascii="Times New Roman" w:hAnsi="Times New Roman" w:cs="Times New Roman"/>
            <w:b/>
            <w:rPrChange w:id="664" w:author="admin" w:date="2012-06-18T12:26:00Z">
              <w:rPr/>
            </w:rPrChange>
          </w:rPr>
          <w:delText>Base System</w:delText>
        </w:r>
      </w:del>
    </w:p>
    <w:p w14:paraId="50B410FB" w14:textId="7169F1B8" w:rsidR="00E21678" w:rsidRPr="00E43D6A" w:rsidDel="00B00B80" w:rsidRDefault="00E21678" w:rsidP="00777979">
      <w:pPr>
        <w:rPr>
          <w:del w:id="665" w:author="admin" w:date="2012-06-11T16:44:00Z"/>
        </w:rPr>
        <w:pPrChange w:id="666" w:author="admin" w:date="2012-06-18T12:26:00Z">
          <w:pPr>
            <w:pStyle w:val="ListParagraph"/>
            <w:numPr>
              <w:numId w:val="6"/>
            </w:numPr>
            <w:ind w:hanging="360"/>
          </w:pPr>
        </w:pPrChange>
      </w:pPr>
      <w:del w:id="667" w:author="admin" w:date="2012-06-11T16:44:00Z">
        <w:r w:rsidRPr="00E43D6A" w:rsidDel="00B00B80">
          <w:delText>Initial heat pump research and content gathering (approx. 40 hours)</w:delText>
        </w:r>
      </w:del>
    </w:p>
    <w:p w14:paraId="29602E20" w14:textId="48848EAF" w:rsidR="007B3ABA" w:rsidRPr="00DA5149" w:rsidDel="00B00B80" w:rsidRDefault="00E21678" w:rsidP="00777979">
      <w:pPr>
        <w:rPr>
          <w:del w:id="668" w:author="admin" w:date="2012-06-11T16:44:00Z"/>
        </w:rPr>
        <w:pPrChange w:id="669" w:author="admin" w:date="2012-06-18T12:26:00Z">
          <w:pPr>
            <w:pStyle w:val="ListParagraph"/>
            <w:numPr>
              <w:numId w:val="5"/>
            </w:numPr>
            <w:ind w:hanging="360"/>
          </w:pPr>
        </w:pPrChange>
      </w:pPr>
      <w:del w:id="670" w:author="admin" w:date="2012-06-11T16:44:00Z">
        <w:r w:rsidRPr="005B6D60" w:rsidDel="00B00B80">
          <w:delText>Graphic Design (approx. 35 hours)</w:delText>
        </w:r>
      </w:del>
    </w:p>
    <w:p w14:paraId="5B66851B" w14:textId="55205299" w:rsidR="007B3ABA" w:rsidRPr="00DA5149" w:rsidDel="00B00B80" w:rsidRDefault="00E21678" w:rsidP="00777979">
      <w:pPr>
        <w:rPr>
          <w:del w:id="671" w:author="admin" w:date="2012-06-11T16:44:00Z"/>
        </w:rPr>
        <w:pPrChange w:id="672" w:author="admin" w:date="2012-06-18T12:26:00Z">
          <w:pPr>
            <w:pStyle w:val="ListParagraph"/>
            <w:numPr>
              <w:numId w:val="5"/>
            </w:numPr>
            <w:ind w:hanging="360"/>
          </w:pPr>
        </w:pPrChange>
      </w:pPr>
      <w:del w:id="673" w:author="admin" w:date="2012-06-11T16:44:00Z">
        <w:r w:rsidRPr="005B6D60" w:rsidDel="00B00B80">
          <w:delText>Programming framework for base systems (approx. 150 hours)</w:delText>
        </w:r>
      </w:del>
    </w:p>
    <w:commentRangeEnd w:id="662"/>
    <w:p w14:paraId="53D66D70" w14:textId="2942BA61" w:rsidR="00E21678" w:rsidRPr="005B6D60" w:rsidDel="00B00B80" w:rsidRDefault="00D93052" w:rsidP="00777979">
      <w:pPr>
        <w:rPr>
          <w:del w:id="674" w:author="admin" w:date="2012-06-11T16:44:00Z"/>
        </w:rPr>
        <w:pPrChange w:id="675" w:author="admin" w:date="2012-06-18T12:26:00Z">
          <w:pPr/>
        </w:pPrChange>
      </w:pPr>
      <w:del w:id="676" w:author="admin" w:date="2012-06-11T16:44:00Z">
        <w:r w:rsidDel="00B00B80">
          <w:rPr>
            <w:rStyle w:val="CommentReference"/>
          </w:rPr>
          <w:commentReference w:id="662"/>
        </w:r>
      </w:del>
    </w:p>
    <w:p w14:paraId="36CEBB1C" w14:textId="7214C153" w:rsidR="005B6D60" w:rsidRPr="005B6D60" w:rsidDel="00B00B80" w:rsidRDefault="005B6D60" w:rsidP="00777979">
      <w:pPr>
        <w:rPr>
          <w:del w:id="677" w:author="admin" w:date="2012-06-11T16:44:00Z"/>
        </w:rPr>
        <w:pPrChange w:id="678" w:author="admin" w:date="2012-06-18T12:26:00Z">
          <w:pPr/>
        </w:pPrChange>
      </w:pPr>
      <w:del w:id="679" w:author="admin" w:date="2012-06-11T16:44:00Z">
        <w:r w:rsidRPr="005B6D60" w:rsidDel="00B00B80">
          <w:delText>Kiosk Application</w:delText>
        </w:r>
      </w:del>
    </w:p>
    <w:p w14:paraId="33ECE129" w14:textId="1C733CCF" w:rsidR="005B6D60" w:rsidRPr="005B6D60" w:rsidDel="00B00B80" w:rsidRDefault="005B6D60" w:rsidP="00777979">
      <w:pPr>
        <w:rPr>
          <w:del w:id="680" w:author="admin" w:date="2012-06-11T16:44:00Z"/>
        </w:rPr>
        <w:pPrChange w:id="681" w:author="admin" w:date="2012-06-18T12:26:00Z">
          <w:pPr>
            <w:pStyle w:val="ListParagraph"/>
            <w:numPr>
              <w:numId w:val="1"/>
            </w:numPr>
            <w:ind w:hanging="360"/>
          </w:pPr>
        </w:pPrChange>
      </w:pPr>
      <w:del w:id="682" w:author="admin" w:date="2012-06-11T16:44:00Z">
        <w:r w:rsidRPr="005B6D60" w:rsidDel="00B00B80">
          <w:delText>A system where users can customize house attributes such as floors, insulation, heating method, etc. (approx. 100 hours)</w:delText>
        </w:r>
      </w:del>
    </w:p>
    <w:p w14:paraId="2186C062" w14:textId="488B0C64" w:rsidR="005B6D60" w:rsidRPr="005B6D60" w:rsidDel="00B00B80" w:rsidRDefault="005B6D60" w:rsidP="00777979">
      <w:pPr>
        <w:rPr>
          <w:del w:id="683" w:author="admin" w:date="2012-06-11T16:44:00Z"/>
        </w:rPr>
        <w:pPrChange w:id="684" w:author="admin" w:date="2012-06-18T12:26:00Z">
          <w:pPr>
            <w:pStyle w:val="ListParagraph"/>
            <w:numPr>
              <w:numId w:val="1"/>
            </w:numPr>
            <w:ind w:hanging="360"/>
          </w:pPr>
        </w:pPrChange>
      </w:pPr>
      <w:del w:id="685" w:author="admin" w:date="2012-06-11T16:44:00Z">
        <w:r w:rsidRPr="005B6D60" w:rsidDel="00B00B80">
          <w:delText>An interactive, multi-touch sequence where users can go through the installation process a heat pump (approx. 250 hours)*</w:delText>
        </w:r>
      </w:del>
    </w:p>
    <w:p w14:paraId="498F24F3" w14:textId="2621F720" w:rsidR="005B6D60" w:rsidRPr="005B6D60" w:rsidDel="00B00B80" w:rsidRDefault="005B6D60" w:rsidP="00777979">
      <w:pPr>
        <w:rPr>
          <w:del w:id="686" w:author="admin" w:date="2012-06-11T16:44:00Z"/>
        </w:rPr>
        <w:pPrChange w:id="687" w:author="admin" w:date="2012-06-18T12:26:00Z">
          <w:pPr>
            <w:pStyle w:val="ListParagraph"/>
            <w:numPr>
              <w:ilvl w:val="1"/>
              <w:numId w:val="1"/>
            </w:numPr>
            <w:ind w:left="1440" w:hanging="360"/>
          </w:pPr>
        </w:pPrChange>
      </w:pPr>
      <w:del w:id="688" w:author="admin" w:date="2012-06-07T16:39:00Z">
        <w:r w:rsidRPr="005B6D60" w:rsidDel="00453D61">
          <w:delText>*</w:delText>
        </w:r>
      </w:del>
      <w:del w:id="689" w:author="admin" w:date="2012-06-11T16:44:00Z">
        <w:r w:rsidRPr="005B6D60" w:rsidDel="00B00B80">
          <w:delText>Sequencing- programming the flow of interaction (approx. 80 hours)</w:delText>
        </w:r>
      </w:del>
    </w:p>
    <w:p w14:paraId="138964B5" w14:textId="572BFF07" w:rsidR="005B6D60" w:rsidRPr="005B6D60" w:rsidDel="00B00B80" w:rsidRDefault="005B6D60" w:rsidP="00777979">
      <w:pPr>
        <w:rPr>
          <w:del w:id="690" w:author="admin" w:date="2012-06-11T16:44:00Z"/>
        </w:rPr>
        <w:pPrChange w:id="691" w:author="admin" w:date="2012-06-18T12:26:00Z">
          <w:pPr>
            <w:pStyle w:val="ListParagraph"/>
            <w:numPr>
              <w:ilvl w:val="1"/>
              <w:numId w:val="1"/>
            </w:numPr>
            <w:ind w:left="1440" w:hanging="360"/>
          </w:pPr>
        </w:pPrChange>
      </w:pPr>
      <w:del w:id="692" w:author="admin" w:date="2012-06-07T16:39:00Z">
        <w:r w:rsidRPr="005B6D60" w:rsidDel="00453D61">
          <w:delText>*</w:delText>
        </w:r>
      </w:del>
      <w:del w:id="693" w:author="admin" w:date="2012-06-11T16:44:00Z">
        <w:r w:rsidRPr="005B6D60" w:rsidDel="00B00B80">
          <w:delText>Multi-touch use and user interaction design (approx. 170 hours)</w:delText>
        </w:r>
      </w:del>
    </w:p>
    <w:p w14:paraId="18E932D9" w14:textId="4BE2FB2B" w:rsidR="005B6D60" w:rsidRPr="005B6D60" w:rsidDel="00B00B80" w:rsidRDefault="005B6D60" w:rsidP="00777979">
      <w:pPr>
        <w:rPr>
          <w:del w:id="694" w:author="admin" w:date="2012-06-11T16:44:00Z"/>
        </w:rPr>
        <w:pPrChange w:id="695" w:author="admin" w:date="2012-06-18T12:26:00Z">
          <w:pPr>
            <w:pStyle w:val="ListParagraph"/>
            <w:numPr>
              <w:numId w:val="1"/>
            </w:numPr>
            <w:ind w:hanging="360"/>
          </w:pPr>
        </w:pPrChange>
      </w:pPr>
      <w:del w:id="696" w:author="admin" w:date="2012-06-11T16:44:00Z">
        <w:r w:rsidRPr="005B6D60" w:rsidDel="00B00B80">
          <w:delText>A system that calculates costs of various home heating methods based on user-inputted home specifications and compares them (approx. 80 hours)</w:delText>
        </w:r>
      </w:del>
    </w:p>
    <w:p w14:paraId="4550600F" w14:textId="3CE565BC" w:rsidR="005B6D60" w:rsidRPr="005B6D60" w:rsidDel="00B00B80" w:rsidRDefault="005B6D60" w:rsidP="00777979">
      <w:pPr>
        <w:rPr>
          <w:del w:id="697" w:author="admin" w:date="2012-06-11T16:44:00Z"/>
        </w:rPr>
        <w:pPrChange w:id="698" w:author="admin" w:date="2012-06-18T12:26:00Z">
          <w:pPr/>
        </w:pPrChange>
      </w:pPr>
      <w:del w:id="699" w:author="admin" w:date="2012-06-11T16:44:00Z">
        <w:r w:rsidRPr="005B6D60" w:rsidDel="00B00B80">
          <w:delText>Web Development</w:delText>
        </w:r>
      </w:del>
    </w:p>
    <w:p w14:paraId="37820640" w14:textId="53DB0C90" w:rsidR="005B6D60" w:rsidRPr="005B6D60" w:rsidDel="00B00B80" w:rsidRDefault="005B6D60" w:rsidP="00777979">
      <w:pPr>
        <w:rPr>
          <w:del w:id="700" w:author="admin" w:date="2012-06-11T16:44:00Z"/>
        </w:rPr>
        <w:pPrChange w:id="701" w:author="admin" w:date="2012-06-18T12:26:00Z">
          <w:pPr>
            <w:pStyle w:val="ListParagraph"/>
            <w:numPr>
              <w:numId w:val="4"/>
            </w:numPr>
            <w:ind w:hanging="360"/>
          </w:pPr>
        </w:pPrChange>
      </w:pPr>
      <w:del w:id="702" w:author="admin" w:date="2012-06-11T16:44:00Z">
        <w:r w:rsidRPr="005B6D60" w:rsidDel="00B00B80">
          <w:delText>A system where homeowners can input data about their home and receive a heat pump installation cost estimate (short term and long term) (approx. 80 hours)</w:delText>
        </w:r>
      </w:del>
    </w:p>
    <w:p w14:paraId="1236A72F" w14:textId="186D2D10" w:rsidR="005B6D60" w:rsidDel="00B00B80" w:rsidRDefault="005B6D60" w:rsidP="00777979">
      <w:pPr>
        <w:rPr>
          <w:del w:id="703" w:author="admin" w:date="2012-06-11T16:44:00Z"/>
        </w:rPr>
        <w:pPrChange w:id="704" w:author="admin" w:date="2012-06-18T12:26:00Z">
          <w:pPr>
            <w:pStyle w:val="ListParagraph"/>
            <w:numPr>
              <w:numId w:val="4"/>
            </w:numPr>
            <w:ind w:hanging="360"/>
          </w:pPr>
        </w:pPrChange>
      </w:pPr>
      <w:del w:id="705" w:author="admin" w:date="2012-06-11T16:44:00Z">
        <w:r w:rsidRPr="005B6D60" w:rsidDel="00B00B80">
          <w:delText xml:space="preserve">A mouse controlled version of the kiosk application ported for web use </w:delText>
        </w:r>
      </w:del>
    </w:p>
    <w:p w14:paraId="55B8790F" w14:textId="0AA836A0" w:rsidR="005B6D60" w:rsidRPr="005B6D60" w:rsidDel="00B00B80" w:rsidRDefault="005B6D60" w:rsidP="00777979">
      <w:pPr>
        <w:rPr>
          <w:del w:id="706" w:author="admin" w:date="2012-06-11T16:44:00Z"/>
        </w:rPr>
        <w:pPrChange w:id="707" w:author="admin" w:date="2012-06-18T12:26:00Z">
          <w:pPr>
            <w:pStyle w:val="ListParagraph"/>
          </w:pPr>
        </w:pPrChange>
      </w:pPr>
      <w:del w:id="708" w:author="admin" w:date="2012-06-11T16:44:00Z">
        <w:r w:rsidRPr="005B6D60" w:rsidDel="00B00B80">
          <w:delText>(approx. 100 hours)</w:delText>
        </w:r>
      </w:del>
    </w:p>
    <w:p w14:paraId="5A885B44" w14:textId="77777777" w:rsidR="005B6D60" w:rsidRPr="005B6D60" w:rsidDel="008F48CA" w:rsidRDefault="005B6D60" w:rsidP="00777979">
      <w:pPr>
        <w:rPr>
          <w:del w:id="709" w:author="admin" w:date="2012-06-11T16:54:00Z"/>
        </w:rPr>
        <w:pPrChange w:id="710" w:author="admin" w:date="2012-06-18T12:26:00Z">
          <w:pPr/>
        </w:pPrChange>
      </w:pPr>
    </w:p>
    <w:p w14:paraId="3C22320B" w14:textId="77777777" w:rsidR="005B6D60" w:rsidDel="008F48CA" w:rsidRDefault="005B6D60" w:rsidP="00777979">
      <w:pPr>
        <w:rPr>
          <w:del w:id="711" w:author="admin" w:date="2012-06-11T16:54:00Z"/>
        </w:rPr>
        <w:pPrChange w:id="712" w:author="admin" w:date="2012-06-18T12:26:00Z">
          <w:pPr/>
        </w:pPrChange>
      </w:pPr>
    </w:p>
    <w:p w14:paraId="77DA125C" w14:textId="77777777" w:rsidR="00F94886" w:rsidDel="008F48CA" w:rsidRDefault="00F94886" w:rsidP="00777979">
      <w:pPr>
        <w:rPr>
          <w:del w:id="713" w:author="admin" w:date="2012-06-11T16:54:00Z"/>
        </w:rPr>
        <w:pPrChange w:id="714" w:author="admin" w:date="2012-06-18T12:26:00Z">
          <w:pPr/>
        </w:pPrChange>
      </w:pPr>
    </w:p>
    <w:p w14:paraId="03FF4132" w14:textId="77777777" w:rsidR="00F94886" w:rsidDel="0099356C" w:rsidRDefault="00F94886" w:rsidP="00777979">
      <w:pPr>
        <w:rPr>
          <w:del w:id="715" w:author="admin" w:date="2012-06-11T16:54:00Z"/>
        </w:rPr>
        <w:pPrChange w:id="716" w:author="admin" w:date="2012-06-18T12:26:00Z">
          <w:pPr/>
        </w:pPrChange>
      </w:pPr>
    </w:p>
    <w:p w14:paraId="7274D2AF" w14:textId="77777777" w:rsidR="00F94886" w:rsidDel="0099356C" w:rsidRDefault="00F94886" w:rsidP="00777979">
      <w:pPr>
        <w:rPr>
          <w:del w:id="717" w:author="admin" w:date="2012-06-11T16:54:00Z"/>
        </w:rPr>
        <w:pPrChange w:id="718" w:author="admin" w:date="2012-06-18T12:26:00Z">
          <w:pPr/>
        </w:pPrChange>
      </w:pPr>
    </w:p>
    <w:p w14:paraId="06C37445" w14:textId="77777777" w:rsidR="00F94886" w:rsidRPr="005B6D60" w:rsidRDefault="00F94886" w:rsidP="00777979"/>
    <w:p w14:paraId="06E6B0E2" w14:textId="4D51F1C8" w:rsidR="005B6D60" w:rsidRPr="005B6D60" w:rsidRDefault="00DF63AE" w:rsidP="005B6D60">
      <w:pPr>
        <w:rPr>
          <w:rFonts w:ascii="Times New Roman" w:hAnsi="Times New Roman" w:cs="Times New Roman"/>
          <w:b/>
        </w:rPr>
      </w:pPr>
      <w:ins w:id="719" w:author="admin" w:date="2012-06-14T11:30:00Z">
        <w:r>
          <w:rPr>
            <w:rFonts w:ascii="Times New Roman" w:hAnsi="Times New Roman" w:cs="Times New Roman"/>
            <w:b/>
          </w:rPr>
          <w:t xml:space="preserve">Phase </w:t>
        </w:r>
        <w:r w:rsidR="005D3817">
          <w:rPr>
            <w:rFonts w:ascii="Times New Roman" w:hAnsi="Times New Roman" w:cs="Times New Roman"/>
            <w:b/>
          </w:rPr>
          <w:t xml:space="preserve">1 </w:t>
        </w:r>
      </w:ins>
      <w:del w:id="720" w:author="admin" w:date="2012-06-11T17:29:00Z">
        <w:r w:rsidR="005B6D60" w:rsidRPr="005B6D60" w:rsidDel="00374E81">
          <w:rPr>
            <w:rFonts w:ascii="Times New Roman" w:hAnsi="Times New Roman" w:cs="Times New Roman"/>
            <w:b/>
          </w:rPr>
          <w:delText>Cost Analysis and Development</w:delText>
        </w:r>
      </w:del>
      <w:ins w:id="721" w:author="admin" w:date="2012-06-11T17:29:00Z">
        <w:r w:rsidR="00374E81">
          <w:rPr>
            <w:rFonts w:ascii="Times New Roman" w:hAnsi="Times New Roman" w:cs="Times New Roman"/>
            <w:b/>
          </w:rPr>
          <w:t>Timeline and Cost Analysis</w:t>
        </w:r>
      </w:ins>
    </w:p>
    <w:p w14:paraId="5B1C7C42" w14:textId="77777777" w:rsidR="005B6D60" w:rsidRPr="005B6D60" w:rsidRDefault="005B6D60" w:rsidP="005B6D60">
      <w:pPr>
        <w:rPr>
          <w:rFonts w:ascii="Times New Roman" w:hAnsi="Times New Roman" w:cs="Times New Roman"/>
        </w:rPr>
      </w:pPr>
    </w:p>
    <w:p w14:paraId="6ED7C59E" w14:textId="656CD14F" w:rsidR="005B6D60" w:rsidRPr="005B6D60" w:rsidRDefault="009A2BA5" w:rsidP="005B6D60">
      <w:pPr>
        <w:rPr>
          <w:rFonts w:ascii="Times New Roman" w:hAnsi="Times New Roman" w:cs="Times New Roman"/>
        </w:rPr>
      </w:pPr>
      <w:ins w:id="722" w:author="admin" w:date="2012-06-16T11:47:00Z">
        <w:r>
          <w:rPr>
            <w:rFonts w:ascii="Times New Roman" w:hAnsi="Times New Roman" w:cs="Times New Roman"/>
          </w:rPr>
          <w:t>Timeline and Cost Analy</w:t>
        </w:r>
        <w:r w:rsidR="00B374B0">
          <w:rPr>
            <w:rFonts w:ascii="Times New Roman" w:hAnsi="Times New Roman" w:cs="Times New Roman"/>
          </w:rPr>
          <w:t>sis for this</w:t>
        </w:r>
        <w:r>
          <w:rPr>
            <w:rFonts w:ascii="Times New Roman" w:hAnsi="Times New Roman" w:cs="Times New Roman"/>
          </w:rPr>
          <w:t xml:space="preserve"> proposal focuses on Phase 1 of the project due to it</w:t>
        </w:r>
      </w:ins>
      <w:ins w:id="723" w:author="admin" w:date="2012-06-16T11:48:00Z">
        <w:r>
          <w:rPr>
            <w:rFonts w:ascii="Times New Roman" w:hAnsi="Times New Roman" w:cs="Times New Roman"/>
          </w:rPr>
          <w:t>s higher priority and</w:t>
        </w:r>
      </w:ins>
      <w:ins w:id="724" w:author="admin" w:date="2012-06-16T11:49:00Z">
        <w:r w:rsidR="00FB5392">
          <w:rPr>
            <w:rFonts w:ascii="Times New Roman" w:hAnsi="Times New Roman" w:cs="Times New Roman"/>
          </w:rPr>
          <w:t xml:space="preserve"> </w:t>
        </w:r>
      </w:ins>
      <w:ins w:id="725" w:author="admin" w:date="2012-06-16T11:50:00Z">
        <w:r w:rsidR="00EF4FD5">
          <w:rPr>
            <w:rFonts w:ascii="Times New Roman" w:hAnsi="Times New Roman" w:cs="Times New Roman"/>
          </w:rPr>
          <w:t>more concrete foundation</w:t>
        </w:r>
      </w:ins>
      <w:ins w:id="726" w:author="admin" w:date="2012-06-18T12:28:00Z">
        <w:r w:rsidR="00DE6412">
          <w:rPr>
            <w:rFonts w:ascii="Times New Roman" w:hAnsi="Times New Roman" w:cs="Times New Roman"/>
          </w:rPr>
          <w:t>*</w:t>
        </w:r>
      </w:ins>
      <w:ins w:id="727" w:author="admin" w:date="2012-06-16T11:50:00Z">
        <w:r w:rsidR="00EF4FD5">
          <w:rPr>
            <w:rFonts w:ascii="Times New Roman" w:hAnsi="Times New Roman" w:cs="Times New Roman"/>
          </w:rPr>
          <w:t xml:space="preserve">.  </w:t>
        </w:r>
      </w:ins>
      <w:r w:rsidR="005B6D60" w:rsidRPr="005B6D60">
        <w:rPr>
          <w:rFonts w:ascii="Times New Roman" w:hAnsi="Times New Roman" w:cs="Times New Roman"/>
        </w:rPr>
        <w:t xml:space="preserve">The proposed </w:t>
      </w:r>
      <w:ins w:id="728" w:author="admin" w:date="2012-06-15T15:42:00Z">
        <w:r w:rsidR="000C75B7">
          <w:rPr>
            <w:rFonts w:ascii="Times New Roman" w:hAnsi="Times New Roman" w:cs="Times New Roman"/>
          </w:rPr>
          <w:t>phase</w:t>
        </w:r>
      </w:ins>
      <w:del w:id="729" w:author="admin" w:date="2012-06-15T15:42:00Z">
        <w:r w:rsidR="005B6D60" w:rsidRPr="005B6D60" w:rsidDel="004A4194">
          <w:rPr>
            <w:rFonts w:ascii="Times New Roman" w:hAnsi="Times New Roman" w:cs="Times New Roman"/>
          </w:rPr>
          <w:delText>proje</w:delText>
        </w:r>
      </w:del>
      <w:del w:id="730" w:author="admin" w:date="2012-06-15T15:41:00Z">
        <w:r w:rsidR="005B6D60" w:rsidRPr="005B6D60" w:rsidDel="004A4194">
          <w:rPr>
            <w:rFonts w:ascii="Times New Roman" w:hAnsi="Times New Roman" w:cs="Times New Roman"/>
          </w:rPr>
          <w:delText>ct</w:delText>
        </w:r>
      </w:del>
      <w:r w:rsidR="005B6D60" w:rsidRPr="005B6D60">
        <w:rPr>
          <w:rFonts w:ascii="Times New Roman" w:hAnsi="Times New Roman" w:cs="Times New Roman"/>
        </w:rPr>
        <w:t xml:space="preserve">, if all previously mentioned features are designed and implemented with visual styling, will take approximately </w:t>
      </w:r>
      <w:del w:id="731" w:author="admin" w:date="2012-06-12T12:06:00Z">
        <w:r w:rsidR="005B6D60" w:rsidRPr="005B6D60" w:rsidDel="00A8207F">
          <w:rPr>
            <w:rFonts w:ascii="Times New Roman" w:hAnsi="Times New Roman" w:cs="Times New Roman"/>
          </w:rPr>
          <w:delText>690</w:delText>
        </w:r>
      </w:del>
      <w:ins w:id="732" w:author="admin" w:date="2012-06-12T15:57:00Z">
        <w:r w:rsidR="001822AB">
          <w:rPr>
            <w:rFonts w:ascii="Times New Roman" w:hAnsi="Times New Roman" w:cs="Times New Roman"/>
          </w:rPr>
          <w:t>710</w:t>
        </w:r>
      </w:ins>
      <w:ins w:id="733" w:author="admin" w:date="2012-06-12T15:05:00Z">
        <w:r w:rsidR="00DE387E">
          <w:rPr>
            <w:rFonts w:ascii="Times New Roman" w:hAnsi="Times New Roman" w:cs="Times New Roman"/>
          </w:rPr>
          <w:t xml:space="preserve"> </w:t>
        </w:r>
      </w:ins>
      <w:del w:id="734" w:author="admin" w:date="2012-06-12T12:06:00Z">
        <w:r w:rsidR="005B6D60" w:rsidRPr="005B6D60" w:rsidDel="00A8207F">
          <w:rPr>
            <w:rFonts w:ascii="Times New Roman" w:hAnsi="Times New Roman" w:cs="Times New Roman"/>
          </w:rPr>
          <w:delText xml:space="preserve"> </w:delText>
        </w:r>
      </w:del>
      <w:r w:rsidR="005B6D60" w:rsidRPr="005B6D60">
        <w:rPr>
          <w:rFonts w:ascii="Times New Roman" w:hAnsi="Times New Roman" w:cs="Times New Roman"/>
        </w:rPr>
        <w:t>hours to complete.  ASAP Media Services' hourly rate is $35. A breakdown reflecting the above estimate is as follows:</w:t>
      </w:r>
    </w:p>
    <w:p w14:paraId="66C52FD6" w14:textId="77777777" w:rsidR="005B6D60" w:rsidRPr="005B6D60" w:rsidRDefault="005B6D60" w:rsidP="005B6D60">
      <w:pPr>
        <w:rPr>
          <w:rFonts w:ascii="Times New Roman" w:hAnsi="Times New Roman" w:cs="Times New Roman"/>
        </w:rPr>
      </w:pPr>
    </w:p>
    <w:p w14:paraId="35C9253F" w14:textId="77777777" w:rsidR="005B6D60" w:rsidRPr="00565D80" w:rsidRDefault="005B6D60" w:rsidP="005B6D60">
      <w:pPr>
        <w:rPr>
          <w:rFonts w:ascii="Times New Roman" w:hAnsi="Times New Roman" w:cs="Times New Roman"/>
          <w:b/>
        </w:rPr>
      </w:pPr>
      <w:commentRangeStart w:id="735"/>
      <w:r w:rsidRPr="00565D80">
        <w:rPr>
          <w:rFonts w:ascii="Times New Roman" w:hAnsi="Times New Roman" w:cs="Times New Roman"/>
          <w:b/>
        </w:rPr>
        <w:t>Cost Analysis</w:t>
      </w:r>
      <w:commentRangeEnd w:id="735"/>
      <w:r w:rsidR="00DA4E12">
        <w:rPr>
          <w:rStyle w:val="CommentReference"/>
        </w:rPr>
        <w:commentReference w:id="735"/>
      </w:r>
    </w:p>
    <w:p w14:paraId="2630616D" w14:textId="77777777" w:rsidR="00782707" w:rsidRPr="005B6D60" w:rsidRDefault="005B6D60" w:rsidP="005B6D60">
      <w:pPr>
        <w:rPr>
          <w:ins w:id="736" w:author="admin" w:date="2012-05-31T11:24:00Z"/>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782707" w14:paraId="2E2C9198" w14:textId="77777777" w:rsidTr="00782707">
        <w:trPr>
          <w:ins w:id="737" w:author="admin" w:date="2012-05-31T11:24:00Z"/>
        </w:trPr>
        <w:tc>
          <w:tcPr>
            <w:tcW w:w="2952" w:type="dxa"/>
          </w:tcPr>
          <w:p w14:paraId="266947F2" w14:textId="09FA1BD8" w:rsidR="00782707" w:rsidRPr="00782707" w:rsidRDefault="00782707">
            <w:pPr>
              <w:jc w:val="center"/>
              <w:rPr>
                <w:ins w:id="738" w:author="admin" w:date="2012-05-31T11:24:00Z"/>
                <w:rFonts w:ascii="Times New Roman" w:hAnsi="Times New Roman" w:cs="Times New Roman"/>
                <w:b/>
                <w:rPrChange w:id="739" w:author="admin" w:date="2012-05-31T11:25:00Z">
                  <w:rPr>
                    <w:ins w:id="740" w:author="admin" w:date="2012-05-31T11:24:00Z"/>
                    <w:rFonts w:ascii="Times New Roman" w:eastAsiaTheme="majorEastAsia" w:hAnsi="Times New Roman" w:cs="Times New Roman"/>
                    <w:i/>
                    <w:iCs/>
                    <w:color w:val="404040" w:themeColor="text1" w:themeTint="BF"/>
                    <w:sz w:val="18"/>
                    <w:szCs w:val="18"/>
                  </w:rPr>
                </w:rPrChange>
              </w:rPr>
              <w:pPrChange w:id="741" w:author="admin" w:date="2012-05-31T11:25:00Z">
                <w:pPr>
                  <w:keepNext/>
                  <w:keepLines/>
                  <w:spacing w:before="200"/>
                  <w:outlineLvl w:val="8"/>
                </w:pPr>
              </w:pPrChange>
            </w:pPr>
            <w:ins w:id="742" w:author="admin" w:date="2012-05-31T11:25:00Z">
              <w:r w:rsidRPr="00782707">
                <w:rPr>
                  <w:rFonts w:ascii="Times New Roman" w:hAnsi="Times New Roman" w:cs="Times New Roman"/>
                  <w:b/>
                  <w:rPrChange w:id="743" w:author="admin" w:date="2012-05-31T11:25:00Z">
                    <w:rPr>
                      <w:rFonts w:ascii="Times New Roman" w:hAnsi="Times New Roman" w:cs="Times New Roman"/>
                    </w:rPr>
                  </w:rPrChange>
                </w:rPr>
                <w:t>Section</w:t>
              </w:r>
            </w:ins>
          </w:p>
        </w:tc>
        <w:tc>
          <w:tcPr>
            <w:tcW w:w="2952" w:type="dxa"/>
          </w:tcPr>
          <w:p w14:paraId="2FF9DDAA" w14:textId="5B0ADB8C" w:rsidR="00782707" w:rsidRPr="00782707" w:rsidRDefault="00782707">
            <w:pPr>
              <w:jc w:val="center"/>
              <w:rPr>
                <w:ins w:id="744" w:author="admin" w:date="2012-05-31T11:24:00Z"/>
                <w:rFonts w:ascii="Times New Roman" w:hAnsi="Times New Roman" w:cs="Times New Roman"/>
                <w:b/>
                <w:rPrChange w:id="745" w:author="admin" w:date="2012-05-31T11:25:00Z">
                  <w:rPr>
                    <w:ins w:id="746" w:author="admin" w:date="2012-05-31T11:24:00Z"/>
                    <w:rFonts w:ascii="Times New Roman" w:eastAsiaTheme="majorEastAsia" w:hAnsi="Times New Roman" w:cs="Times New Roman"/>
                    <w:i/>
                    <w:iCs/>
                    <w:color w:val="404040" w:themeColor="text1" w:themeTint="BF"/>
                    <w:sz w:val="18"/>
                    <w:szCs w:val="18"/>
                  </w:rPr>
                </w:rPrChange>
              </w:rPr>
              <w:pPrChange w:id="747" w:author="admin" w:date="2012-05-31T11:25:00Z">
                <w:pPr>
                  <w:keepNext/>
                  <w:keepLines/>
                  <w:spacing w:before="200"/>
                  <w:outlineLvl w:val="8"/>
                </w:pPr>
              </w:pPrChange>
            </w:pPr>
            <w:ins w:id="748" w:author="admin" w:date="2012-05-31T11:25:00Z">
              <w:r w:rsidRPr="00782707">
                <w:rPr>
                  <w:rFonts w:ascii="Times New Roman" w:hAnsi="Times New Roman" w:cs="Times New Roman"/>
                  <w:b/>
                  <w:rPrChange w:id="749" w:author="admin" w:date="2012-05-31T11:25:00Z">
                    <w:rPr>
                      <w:rFonts w:ascii="Times New Roman" w:hAnsi="Times New Roman" w:cs="Times New Roman"/>
                    </w:rPr>
                  </w:rPrChange>
                </w:rPr>
                <w:t>Hours x Rate</w:t>
              </w:r>
            </w:ins>
          </w:p>
        </w:tc>
        <w:tc>
          <w:tcPr>
            <w:tcW w:w="2952" w:type="dxa"/>
          </w:tcPr>
          <w:p w14:paraId="1FB998ED" w14:textId="4A957EE6" w:rsidR="00782707" w:rsidRPr="00782707" w:rsidRDefault="00782707">
            <w:pPr>
              <w:jc w:val="center"/>
              <w:rPr>
                <w:ins w:id="750" w:author="admin" w:date="2012-05-31T11:24:00Z"/>
                <w:rFonts w:ascii="Times New Roman" w:hAnsi="Times New Roman" w:cs="Times New Roman"/>
                <w:b/>
                <w:rPrChange w:id="751" w:author="admin" w:date="2012-05-31T11:25:00Z">
                  <w:rPr>
                    <w:ins w:id="752" w:author="admin" w:date="2012-05-31T11:24:00Z"/>
                    <w:rFonts w:ascii="Times New Roman" w:eastAsiaTheme="majorEastAsia" w:hAnsi="Times New Roman" w:cs="Times New Roman"/>
                    <w:i/>
                    <w:iCs/>
                    <w:color w:val="404040" w:themeColor="text1" w:themeTint="BF"/>
                    <w:sz w:val="18"/>
                    <w:szCs w:val="18"/>
                  </w:rPr>
                </w:rPrChange>
              </w:rPr>
              <w:pPrChange w:id="753" w:author="admin" w:date="2012-05-31T11:25:00Z">
                <w:pPr>
                  <w:keepNext/>
                  <w:keepLines/>
                  <w:spacing w:before="200"/>
                  <w:outlineLvl w:val="8"/>
                </w:pPr>
              </w:pPrChange>
            </w:pPr>
            <w:ins w:id="754" w:author="admin" w:date="2012-05-31T11:26:00Z">
              <w:r>
                <w:rPr>
                  <w:rFonts w:ascii="Times New Roman" w:hAnsi="Times New Roman" w:cs="Times New Roman"/>
                  <w:b/>
                </w:rPr>
                <w:t>Total</w:t>
              </w:r>
            </w:ins>
          </w:p>
        </w:tc>
      </w:tr>
      <w:tr w:rsidR="00782707" w14:paraId="6EF00B9B" w14:textId="77777777" w:rsidTr="00782707">
        <w:trPr>
          <w:ins w:id="755" w:author="admin" w:date="2012-05-31T11:25:00Z"/>
        </w:trPr>
        <w:tc>
          <w:tcPr>
            <w:tcW w:w="2952" w:type="dxa"/>
          </w:tcPr>
          <w:p w14:paraId="345B40C4" w14:textId="78E10CE1" w:rsidR="00782707" w:rsidRDefault="00A8207F" w:rsidP="005B6D60">
            <w:pPr>
              <w:rPr>
                <w:ins w:id="756" w:author="admin" w:date="2012-05-31T11:25:00Z"/>
                <w:rFonts w:ascii="Times New Roman" w:hAnsi="Times New Roman" w:cs="Times New Roman"/>
              </w:rPr>
            </w:pPr>
            <w:ins w:id="757" w:author="admin" w:date="2012-06-12T12:06:00Z">
              <w:r>
                <w:rPr>
                  <w:rFonts w:ascii="Times New Roman" w:hAnsi="Times New Roman" w:cs="Times New Roman"/>
                </w:rPr>
                <w:t>Research</w:t>
              </w:r>
            </w:ins>
          </w:p>
        </w:tc>
        <w:tc>
          <w:tcPr>
            <w:tcW w:w="2952" w:type="dxa"/>
          </w:tcPr>
          <w:p w14:paraId="2BD07D17" w14:textId="2F86DE7C" w:rsidR="00782707" w:rsidRDefault="003E42DC" w:rsidP="00D13872">
            <w:pPr>
              <w:rPr>
                <w:ins w:id="758" w:author="admin" w:date="2012-05-31T11:25:00Z"/>
                <w:rFonts w:ascii="Times New Roman" w:hAnsi="Times New Roman" w:cs="Times New Roman"/>
              </w:rPr>
            </w:pPr>
            <w:ins w:id="759" w:author="admin" w:date="2012-06-12T15:55:00Z">
              <w:r>
                <w:rPr>
                  <w:rFonts w:ascii="Times New Roman" w:hAnsi="Times New Roman" w:cs="Times New Roman"/>
                </w:rPr>
                <w:t>100</w:t>
              </w:r>
            </w:ins>
            <w:ins w:id="760" w:author="admin" w:date="2012-06-12T15:01:00Z">
              <w:r w:rsidR="00136D42">
                <w:rPr>
                  <w:rFonts w:ascii="Times New Roman" w:hAnsi="Times New Roman" w:cs="Times New Roman"/>
                </w:rPr>
                <w:t xml:space="preserve"> </w:t>
              </w:r>
            </w:ins>
            <w:ins w:id="761" w:author="admin" w:date="2012-05-31T11:26:00Z">
              <w:r w:rsidR="00782707">
                <w:rPr>
                  <w:rFonts w:ascii="Times New Roman" w:hAnsi="Times New Roman" w:cs="Times New Roman"/>
                </w:rPr>
                <w:t>hours x $35/hour</w:t>
              </w:r>
            </w:ins>
          </w:p>
        </w:tc>
        <w:tc>
          <w:tcPr>
            <w:tcW w:w="2952" w:type="dxa"/>
          </w:tcPr>
          <w:p w14:paraId="785BA5AE" w14:textId="03B17FFA" w:rsidR="00782707" w:rsidRDefault="00D16FEE">
            <w:pPr>
              <w:rPr>
                <w:ins w:id="762" w:author="admin" w:date="2012-05-31T11:25:00Z"/>
                <w:rFonts w:ascii="Times New Roman" w:hAnsi="Times New Roman" w:cs="Times New Roman"/>
              </w:rPr>
            </w:pPr>
            <w:ins w:id="763" w:author="admin" w:date="2012-06-12T15:03:00Z">
              <w:r>
                <w:rPr>
                  <w:rFonts w:ascii="Times New Roman" w:hAnsi="Times New Roman" w:cs="Times New Roman"/>
                </w:rPr>
                <w:t>$</w:t>
              </w:r>
            </w:ins>
            <w:ins w:id="764" w:author="admin" w:date="2012-06-12T15:55:00Z">
              <w:r w:rsidR="00174E20">
                <w:rPr>
                  <w:rFonts w:ascii="Times New Roman" w:hAnsi="Times New Roman" w:cs="Times New Roman"/>
                </w:rPr>
                <w:t>3,500.00</w:t>
              </w:r>
            </w:ins>
          </w:p>
        </w:tc>
      </w:tr>
      <w:tr w:rsidR="00782707" w14:paraId="78A05C1A" w14:textId="77777777" w:rsidTr="00782707">
        <w:trPr>
          <w:ins w:id="765" w:author="admin" w:date="2012-05-31T11:24:00Z"/>
        </w:trPr>
        <w:tc>
          <w:tcPr>
            <w:tcW w:w="2952" w:type="dxa"/>
          </w:tcPr>
          <w:p w14:paraId="7EDA315B" w14:textId="6CB7FE82" w:rsidR="00782707" w:rsidRDefault="00A8207F" w:rsidP="005B6D60">
            <w:pPr>
              <w:rPr>
                <w:ins w:id="766" w:author="admin" w:date="2012-05-31T11:24:00Z"/>
                <w:rFonts w:ascii="Times New Roman" w:hAnsi="Times New Roman" w:cs="Times New Roman"/>
              </w:rPr>
            </w:pPr>
            <w:ins w:id="767" w:author="admin" w:date="2012-06-12T12:06:00Z">
              <w:r>
                <w:rPr>
                  <w:rFonts w:ascii="Times New Roman" w:hAnsi="Times New Roman" w:cs="Times New Roman"/>
                </w:rPr>
                <w:t>Conceptualization</w:t>
              </w:r>
            </w:ins>
          </w:p>
        </w:tc>
        <w:tc>
          <w:tcPr>
            <w:tcW w:w="2952" w:type="dxa"/>
          </w:tcPr>
          <w:p w14:paraId="13A478A8" w14:textId="1F30DED2" w:rsidR="00782707" w:rsidRDefault="00C53129">
            <w:pPr>
              <w:rPr>
                <w:ins w:id="768" w:author="admin" w:date="2012-05-31T11:24:00Z"/>
                <w:rFonts w:ascii="Times New Roman" w:hAnsi="Times New Roman" w:cs="Times New Roman"/>
              </w:rPr>
            </w:pPr>
            <w:ins w:id="769" w:author="admin" w:date="2012-06-12T15:01:00Z">
              <w:r>
                <w:rPr>
                  <w:rFonts w:ascii="Times New Roman" w:hAnsi="Times New Roman" w:cs="Times New Roman"/>
                </w:rPr>
                <w:t>1</w:t>
              </w:r>
            </w:ins>
            <w:ins w:id="770" w:author="admin" w:date="2012-06-12T15:55:00Z">
              <w:r w:rsidR="005C2FDE">
                <w:rPr>
                  <w:rFonts w:ascii="Times New Roman" w:hAnsi="Times New Roman" w:cs="Times New Roman"/>
                </w:rPr>
                <w:t>75</w:t>
              </w:r>
            </w:ins>
            <w:ins w:id="771" w:author="admin" w:date="2012-06-12T15:01:00Z">
              <w:r w:rsidR="00136D42">
                <w:rPr>
                  <w:rFonts w:ascii="Times New Roman" w:hAnsi="Times New Roman" w:cs="Times New Roman"/>
                </w:rPr>
                <w:t xml:space="preserve"> </w:t>
              </w:r>
            </w:ins>
            <w:ins w:id="772" w:author="admin" w:date="2012-05-31T11:27:00Z">
              <w:r w:rsidR="00782707">
                <w:rPr>
                  <w:rFonts w:ascii="Times New Roman" w:hAnsi="Times New Roman" w:cs="Times New Roman"/>
                </w:rPr>
                <w:t>hours x $35/hour</w:t>
              </w:r>
            </w:ins>
          </w:p>
        </w:tc>
        <w:tc>
          <w:tcPr>
            <w:tcW w:w="2952" w:type="dxa"/>
          </w:tcPr>
          <w:p w14:paraId="27B57D9B" w14:textId="78C165FD" w:rsidR="00D16FEE" w:rsidRDefault="00D16FEE">
            <w:pPr>
              <w:rPr>
                <w:ins w:id="773" w:author="admin" w:date="2012-05-31T11:24:00Z"/>
                <w:rFonts w:ascii="Times New Roman" w:hAnsi="Times New Roman" w:cs="Times New Roman"/>
              </w:rPr>
            </w:pPr>
            <w:ins w:id="774" w:author="admin" w:date="2012-06-12T15:04:00Z">
              <w:r>
                <w:rPr>
                  <w:rFonts w:ascii="Times New Roman" w:hAnsi="Times New Roman" w:cs="Times New Roman"/>
                </w:rPr>
                <w:t>$</w:t>
              </w:r>
            </w:ins>
            <w:ins w:id="775" w:author="admin" w:date="2012-06-12T15:56:00Z">
              <w:r w:rsidR="00D2137B">
                <w:rPr>
                  <w:rFonts w:ascii="Times New Roman" w:hAnsi="Times New Roman" w:cs="Times New Roman"/>
                </w:rPr>
                <w:t>6,125</w:t>
              </w:r>
            </w:ins>
          </w:p>
        </w:tc>
      </w:tr>
      <w:tr w:rsidR="00782707" w14:paraId="78A82CE2" w14:textId="77777777" w:rsidTr="00782707">
        <w:trPr>
          <w:ins w:id="776" w:author="admin" w:date="2012-05-31T11:24:00Z"/>
        </w:trPr>
        <w:tc>
          <w:tcPr>
            <w:tcW w:w="2952" w:type="dxa"/>
          </w:tcPr>
          <w:p w14:paraId="3AFA4583" w14:textId="25048908" w:rsidR="00782707" w:rsidRDefault="00A8207F" w:rsidP="005B6D60">
            <w:pPr>
              <w:rPr>
                <w:ins w:id="777" w:author="admin" w:date="2012-05-31T11:24:00Z"/>
                <w:rFonts w:ascii="Times New Roman" w:hAnsi="Times New Roman" w:cs="Times New Roman"/>
              </w:rPr>
            </w:pPr>
            <w:ins w:id="778" w:author="admin" w:date="2012-05-31T11:27:00Z">
              <w:r>
                <w:rPr>
                  <w:rFonts w:ascii="Times New Roman" w:hAnsi="Times New Roman" w:cs="Times New Roman"/>
                </w:rPr>
                <w:t>Developme</w:t>
              </w:r>
            </w:ins>
            <w:ins w:id="779" w:author="admin" w:date="2012-06-12T12:06:00Z">
              <w:r>
                <w:rPr>
                  <w:rFonts w:ascii="Times New Roman" w:hAnsi="Times New Roman" w:cs="Times New Roman"/>
                </w:rPr>
                <w:t>n</w:t>
              </w:r>
            </w:ins>
            <w:ins w:id="780" w:author="admin" w:date="2012-05-31T11:27:00Z">
              <w:r>
                <w:rPr>
                  <w:rFonts w:ascii="Times New Roman" w:hAnsi="Times New Roman" w:cs="Times New Roman"/>
                </w:rPr>
                <w:t>t</w:t>
              </w:r>
            </w:ins>
          </w:p>
        </w:tc>
        <w:tc>
          <w:tcPr>
            <w:tcW w:w="2952" w:type="dxa"/>
          </w:tcPr>
          <w:p w14:paraId="2E497401" w14:textId="309E278E" w:rsidR="00782707" w:rsidRDefault="005F5A2A" w:rsidP="00D13872">
            <w:pPr>
              <w:rPr>
                <w:ins w:id="781" w:author="admin" w:date="2012-05-31T11:24:00Z"/>
                <w:rFonts w:ascii="Times New Roman" w:hAnsi="Times New Roman" w:cs="Times New Roman"/>
              </w:rPr>
            </w:pPr>
            <w:ins w:id="782" w:author="admin" w:date="2012-06-12T15:54:00Z">
              <w:r>
                <w:rPr>
                  <w:rFonts w:ascii="Times New Roman" w:hAnsi="Times New Roman" w:cs="Times New Roman"/>
                </w:rPr>
                <w:t>400</w:t>
              </w:r>
            </w:ins>
            <w:ins w:id="783" w:author="admin" w:date="2012-06-12T15:01:00Z">
              <w:r w:rsidR="00136D42">
                <w:rPr>
                  <w:rFonts w:ascii="Times New Roman" w:hAnsi="Times New Roman" w:cs="Times New Roman"/>
                </w:rPr>
                <w:t xml:space="preserve"> </w:t>
              </w:r>
            </w:ins>
            <w:ins w:id="784" w:author="admin" w:date="2012-05-31T11:27:00Z">
              <w:r w:rsidR="00782707">
                <w:rPr>
                  <w:rFonts w:ascii="Times New Roman" w:hAnsi="Times New Roman" w:cs="Times New Roman"/>
                </w:rPr>
                <w:t>hours x $35/hour</w:t>
              </w:r>
            </w:ins>
          </w:p>
        </w:tc>
        <w:tc>
          <w:tcPr>
            <w:tcW w:w="2952" w:type="dxa"/>
          </w:tcPr>
          <w:p w14:paraId="52F413CB" w14:textId="6C98B0D3" w:rsidR="00782707" w:rsidRDefault="00D16FEE">
            <w:pPr>
              <w:rPr>
                <w:ins w:id="785" w:author="admin" w:date="2012-05-31T11:24:00Z"/>
                <w:rFonts w:ascii="Times New Roman" w:hAnsi="Times New Roman" w:cs="Times New Roman"/>
              </w:rPr>
            </w:pPr>
            <w:ins w:id="786" w:author="admin" w:date="2012-06-12T15:04:00Z">
              <w:r>
                <w:rPr>
                  <w:rFonts w:ascii="Times New Roman" w:hAnsi="Times New Roman" w:cs="Times New Roman"/>
                </w:rPr>
                <w:t>$</w:t>
              </w:r>
            </w:ins>
            <w:ins w:id="787" w:author="admin" w:date="2012-06-12T15:54:00Z">
              <w:r w:rsidR="003A1C77">
                <w:rPr>
                  <w:rFonts w:ascii="Times New Roman" w:hAnsi="Times New Roman" w:cs="Times New Roman"/>
                </w:rPr>
                <w:t>14,000.00</w:t>
              </w:r>
            </w:ins>
          </w:p>
        </w:tc>
      </w:tr>
      <w:tr w:rsidR="00A8207F" w14:paraId="4D6A54ED" w14:textId="77777777" w:rsidTr="00782707">
        <w:trPr>
          <w:ins w:id="788" w:author="admin" w:date="2012-06-12T12:06:00Z"/>
        </w:trPr>
        <w:tc>
          <w:tcPr>
            <w:tcW w:w="2952" w:type="dxa"/>
          </w:tcPr>
          <w:p w14:paraId="4AC759E4" w14:textId="0348DF3E" w:rsidR="00A8207F" w:rsidRDefault="00A8207F" w:rsidP="005B6D60">
            <w:pPr>
              <w:rPr>
                <w:ins w:id="789" w:author="admin" w:date="2012-06-12T12:06:00Z"/>
                <w:rFonts w:ascii="Times New Roman" w:hAnsi="Times New Roman" w:cs="Times New Roman"/>
              </w:rPr>
            </w:pPr>
            <w:ins w:id="790" w:author="admin" w:date="2012-06-12T12:06:00Z">
              <w:r>
                <w:rPr>
                  <w:rFonts w:ascii="Times New Roman" w:hAnsi="Times New Roman" w:cs="Times New Roman"/>
                </w:rPr>
                <w:t>Testing</w:t>
              </w:r>
            </w:ins>
          </w:p>
        </w:tc>
        <w:tc>
          <w:tcPr>
            <w:tcW w:w="2952" w:type="dxa"/>
          </w:tcPr>
          <w:p w14:paraId="5CD04C1B" w14:textId="23EE5FED" w:rsidR="00A8207F" w:rsidRDefault="00544A4E" w:rsidP="00D13872">
            <w:pPr>
              <w:rPr>
                <w:ins w:id="791" w:author="admin" w:date="2012-06-12T12:06:00Z"/>
                <w:rFonts w:ascii="Times New Roman" w:hAnsi="Times New Roman" w:cs="Times New Roman"/>
              </w:rPr>
            </w:pPr>
            <w:ins w:id="792" w:author="admin" w:date="2012-06-12T15:02:00Z">
              <w:r>
                <w:rPr>
                  <w:rFonts w:ascii="Times New Roman" w:hAnsi="Times New Roman" w:cs="Times New Roman"/>
                </w:rPr>
                <w:t>3</w:t>
              </w:r>
              <w:r w:rsidR="00136D42">
                <w:rPr>
                  <w:rFonts w:ascii="Times New Roman" w:hAnsi="Times New Roman" w:cs="Times New Roman"/>
                </w:rPr>
                <w:t>5 hours x $35/hour</w:t>
              </w:r>
            </w:ins>
          </w:p>
        </w:tc>
        <w:tc>
          <w:tcPr>
            <w:tcW w:w="2952" w:type="dxa"/>
          </w:tcPr>
          <w:p w14:paraId="3E047E34" w14:textId="08046FE7" w:rsidR="00A8207F" w:rsidRDefault="00ED2310">
            <w:pPr>
              <w:rPr>
                <w:ins w:id="793" w:author="admin" w:date="2012-06-12T12:06:00Z"/>
                <w:rFonts w:ascii="Times New Roman" w:hAnsi="Times New Roman" w:cs="Times New Roman"/>
              </w:rPr>
            </w:pPr>
            <w:ins w:id="794" w:author="admin" w:date="2012-06-12T15:04:00Z">
              <w:r>
                <w:rPr>
                  <w:rFonts w:ascii="Times New Roman" w:hAnsi="Times New Roman" w:cs="Times New Roman"/>
                </w:rPr>
                <w:t>$</w:t>
              </w:r>
            </w:ins>
            <w:ins w:id="795" w:author="admin" w:date="2012-06-12T15:54:00Z">
              <w:r w:rsidR="00544A4E">
                <w:rPr>
                  <w:rFonts w:ascii="Times New Roman" w:hAnsi="Times New Roman" w:cs="Times New Roman"/>
                </w:rPr>
                <w:t>1,225</w:t>
              </w:r>
            </w:ins>
            <w:ins w:id="796" w:author="admin" w:date="2012-06-12T15:55:00Z">
              <w:r w:rsidR="00EA49BC">
                <w:rPr>
                  <w:rFonts w:ascii="Times New Roman" w:hAnsi="Times New Roman" w:cs="Times New Roman"/>
                </w:rPr>
                <w:t>.00</w:t>
              </w:r>
            </w:ins>
          </w:p>
        </w:tc>
      </w:tr>
      <w:tr w:rsidR="00782707" w14:paraId="3061406B" w14:textId="77777777" w:rsidTr="00782707">
        <w:trPr>
          <w:ins w:id="797" w:author="admin" w:date="2012-05-31T11:24:00Z"/>
        </w:trPr>
        <w:tc>
          <w:tcPr>
            <w:tcW w:w="2952" w:type="dxa"/>
          </w:tcPr>
          <w:p w14:paraId="66CEC7A5" w14:textId="08FC1B75" w:rsidR="00782707" w:rsidRPr="00782707" w:rsidRDefault="00782707">
            <w:pPr>
              <w:jc w:val="center"/>
              <w:rPr>
                <w:ins w:id="798" w:author="admin" w:date="2012-05-31T11:24:00Z"/>
                <w:rFonts w:ascii="Times New Roman" w:hAnsi="Times New Roman" w:cs="Times New Roman"/>
                <w:b/>
                <w:rPrChange w:id="799" w:author="admin" w:date="2012-05-31T11:27:00Z">
                  <w:rPr>
                    <w:ins w:id="800" w:author="admin" w:date="2012-05-31T11:24:00Z"/>
                    <w:rFonts w:ascii="Times New Roman" w:eastAsiaTheme="majorEastAsia" w:hAnsi="Times New Roman" w:cs="Times New Roman"/>
                    <w:i/>
                    <w:iCs/>
                    <w:color w:val="404040" w:themeColor="text1" w:themeTint="BF"/>
                    <w:sz w:val="18"/>
                    <w:szCs w:val="18"/>
                  </w:rPr>
                </w:rPrChange>
              </w:rPr>
              <w:pPrChange w:id="801" w:author="admin" w:date="2012-05-31T11:32:00Z">
                <w:pPr>
                  <w:keepNext/>
                  <w:keepLines/>
                  <w:spacing w:before="200"/>
                  <w:outlineLvl w:val="8"/>
                </w:pPr>
              </w:pPrChange>
            </w:pPr>
            <w:ins w:id="802" w:author="admin" w:date="2012-05-31T11:27:00Z">
              <w:r>
                <w:rPr>
                  <w:rFonts w:ascii="Times New Roman" w:hAnsi="Times New Roman" w:cs="Times New Roman"/>
                  <w:b/>
                </w:rPr>
                <w:t>Total Cost</w:t>
              </w:r>
            </w:ins>
          </w:p>
        </w:tc>
        <w:tc>
          <w:tcPr>
            <w:tcW w:w="2952" w:type="dxa"/>
          </w:tcPr>
          <w:p w14:paraId="25CDF45D" w14:textId="124D7DEE" w:rsidR="00782707" w:rsidRPr="00782707" w:rsidRDefault="00DA2C08">
            <w:pPr>
              <w:jc w:val="center"/>
              <w:rPr>
                <w:ins w:id="803" w:author="admin" w:date="2012-05-31T11:24:00Z"/>
                <w:rFonts w:ascii="Times New Roman" w:hAnsi="Times New Roman" w:cs="Times New Roman"/>
                <w:b/>
                <w:rPrChange w:id="804" w:author="admin" w:date="2012-05-31T11:32:00Z">
                  <w:rPr>
                    <w:ins w:id="805" w:author="admin" w:date="2012-05-31T11:24:00Z"/>
                    <w:rFonts w:ascii="Times New Roman" w:eastAsiaTheme="majorEastAsia" w:hAnsi="Times New Roman" w:cs="Times New Roman"/>
                    <w:i/>
                    <w:iCs/>
                    <w:color w:val="404040" w:themeColor="text1" w:themeTint="BF"/>
                    <w:sz w:val="18"/>
                    <w:szCs w:val="18"/>
                  </w:rPr>
                </w:rPrChange>
              </w:rPr>
              <w:pPrChange w:id="806" w:author="admin" w:date="2012-05-31T11:32:00Z">
                <w:pPr>
                  <w:keepNext/>
                  <w:keepLines/>
                  <w:spacing w:before="200"/>
                  <w:outlineLvl w:val="8"/>
                </w:pPr>
              </w:pPrChange>
            </w:pPr>
            <w:ins w:id="807" w:author="admin" w:date="2012-06-12T15:56:00Z">
              <w:r>
                <w:rPr>
                  <w:rFonts w:ascii="Times New Roman" w:hAnsi="Times New Roman" w:cs="Times New Roman"/>
                  <w:b/>
                </w:rPr>
                <w:t>710</w:t>
              </w:r>
            </w:ins>
            <w:ins w:id="808" w:author="admin" w:date="2012-05-31T11:27:00Z">
              <w:r w:rsidR="00782707" w:rsidRPr="00782707">
                <w:rPr>
                  <w:rFonts w:ascii="Times New Roman" w:hAnsi="Times New Roman" w:cs="Times New Roman"/>
                  <w:b/>
                </w:rPr>
                <w:t xml:space="preserve"> hours x $35/hour</w:t>
              </w:r>
            </w:ins>
          </w:p>
        </w:tc>
        <w:tc>
          <w:tcPr>
            <w:tcW w:w="2952" w:type="dxa"/>
          </w:tcPr>
          <w:p w14:paraId="69244B14" w14:textId="7F664D6B" w:rsidR="00782707" w:rsidRPr="00EE43D9" w:rsidRDefault="00EE43D9">
            <w:pPr>
              <w:jc w:val="center"/>
              <w:rPr>
                <w:ins w:id="809" w:author="admin" w:date="2012-05-31T11:24:00Z"/>
                <w:rFonts w:ascii="Times New Roman" w:hAnsi="Times New Roman" w:cs="Times New Roman"/>
                <w:b/>
                <w:rPrChange w:id="810" w:author="admin" w:date="2012-06-12T15:05:00Z">
                  <w:rPr>
                    <w:ins w:id="811" w:author="admin" w:date="2012-05-31T11:24:00Z"/>
                    <w:rFonts w:ascii="Times New Roman" w:eastAsiaTheme="majorEastAsia" w:hAnsi="Times New Roman" w:cs="Times New Roman"/>
                    <w:i/>
                    <w:iCs/>
                    <w:color w:val="404040" w:themeColor="text1" w:themeTint="BF"/>
                    <w:sz w:val="18"/>
                    <w:szCs w:val="18"/>
                  </w:rPr>
                </w:rPrChange>
              </w:rPr>
              <w:pPrChange w:id="812" w:author="admin" w:date="2012-06-12T15:56:00Z">
                <w:pPr>
                  <w:keepNext/>
                  <w:keepLines/>
                  <w:spacing w:before="200"/>
                  <w:outlineLvl w:val="8"/>
                </w:pPr>
              </w:pPrChange>
            </w:pPr>
            <w:ins w:id="813" w:author="admin" w:date="2012-06-12T15:05:00Z">
              <w:r w:rsidRPr="00EE43D9">
                <w:rPr>
                  <w:rFonts w:ascii="Times New Roman" w:hAnsi="Times New Roman" w:cs="Times New Roman"/>
                  <w:b/>
                  <w:rPrChange w:id="814" w:author="admin" w:date="2012-06-12T15:05:00Z">
                    <w:rPr>
                      <w:rFonts w:ascii="Times New Roman" w:hAnsi="Times New Roman" w:cs="Times New Roman"/>
                    </w:rPr>
                  </w:rPrChange>
                </w:rPr>
                <w:t>$</w:t>
              </w:r>
            </w:ins>
            <w:ins w:id="815" w:author="admin" w:date="2012-06-12T15:53:00Z">
              <w:r w:rsidR="00EA49BC">
                <w:rPr>
                  <w:rFonts w:ascii="Times New Roman" w:hAnsi="Times New Roman" w:cs="Times New Roman"/>
                  <w:b/>
                </w:rPr>
                <w:t>2</w:t>
              </w:r>
            </w:ins>
            <w:ins w:id="816" w:author="admin" w:date="2012-06-12T15:56:00Z">
              <w:r w:rsidR="00D2137B">
                <w:rPr>
                  <w:rFonts w:ascii="Times New Roman" w:hAnsi="Times New Roman" w:cs="Times New Roman"/>
                  <w:b/>
                </w:rPr>
                <w:t>4,850</w:t>
              </w:r>
            </w:ins>
            <w:ins w:id="817" w:author="admin" w:date="2012-06-12T15:53:00Z">
              <w:r w:rsidR="007606D0">
                <w:rPr>
                  <w:rFonts w:ascii="Times New Roman" w:hAnsi="Times New Roman" w:cs="Times New Roman"/>
                  <w:b/>
                </w:rPr>
                <w:t>.00</w:t>
              </w:r>
            </w:ins>
          </w:p>
        </w:tc>
      </w:tr>
    </w:tbl>
    <w:p w14:paraId="00A6A913" w14:textId="0454042A" w:rsidR="005B6D60" w:rsidDel="008030A8" w:rsidRDefault="005B6D60" w:rsidP="005B6D60">
      <w:pPr>
        <w:rPr>
          <w:del w:id="818" w:author="admin" w:date="2012-05-31T11:33:00Z"/>
          <w:rFonts w:ascii="Times New Roman" w:hAnsi="Times New Roman" w:cs="Times New Roman"/>
        </w:rPr>
      </w:pPr>
    </w:p>
    <w:p w14:paraId="58FAA30E" w14:textId="77777777" w:rsidR="008030A8" w:rsidRDefault="008030A8" w:rsidP="005B6D60">
      <w:pPr>
        <w:rPr>
          <w:ins w:id="819" w:author="admin" w:date="2012-05-31T11:38:00Z"/>
          <w:rFonts w:ascii="Times New Roman" w:hAnsi="Times New Roman" w:cs="Times New Roman"/>
        </w:rPr>
      </w:pPr>
    </w:p>
    <w:p w14:paraId="7A23F9C5" w14:textId="77777777" w:rsidR="008D1310" w:rsidRDefault="008030A8" w:rsidP="005B6D60">
      <w:pPr>
        <w:rPr>
          <w:ins w:id="820" w:author="admin" w:date="2012-06-18T12:27:00Z"/>
          <w:rFonts w:ascii="Times New Roman" w:hAnsi="Times New Roman" w:cs="Times New Roman"/>
        </w:rPr>
      </w:pPr>
      <w:ins w:id="821" w:author="admin" w:date="2012-05-31T11:38:00Z">
        <w:r>
          <w:rPr>
            <w:rFonts w:ascii="Times New Roman" w:hAnsi="Times New Roman" w:cs="Times New Roman"/>
          </w:rPr>
          <w:t xml:space="preserve">In the proposed strategy, </w:t>
        </w:r>
      </w:ins>
      <w:ins w:id="822" w:author="admin" w:date="2012-06-12T16:24:00Z">
        <w:r w:rsidR="00845984">
          <w:rPr>
            <w:rFonts w:ascii="Times New Roman" w:hAnsi="Times New Roman" w:cs="Times New Roman"/>
          </w:rPr>
          <w:t>Bangor Hydro will work with ASAP</w:t>
        </w:r>
      </w:ins>
      <w:ins w:id="823" w:author="admin" w:date="2012-05-31T11:39:00Z">
        <w:r w:rsidR="002D1F92">
          <w:rPr>
            <w:rFonts w:ascii="Times New Roman" w:hAnsi="Times New Roman" w:cs="Times New Roman"/>
          </w:rPr>
          <w:t xml:space="preserve"> to establish a firm understanding of heat pump technology and the </w:t>
        </w:r>
      </w:ins>
      <w:ins w:id="824" w:author="admin" w:date="2012-05-31T11:40:00Z">
        <w:r w:rsidR="00564D05">
          <w:rPr>
            <w:rFonts w:ascii="Times New Roman" w:hAnsi="Times New Roman" w:cs="Times New Roman"/>
          </w:rPr>
          <w:t>effects that attributes of buildings have on heating and cooling potency.</w:t>
        </w:r>
      </w:ins>
      <w:ins w:id="825" w:author="admin" w:date="2012-05-31T11:47:00Z">
        <w:r w:rsidR="00256BCA">
          <w:rPr>
            <w:rFonts w:ascii="Times New Roman" w:hAnsi="Times New Roman" w:cs="Times New Roman"/>
          </w:rPr>
          <w:t xml:space="preserve"> </w:t>
        </w:r>
        <w:r w:rsidR="00236D37">
          <w:rPr>
            <w:rFonts w:ascii="Times New Roman" w:hAnsi="Times New Roman" w:cs="Times New Roman"/>
          </w:rPr>
          <w:t>ASAP</w:t>
        </w:r>
        <w:r w:rsidR="0018751F">
          <w:rPr>
            <w:rFonts w:ascii="Times New Roman" w:hAnsi="Times New Roman" w:cs="Times New Roman"/>
          </w:rPr>
          <w:t xml:space="preserve"> </w:t>
        </w:r>
      </w:ins>
      <w:ins w:id="826" w:author="admin" w:date="2012-05-31T11:48:00Z">
        <w:r w:rsidR="0018751F">
          <w:rPr>
            <w:rFonts w:ascii="Times New Roman" w:hAnsi="Times New Roman" w:cs="Times New Roman"/>
          </w:rPr>
          <w:t xml:space="preserve">will </w:t>
        </w:r>
      </w:ins>
      <w:ins w:id="827" w:author="admin" w:date="2012-05-31T11:47:00Z">
        <w:r w:rsidR="00F8745B">
          <w:rPr>
            <w:rFonts w:ascii="Times New Roman" w:hAnsi="Times New Roman" w:cs="Times New Roman"/>
          </w:rPr>
          <w:t xml:space="preserve">design </w:t>
        </w:r>
      </w:ins>
      <w:ins w:id="828" w:author="admin" w:date="2012-06-12T12:08:00Z">
        <w:r w:rsidR="00192D27">
          <w:rPr>
            <w:rFonts w:ascii="Times New Roman" w:hAnsi="Times New Roman" w:cs="Times New Roman"/>
          </w:rPr>
          <w:t xml:space="preserve">layouts and interfaces </w:t>
        </w:r>
        <w:r w:rsidR="00C77BC6">
          <w:rPr>
            <w:rFonts w:ascii="Times New Roman" w:hAnsi="Times New Roman" w:cs="Times New Roman"/>
          </w:rPr>
          <w:t>for each module and the kiosk as a whole, as well</w:t>
        </w:r>
      </w:ins>
      <w:ins w:id="829" w:author="admin" w:date="2012-06-12T12:11:00Z">
        <w:r w:rsidR="00B23C23">
          <w:rPr>
            <w:rFonts w:ascii="Times New Roman" w:hAnsi="Times New Roman" w:cs="Times New Roman"/>
          </w:rPr>
          <w:t xml:space="preserve"> as</w:t>
        </w:r>
      </w:ins>
      <w:ins w:id="830" w:author="admin" w:date="2012-06-12T12:08:00Z">
        <w:r w:rsidR="00042700">
          <w:rPr>
            <w:rFonts w:ascii="Times New Roman" w:hAnsi="Times New Roman" w:cs="Times New Roman"/>
          </w:rPr>
          <w:t xml:space="preserve"> </w:t>
        </w:r>
        <w:r w:rsidR="005B40A6">
          <w:rPr>
            <w:rFonts w:ascii="Times New Roman" w:hAnsi="Times New Roman" w:cs="Times New Roman"/>
          </w:rPr>
          <w:t>determine</w:t>
        </w:r>
      </w:ins>
      <w:ins w:id="831" w:author="admin" w:date="2012-06-12T12:09:00Z">
        <w:r w:rsidR="0018318D">
          <w:rPr>
            <w:rFonts w:ascii="Times New Roman" w:hAnsi="Times New Roman" w:cs="Times New Roman"/>
          </w:rPr>
          <w:t xml:space="preserve"> what and how information should be presented </w:t>
        </w:r>
      </w:ins>
      <w:ins w:id="832" w:author="admin" w:date="2012-06-12T12:11:00Z">
        <w:r w:rsidR="00836C60">
          <w:rPr>
            <w:rFonts w:ascii="Times New Roman" w:hAnsi="Times New Roman" w:cs="Times New Roman"/>
          </w:rPr>
          <w:t>for each module.  Content and interfaces will then be developed based on the designs,</w:t>
        </w:r>
      </w:ins>
      <w:ins w:id="833" w:author="admin" w:date="2012-06-12T12:20:00Z">
        <w:r w:rsidR="00884D08">
          <w:rPr>
            <w:rFonts w:ascii="Times New Roman" w:hAnsi="Times New Roman" w:cs="Times New Roman"/>
          </w:rPr>
          <w:t xml:space="preserve"> and</w:t>
        </w:r>
        <w:r w:rsidR="00226F03">
          <w:rPr>
            <w:rFonts w:ascii="Times New Roman" w:hAnsi="Times New Roman" w:cs="Times New Roman"/>
          </w:rPr>
          <w:t xml:space="preserve"> specific interactive activities </w:t>
        </w:r>
        <w:r w:rsidR="00884D08">
          <w:rPr>
            <w:rFonts w:ascii="Times New Roman" w:hAnsi="Times New Roman" w:cs="Times New Roman"/>
          </w:rPr>
          <w:t xml:space="preserve">for each module will be created and prototyped.  </w:t>
        </w:r>
      </w:ins>
      <w:ins w:id="834" w:author="admin" w:date="2012-05-31T11:52:00Z">
        <w:r w:rsidR="003E75F7">
          <w:rPr>
            <w:rFonts w:ascii="Times New Roman" w:hAnsi="Times New Roman" w:cs="Times New Roman"/>
          </w:rPr>
          <w:t>At the completion of each stage of prototyping a section, its status will be sent to Bangor Hydro for review and alteration.  Additionally, ASAP and Bangor Hydro will meet bi-weekly for status updates to discuss progress.</w:t>
        </w:r>
      </w:ins>
    </w:p>
    <w:p w14:paraId="07260C88" w14:textId="77777777" w:rsidR="008D1310" w:rsidRDefault="008D1310" w:rsidP="005B6D60">
      <w:pPr>
        <w:rPr>
          <w:ins w:id="835" w:author="admin" w:date="2012-06-18T12:27:00Z"/>
          <w:rFonts w:ascii="Times New Roman" w:hAnsi="Times New Roman" w:cs="Times New Roman"/>
        </w:rPr>
      </w:pPr>
    </w:p>
    <w:p w14:paraId="14B0E072" w14:textId="1D238541" w:rsidR="005B6D60" w:rsidRPr="005B6D60" w:rsidDel="00A36E72" w:rsidRDefault="008D1310">
      <w:pPr>
        <w:rPr>
          <w:del w:id="836" w:author="admin" w:date="2012-05-31T11:33:00Z"/>
          <w:rFonts w:ascii="Times New Roman" w:hAnsi="Times New Roman" w:cs="Times New Roman"/>
        </w:rPr>
      </w:pPr>
      <w:ins w:id="837" w:author="admin" w:date="2012-06-18T12:27:00Z">
        <w:r>
          <w:rPr>
            <w:rFonts w:ascii="Times New Roman" w:hAnsi="Times New Roman" w:cs="Times New Roman"/>
          </w:rPr>
          <w:t xml:space="preserve">* </w:t>
        </w:r>
      </w:ins>
      <w:ins w:id="838" w:author="admin" w:date="2012-06-18T12:29:00Z">
        <w:r w:rsidR="00551B77">
          <w:rPr>
            <w:rFonts w:ascii="Times New Roman" w:hAnsi="Times New Roman" w:cs="Times New Roman"/>
          </w:rPr>
          <w:t>Once</w:t>
        </w:r>
        <w:r w:rsidR="00C04943">
          <w:rPr>
            <w:rFonts w:ascii="Times New Roman" w:hAnsi="Times New Roman" w:cs="Times New Roman"/>
          </w:rPr>
          <w:t xml:space="preserve"> the foundations and ideas of</w:t>
        </w:r>
      </w:ins>
      <w:ins w:id="839" w:author="admin" w:date="2012-06-18T12:28:00Z">
        <w:r w:rsidR="0090390C">
          <w:rPr>
            <w:rFonts w:ascii="Times New Roman" w:hAnsi="Times New Roman" w:cs="Times New Roman"/>
          </w:rPr>
          <w:t xml:space="preserve"> Phase 2 and Phase 3 develop </w:t>
        </w:r>
      </w:ins>
      <w:ins w:id="840" w:author="admin" w:date="2012-06-18T12:29:00Z">
        <w:r w:rsidR="00C04943">
          <w:rPr>
            <w:rFonts w:ascii="Times New Roman" w:hAnsi="Times New Roman" w:cs="Times New Roman"/>
          </w:rPr>
          <w:t xml:space="preserve">through </w:t>
        </w:r>
        <w:r w:rsidR="00551B77">
          <w:rPr>
            <w:rFonts w:ascii="Times New Roman" w:hAnsi="Times New Roman" w:cs="Times New Roman"/>
          </w:rPr>
          <w:t>continuing discussion with Bangor Hydro</w:t>
        </w:r>
        <w:r w:rsidR="00F914EC">
          <w:rPr>
            <w:rFonts w:ascii="Times New Roman" w:hAnsi="Times New Roman" w:cs="Times New Roman"/>
          </w:rPr>
          <w:t>, more detailed proposals that address</w:t>
        </w:r>
      </w:ins>
      <w:ins w:id="841" w:author="admin" w:date="2012-06-18T12:30:00Z">
        <w:r w:rsidR="00271948">
          <w:rPr>
            <w:rFonts w:ascii="Times New Roman" w:hAnsi="Times New Roman" w:cs="Times New Roman"/>
          </w:rPr>
          <w:t xml:space="preserve"> each specifically will be developed.</w:t>
        </w:r>
      </w:ins>
      <w:del w:id="842" w:author="admin" w:date="2012-05-31T11:33:00Z">
        <w:r w:rsidR="005B6D60" w:rsidRPr="005B6D60" w:rsidDel="00A36E72">
          <w:rPr>
            <w:rFonts w:ascii="Times New Roman" w:hAnsi="Times New Roman" w:cs="Times New Roman"/>
          </w:rPr>
          <w:tab/>
        </w:r>
        <w:r w:rsidR="005B6D60"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005B6D60"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843" w:author="admin" w:date="2012-05-31T11:33:00Z"/>
          <w:rFonts w:ascii="Times New Roman" w:hAnsi="Times New Roman" w:cs="Times New Roman"/>
        </w:rPr>
      </w:pPr>
      <w:del w:id="844"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845" w:author="admin" w:date="2012-05-31T11:33:00Z"/>
          <w:rFonts w:ascii="Times New Roman" w:hAnsi="Times New Roman" w:cs="Times New Roman"/>
        </w:rPr>
      </w:pPr>
      <w:del w:id="846"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847" w:author="admin" w:date="2012-05-31T11:33:00Z"/>
          <w:rFonts w:ascii="Times New Roman" w:hAnsi="Times New Roman" w:cs="Times New Roman"/>
        </w:rPr>
      </w:pPr>
      <w:del w:id="848"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849" w:author="admin" w:date="2012-05-31T11:33:00Z"/>
          <w:rFonts w:ascii="Times New Roman" w:hAnsi="Times New Roman" w:cs="Times New Roman"/>
        </w:rPr>
      </w:pPr>
      <w:del w:id="850"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851" w:author="admin" w:date="2012-05-31T11:33:00Z"/>
          <w:rFonts w:ascii="Times New Roman" w:hAnsi="Times New Roman" w:cs="Times New Roman"/>
        </w:rPr>
      </w:pPr>
      <w:del w:id="852"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853" w:author="admin" w:date="2012-05-31T11:33:00Z"/>
          <w:rFonts w:ascii="Times New Roman" w:hAnsi="Times New Roman" w:cs="Times New Roman"/>
        </w:rPr>
      </w:pPr>
    </w:p>
    <w:p w14:paraId="093BCA91" w14:textId="3A8B0795" w:rsidR="005B6D60" w:rsidRPr="00565D80" w:rsidDel="00782707" w:rsidRDefault="005B6D60">
      <w:pPr>
        <w:rPr>
          <w:del w:id="854" w:author="admin" w:date="2012-05-31T11:23:00Z"/>
          <w:rFonts w:ascii="Times New Roman" w:hAnsi="Times New Roman" w:cs="Times New Roman"/>
          <w:b/>
        </w:rPr>
      </w:pPr>
      <w:del w:id="855"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856" w:author="admin" w:date="2012-05-31T11:23:00Z">
        <w:r w:rsidRPr="00565D80" w:rsidDel="00782707">
          <w:rPr>
            <w:rFonts w:ascii="Times New Roman" w:hAnsi="Times New Roman" w:cs="Times New Roman"/>
            <w:b/>
          </w:rPr>
          <w:delText>Cost of Hours Worked</w:delText>
        </w:r>
      </w:del>
      <w:del w:id="857"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858" w:author="admin" w:date="2012-05-31T11:23:00Z"/>
          <w:rFonts w:ascii="Times New Roman" w:hAnsi="Times New Roman" w:cs="Times New Roman"/>
        </w:rPr>
      </w:pPr>
      <w:del w:id="859"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860" w:author="admin" w:date="2012-05-31T11:23:00Z"/>
          <w:rFonts w:ascii="Times New Roman" w:hAnsi="Times New Roman" w:cs="Times New Roman"/>
        </w:rPr>
      </w:pPr>
      <w:del w:id="861"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862" w:author="admin" w:date="2012-05-31T11:23:00Z"/>
          <w:rFonts w:ascii="Times New Roman" w:hAnsi="Times New Roman" w:cs="Times New Roman"/>
        </w:rPr>
      </w:pPr>
      <w:del w:id="863"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864" w:author="admin" w:date="2012-05-31T11:23:00Z"/>
          <w:rFonts w:ascii="Times New Roman" w:hAnsi="Times New Roman" w:cs="Times New Roman"/>
        </w:rPr>
      </w:pPr>
      <w:del w:id="865"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012D99" w14:textId="50247B56" w:rsidR="002C5C95" w:rsidRDefault="005B6D60" w:rsidP="005B6D60">
      <w:pPr>
        <w:rPr>
          <w:ins w:id="866" w:author="admin" w:date="2012-06-12T16:01:00Z"/>
          <w:rFonts w:ascii="Times New Roman" w:hAnsi="Times New Roman" w:cs="Times New Roman"/>
        </w:rPr>
      </w:pPr>
      <w:del w:id="867"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229C6F58" w14:textId="77777777" w:rsidR="002C5C95" w:rsidRDefault="002C5C95">
      <w:pPr>
        <w:rPr>
          <w:ins w:id="868" w:author="admin" w:date="2012-06-12T16:01:00Z"/>
          <w:rFonts w:ascii="Times New Roman" w:hAnsi="Times New Roman" w:cs="Times New Roman"/>
        </w:rPr>
      </w:pPr>
      <w:ins w:id="869" w:author="admin" w:date="2012-06-12T16:01:00Z">
        <w:r>
          <w:rPr>
            <w:rFonts w:ascii="Times New Roman" w:hAnsi="Times New Roman" w:cs="Times New Roman"/>
          </w:rPr>
          <w:br w:type="page"/>
        </w:r>
      </w:ins>
    </w:p>
    <w:p w14:paraId="1CBB1515" w14:textId="77777777" w:rsidR="005B6D60" w:rsidRPr="00565D80" w:rsidDel="00A36E72" w:rsidRDefault="005B6D60" w:rsidP="00A36E72">
      <w:pPr>
        <w:rPr>
          <w:del w:id="870" w:author="admin" w:date="2012-05-31T11:33:00Z"/>
          <w:rFonts w:ascii="Times New Roman" w:hAnsi="Times New Roman" w:cs="Times New Roman"/>
          <w:b/>
        </w:rPr>
      </w:pPr>
    </w:p>
    <w:p w14:paraId="383F00BA" w14:textId="77777777" w:rsidR="005B6D60" w:rsidRPr="005B6D60" w:rsidDel="002C5C95" w:rsidRDefault="005B6D60" w:rsidP="005B6D60">
      <w:pPr>
        <w:rPr>
          <w:del w:id="871" w:author="admin" w:date="2012-06-12T16:01:00Z"/>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308FC5EC"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15D1BCED"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ASAP Media Services will assist Bangor Hydro in effectively disseminating heat pump information to Bangor Hydro’s costumers through the development </w:t>
      </w:r>
      <w:del w:id="872" w:author="admin" w:date="2012-06-12T12:22:00Z">
        <w:r w:rsidRPr="005B6D60" w:rsidDel="00FD3B86">
          <w:rPr>
            <w:rFonts w:ascii="Times New Roman" w:hAnsi="Times New Roman" w:cs="Times New Roman"/>
          </w:rPr>
          <w:delText xml:space="preserve">of this web application and </w:delText>
        </w:r>
      </w:del>
      <w:ins w:id="873" w:author="admin" w:date="2012-06-12T12:22:00Z">
        <w:r w:rsidR="00D30ECA">
          <w:rPr>
            <w:rFonts w:ascii="Times New Roman" w:hAnsi="Times New Roman" w:cs="Times New Roman"/>
          </w:rPr>
          <w:t>of a</w:t>
        </w:r>
      </w:ins>
      <w:del w:id="874" w:author="admin" w:date="2012-06-12T12:22:00Z">
        <w:r w:rsidRPr="005B6D60" w:rsidDel="00FD3B86">
          <w:rPr>
            <w:rFonts w:ascii="Times New Roman" w:hAnsi="Times New Roman" w:cs="Times New Roman"/>
          </w:rPr>
          <w:delText>mobile</w:delText>
        </w:r>
      </w:del>
      <w:r w:rsidRPr="005B6D60">
        <w:rPr>
          <w:rFonts w:ascii="Times New Roman" w:hAnsi="Times New Roman" w:cs="Times New Roman"/>
        </w:rPr>
        <w:t xml:space="preserve"> kiosk</w:t>
      </w:r>
      <w:ins w:id="875" w:author="admin" w:date="2012-06-12T12:22:00Z">
        <w:r w:rsidR="00C115E5">
          <w:rPr>
            <w:rFonts w:ascii="Times New Roman" w:hAnsi="Times New Roman" w:cs="Times New Roman"/>
          </w:rPr>
          <w:t xml:space="preserve"> and web ap</w:t>
        </w:r>
        <w:r w:rsidR="00FD3B86">
          <w:rPr>
            <w:rFonts w:ascii="Times New Roman" w:hAnsi="Times New Roman" w:cs="Times New Roman"/>
          </w:rPr>
          <w:t>p</w:t>
        </w:r>
        <w:r w:rsidR="00C115E5">
          <w:rPr>
            <w:rFonts w:ascii="Times New Roman" w:hAnsi="Times New Roman" w:cs="Times New Roman"/>
          </w:rPr>
          <w:t>l</w:t>
        </w:r>
        <w:r w:rsidR="00FD3B86">
          <w:rPr>
            <w:rFonts w:ascii="Times New Roman" w:hAnsi="Times New Roman" w:cs="Times New Roman"/>
          </w:rPr>
          <w:t>ication</w:t>
        </w:r>
      </w:ins>
      <w:r w:rsidRPr="005B6D60">
        <w:rPr>
          <w:rFonts w:ascii="Times New Roman" w:hAnsi="Times New Roman" w:cs="Times New Roman"/>
        </w:rPr>
        <w:t xml:space="preserve">. </w:t>
      </w:r>
      <w:del w:id="876" w:author="admin" w:date="2012-06-12T12:23:00Z">
        <w:r w:rsidRPr="005B6D60" w:rsidDel="00E00DEA">
          <w:rPr>
            <w:rFonts w:ascii="Times New Roman" w:hAnsi="Times New Roman" w:cs="Times New Roman"/>
          </w:rPr>
          <w:delText>As a web-based project, costumers</w:delText>
        </w:r>
      </w:del>
      <w:ins w:id="877" w:author="admin" w:date="2012-06-12T12:23:00Z">
        <w:r w:rsidR="00E00DEA">
          <w:rPr>
            <w:rFonts w:ascii="Times New Roman" w:hAnsi="Times New Roman" w:cs="Times New Roman"/>
          </w:rPr>
          <w:t>Users</w:t>
        </w:r>
      </w:ins>
      <w:r w:rsidRPr="005B6D60">
        <w:rPr>
          <w:rFonts w:ascii="Times New Roman" w:hAnsi="Times New Roman" w:cs="Times New Roman"/>
        </w:rPr>
        <w:t xml:space="preserve"> will be able to easily access and interact with </w:t>
      </w:r>
      <w:del w:id="878" w:author="admin" w:date="2012-06-12T12:24:00Z">
        <w:r w:rsidRPr="005B6D60" w:rsidDel="00BE6D25">
          <w:rPr>
            <w:rFonts w:ascii="Times New Roman" w:hAnsi="Times New Roman" w:cs="Times New Roman"/>
          </w:rPr>
          <w:delText>a model</w:delText>
        </w:r>
      </w:del>
      <w:ins w:id="879" w:author="admin" w:date="2012-06-12T12:24:00Z">
        <w:r w:rsidR="00BE6D25">
          <w:rPr>
            <w:rFonts w:ascii="Times New Roman" w:hAnsi="Times New Roman" w:cs="Times New Roman"/>
          </w:rPr>
          <w:t>modules</w:t>
        </w:r>
      </w:ins>
      <w:r w:rsidRPr="005B6D60">
        <w:rPr>
          <w:rFonts w:ascii="Times New Roman" w:hAnsi="Times New Roman" w:cs="Times New Roman"/>
        </w:rPr>
        <w:t xml:space="preserve"> to </w:t>
      </w:r>
      <w:del w:id="880" w:author="admin" w:date="2012-06-12T12:24:00Z">
        <w:r w:rsidRPr="005B6D60" w:rsidDel="00F028B8">
          <w:rPr>
            <w:rFonts w:ascii="Times New Roman" w:hAnsi="Times New Roman" w:cs="Times New Roman"/>
          </w:rPr>
          <w:delText>determine whether or not to adopt</w:delText>
        </w:r>
      </w:del>
      <w:del w:id="881" w:author="admin" w:date="2012-05-31T11:43:00Z">
        <w:r w:rsidRPr="005B6D60" w:rsidDel="00DA49C7">
          <w:rPr>
            <w:rFonts w:ascii="Times New Roman" w:hAnsi="Times New Roman" w:cs="Times New Roman"/>
          </w:rPr>
          <w:delText xml:space="preserve"> the</w:delText>
        </w:r>
      </w:del>
      <w:del w:id="882" w:author="admin" w:date="2012-06-12T12:24:00Z">
        <w:r w:rsidRPr="005B6D60" w:rsidDel="00F028B8">
          <w:rPr>
            <w:rFonts w:ascii="Times New Roman" w:hAnsi="Times New Roman" w:cs="Times New Roman"/>
          </w:rPr>
          <w:delText xml:space="preserve"> heat pump</w:delText>
        </w:r>
      </w:del>
      <w:ins w:id="883" w:author="admin" w:date="2012-06-12T12:24:00Z">
        <w:r w:rsidR="00F028B8">
          <w:rPr>
            <w:rFonts w:ascii="Times New Roman" w:hAnsi="Times New Roman" w:cs="Times New Roman"/>
          </w:rPr>
          <w:t xml:space="preserve">explore facets of heat pump technology such as history, </w:t>
        </w:r>
      </w:ins>
      <w:ins w:id="884" w:author="admin" w:date="2012-06-12T15:06:00Z">
        <w:r w:rsidR="00CF4616">
          <w:rPr>
            <w:rFonts w:ascii="Times New Roman" w:hAnsi="Times New Roman" w:cs="Times New Roman"/>
          </w:rPr>
          <w:t xml:space="preserve">physics, </w:t>
        </w:r>
        <w:r w:rsidR="002708EA">
          <w:rPr>
            <w:rFonts w:ascii="Times New Roman" w:hAnsi="Times New Roman" w:cs="Times New Roman"/>
          </w:rPr>
          <w:t xml:space="preserve">installation, </w:t>
        </w:r>
      </w:ins>
      <w:ins w:id="885" w:author="admin" w:date="2012-06-12T12:24:00Z">
        <w:r w:rsidR="00F028B8">
          <w:rPr>
            <w:rFonts w:ascii="Times New Roman" w:hAnsi="Times New Roman" w:cs="Times New Roman"/>
          </w:rPr>
          <w:t>economics, and environmental impact</w:t>
        </w:r>
      </w:ins>
      <w:r w:rsidRPr="005B6D60">
        <w:rPr>
          <w:rFonts w:ascii="Times New Roman" w:hAnsi="Times New Roman" w:cs="Times New Roman"/>
        </w:rPr>
        <w:t>. This capacity will increase costumer energy awareness and improve c</w:t>
      </w:r>
      <w:ins w:id="886" w:author="admin" w:date="2012-06-12T12:25:00Z">
        <w:r w:rsidR="00346B51">
          <w:rPr>
            <w:rFonts w:ascii="Times New Roman" w:hAnsi="Times New Roman" w:cs="Times New Roman"/>
          </w:rPr>
          <w:t>usto</w:t>
        </w:r>
      </w:ins>
      <w:del w:id="887" w:author="admin" w:date="2012-06-12T12:25:00Z">
        <w:r w:rsidRPr="005B6D60" w:rsidDel="00346B51">
          <w:rPr>
            <w:rFonts w:ascii="Times New Roman" w:hAnsi="Times New Roman" w:cs="Times New Roman"/>
          </w:rPr>
          <w:delText>ostu</w:delText>
        </w:r>
      </w:del>
      <w:r w:rsidRPr="005B6D60">
        <w:rPr>
          <w:rFonts w:ascii="Times New Roman" w:hAnsi="Times New Roman" w:cs="Times New Roman"/>
        </w:rPr>
        <w:t>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74025D32"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w:t>
      </w:r>
      <w:del w:id="888" w:author="admin" w:date="2012-06-12T15:53:00Z">
        <w:r w:rsidRPr="005B6D60" w:rsidDel="009E6213">
          <w:rPr>
            <w:rFonts w:ascii="Times New Roman" w:hAnsi="Times New Roman" w:cs="Times New Roman"/>
          </w:rPr>
          <w:delText>S</w:delText>
        </w:r>
      </w:del>
      <w:r w:rsidRPr="005B6D60">
        <w:rPr>
          <w:rFonts w:ascii="Times New Roman" w:hAnsi="Times New Roman" w:cs="Times New Roman"/>
        </w:rPr>
        <w:t>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Default="005B6D60" w:rsidP="005B6D60">
      <w:pPr>
        <w:rPr>
          <w:ins w:id="889" w:author="admin" w:date="2012-06-12T15:57:00Z"/>
          <w:rFonts w:ascii="Times New Roman" w:hAnsi="Times New Roman" w:cs="Times New Roman"/>
        </w:rPr>
      </w:pPr>
    </w:p>
    <w:p w14:paraId="693C9941" w14:textId="77777777" w:rsidR="00237FA8" w:rsidRPr="005B6D60" w:rsidRDefault="00237FA8" w:rsidP="005B6D60">
      <w:pPr>
        <w:rPr>
          <w:rFonts w:ascii="Times New Roman" w:hAnsi="Times New Roman" w:cs="Times New Roman"/>
        </w:rPr>
      </w:pPr>
    </w:p>
    <w:p w14:paraId="292593F1" w14:textId="77777777" w:rsidR="005B6D60" w:rsidDel="00237FA8" w:rsidRDefault="005B6D60" w:rsidP="005B6D60">
      <w:pPr>
        <w:rPr>
          <w:del w:id="890" w:author="admin" w:date="2012-05-31T11:54:00Z"/>
          <w:rFonts w:ascii="Times New Roman" w:hAnsi="Times New Roman" w:cs="Times New Roman"/>
        </w:rPr>
      </w:pPr>
      <w:r w:rsidRPr="005B6D60">
        <w:rPr>
          <w:rFonts w:ascii="Times New Roman" w:hAnsi="Times New Roman" w:cs="Times New Roman"/>
        </w:rPr>
        <w:t>Sincerely,</w:t>
      </w:r>
    </w:p>
    <w:p w14:paraId="54D03644" w14:textId="77777777" w:rsidR="00237FA8" w:rsidRDefault="00237FA8" w:rsidP="005B6D60">
      <w:pPr>
        <w:rPr>
          <w:ins w:id="891" w:author="admin" w:date="2012-06-12T15:57:00Z"/>
          <w:rFonts w:ascii="Times New Roman" w:hAnsi="Times New Roman" w:cs="Times New Roman"/>
        </w:rPr>
      </w:pPr>
    </w:p>
    <w:p w14:paraId="708B63D9" w14:textId="77777777" w:rsidR="005B6D60" w:rsidRPr="005B6D60" w:rsidRDefault="005B6D60" w:rsidP="005B6D60">
      <w:pPr>
        <w:rPr>
          <w:rFonts w:ascii="Times New Roman" w:hAnsi="Times New Roman" w:cs="Times New Roman"/>
        </w:rPr>
      </w:pPr>
    </w:p>
    <w:p w14:paraId="2E82628F" w14:textId="64A1C46D" w:rsidR="00237FA8" w:rsidRDefault="005B6D60" w:rsidP="005B6D60">
      <w:pPr>
        <w:rPr>
          <w:ins w:id="892" w:author="admin" w:date="2012-06-12T15:58:00Z"/>
          <w:rFonts w:ascii="Times New Roman" w:hAnsi="Times New Roman" w:cs="Times New Roman"/>
        </w:rPr>
      </w:pPr>
      <w:r w:rsidRPr="005B6D60">
        <w:rPr>
          <w:rFonts w:ascii="Times New Roman" w:hAnsi="Times New Roman" w:cs="Times New Roman"/>
        </w:rPr>
        <w:t>ASAP Media Services</w:t>
      </w:r>
    </w:p>
    <w:p w14:paraId="2CF97AD1" w14:textId="77777777" w:rsidR="00237FA8" w:rsidRDefault="00237FA8">
      <w:pPr>
        <w:rPr>
          <w:ins w:id="893" w:author="admin" w:date="2012-06-12T15:58:00Z"/>
          <w:rFonts w:ascii="Times New Roman" w:hAnsi="Times New Roman" w:cs="Times New Roman"/>
        </w:rPr>
      </w:pPr>
      <w:ins w:id="894" w:author="admin" w:date="2012-06-12T15:58:00Z">
        <w:r>
          <w:rPr>
            <w:rFonts w:ascii="Times New Roman" w:hAnsi="Times New Roman" w:cs="Times New Roman"/>
          </w:rPr>
          <w:br w:type="page"/>
        </w:r>
      </w:ins>
    </w:p>
    <w:p w14:paraId="7AAD47A0" w14:textId="77777777" w:rsidR="00845F9E" w:rsidRDefault="00845F9E" w:rsidP="005B6D60">
      <w:pPr>
        <w:rPr>
          <w:ins w:id="895" w:author="admin" w:date="2012-06-07T16:39:00Z"/>
          <w:rFonts w:ascii="Times New Roman" w:hAnsi="Times New Roman" w:cs="Times New Roman"/>
        </w:rPr>
      </w:pPr>
    </w:p>
    <w:p w14:paraId="4E3FDAA4" w14:textId="1D6C927D" w:rsidR="00845F9E" w:rsidRDefault="00845F9E">
      <w:pPr>
        <w:rPr>
          <w:ins w:id="896" w:author="admin" w:date="2012-06-07T16:39:00Z"/>
          <w:rFonts w:ascii="Times New Roman" w:hAnsi="Times New Roman" w:cs="Times New Roman"/>
        </w:rPr>
      </w:pPr>
    </w:p>
    <w:p w14:paraId="4C963D3E" w14:textId="77777777" w:rsidR="005B6D60" w:rsidRPr="005B6D60" w:rsidRDefault="005B6D60" w:rsidP="005B6D60">
      <w:pPr>
        <w:rPr>
          <w:rFonts w:ascii="Times New Roman" w:hAnsi="Times New Roman" w:cs="Times New Roman"/>
        </w:rPr>
      </w:pPr>
    </w:p>
    <w:p w14:paraId="1722ED69"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34B7E820"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w:t>
      </w:r>
      <w:ins w:id="897" w:author="admin" w:date="2012-06-12T16:02:00Z">
        <w:r w:rsidR="003858FD">
          <w:rPr>
            <w:rFonts w:ascii="Times New Roman" w:hAnsi="Times New Roman" w:cs="Times New Roman"/>
          </w:rPr>
          <w:t xml:space="preserve">s </w:t>
        </w:r>
      </w:ins>
      <w:del w:id="898" w:author="admin" w:date="2012-06-12T16:02:00Z">
        <w:r w:rsidRPr="005B6D60" w:rsidDel="003858FD">
          <w:rPr>
            <w:rFonts w:ascii="Times New Roman" w:hAnsi="Times New Roman" w:cs="Times New Roman"/>
          </w:rPr>
          <w:delText xml:space="preserve"> </w:delText>
        </w:r>
      </w:del>
      <w:r w:rsidRPr="005B6D60">
        <w:rPr>
          <w:rFonts w:ascii="Times New Roman" w:hAnsi="Times New Roman" w:cs="Times New Roman"/>
        </w:rPr>
        <w:t>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6429914C"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research and development of the </w:t>
      </w:r>
      <w:ins w:id="899" w:author="admin" w:date="2012-06-12T15:06:00Z">
        <w:r w:rsidR="00D06FD0">
          <w:rPr>
            <w:rFonts w:ascii="Times New Roman" w:hAnsi="Times New Roman" w:cs="Times New Roman"/>
          </w:rPr>
          <w:t xml:space="preserve">kiosk and </w:t>
        </w:r>
      </w:ins>
      <w:r w:rsidRPr="005B6D60">
        <w:rPr>
          <w:rFonts w:ascii="Times New Roman" w:hAnsi="Times New Roman" w:cs="Times New Roman"/>
        </w:rPr>
        <w:t>web application</w:t>
      </w:r>
      <w:ins w:id="900" w:author="admin" w:date="2012-06-12T15:07:00Z">
        <w:r w:rsidR="00D06FD0">
          <w:rPr>
            <w:rFonts w:ascii="Times New Roman" w:hAnsi="Times New Roman" w:cs="Times New Roman"/>
          </w:rPr>
          <w:t>.</w:t>
        </w:r>
      </w:ins>
      <w:del w:id="901" w:author="admin" w:date="2012-06-12T15:07:00Z">
        <w:r w:rsidRPr="005B6D60" w:rsidDel="00D06FD0">
          <w:rPr>
            <w:rFonts w:ascii="Times New Roman" w:hAnsi="Times New Roman" w:cs="Times New Roman"/>
          </w:rPr>
          <w:delText xml:space="preserve"> </w:delText>
        </w:r>
      </w:del>
      <w:del w:id="902" w:author="admin" w:date="2012-06-12T15:06:00Z">
        <w:r w:rsidRPr="005B6D60" w:rsidDel="00D06FD0">
          <w:rPr>
            <w:rFonts w:ascii="Times New Roman" w:hAnsi="Times New Roman" w:cs="Times New Roman"/>
          </w:rPr>
          <w:delText>and mobile kiosk.</w:delText>
        </w:r>
      </w:del>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C661799" w:rsidR="005B6D60" w:rsidRPr="005B6D60" w:rsidRDefault="005B6D60" w:rsidP="005B6D60">
      <w:pPr>
        <w:rPr>
          <w:rFonts w:ascii="Times New Roman" w:hAnsi="Times New Roman" w:cs="Times New Roman"/>
        </w:rPr>
      </w:pPr>
      <w:del w:id="903" w:author="admin" w:date="2012-06-12T16:01:00Z">
        <w:r w:rsidRPr="005B6D60" w:rsidDel="0094389F">
          <w:rPr>
            <w:rFonts w:ascii="Times New Roman" w:hAnsi="Times New Roman" w:cs="Times New Roman"/>
          </w:rPr>
          <w:delText>Bangor Hydro</w:delText>
        </w:r>
        <w:r w:rsidRPr="005B6D60" w:rsidDel="0094389F">
          <w:rPr>
            <w:rFonts w:ascii="Times New Roman" w:hAnsi="Times New Roman" w:cs="Times New Roman"/>
          </w:rPr>
          <w:tab/>
        </w:r>
      </w:del>
      <w:ins w:id="904" w:author="admin" w:date="2012-06-12T16:01:00Z">
        <w:r w:rsidR="0094389F">
          <w:rPr>
            <w:rFonts w:ascii="Times New Roman" w:hAnsi="Times New Roman" w:cs="Times New Roman"/>
          </w:rPr>
          <w:tab/>
        </w:r>
        <w:r w:rsidR="0094389F">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3A44FD3" w:rsidR="005B6D60" w:rsidRPr="005B6D60" w:rsidRDefault="005B6D60" w:rsidP="005B6D60">
      <w:pPr>
        <w:rPr>
          <w:rFonts w:ascii="Times New Roman" w:hAnsi="Times New Roman" w:cs="Times New Roman"/>
        </w:rPr>
      </w:pPr>
      <w:del w:id="905" w:author="admin" w:date="2012-06-12T16:01:00Z">
        <w:r w:rsidRPr="005B6D60" w:rsidDel="0094389F">
          <w:rPr>
            <w:rFonts w:ascii="Times New Roman" w:hAnsi="Times New Roman" w:cs="Times New Roman"/>
          </w:rPr>
          <w:tab/>
        </w:r>
      </w:del>
      <w:ins w:id="906" w:author="admin" w:date="2012-06-12T16:01:00Z">
        <w:r w:rsidR="0094389F" w:rsidRPr="005B6D60">
          <w:rPr>
            <w:rFonts w:ascii="Times New Roman" w:hAnsi="Times New Roman" w:cs="Times New Roman"/>
          </w:rPr>
          <w:t>Bangor Hydro</w:t>
        </w:r>
        <w:r w:rsidR="0094389F" w:rsidRPr="005B6D60">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del w:id="907" w:author="admin" w:date="2012-06-12T16:02:00Z">
        <w:r w:rsidRPr="005B6D60" w:rsidDel="0094389F">
          <w:rPr>
            <w:rFonts w:ascii="Times New Roman" w:hAnsi="Times New Roman" w:cs="Times New Roman"/>
          </w:rPr>
          <w:tab/>
        </w:r>
      </w:del>
      <w:r w:rsidRPr="005B6D60">
        <w:rPr>
          <w:rFonts w:ascii="Times New Roman" w:hAnsi="Times New Roman" w:cs="Times New Roman"/>
        </w:rPr>
        <w:t>ASAP Media Services</w:t>
      </w:r>
    </w:p>
    <w:p w14:paraId="088B42E9" w14:textId="77777777" w:rsidR="009E7377" w:rsidRPr="005B6D60" w:rsidRDefault="009E7377">
      <w:pPr>
        <w:rPr>
          <w:rFonts w:ascii="Times New Roman" w:hAnsi="Times New Roman" w:cs="Times New Roman"/>
        </w:rPr>
      </w:pPr>
    </w:p>
    <w:sectPr w:rsidR="009E7377" w:rsidRPr="005B6D60"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admin" w:date="2012-06-11T16:26:00Z" w:initials="a">
    <w:p w14:paraId="27D54B55" w14:textId="0F1624DD" w:rsidR="009E40E4" w:rsidRDefault="009E40E4">
      <w:pPr>
        <w:pStyle w:val="CommentText"/>
      </w:pPr>
      <w:r>
        <w:rPr>
          <w:rStyle w:val="CommentReference"/>
        </w:rPr>
        <w:annotationRef/>
      </w:r>
      <w:r>
        <w:t>Replace with a paragraph ex.  “There are three major audiences of this kiosk,  etc.”</w:t>
      </w:r>
    </w:p>
  </w:comment>
  <w:comment w:id="662" w:author="admin" w:date="2012-06-11T16:26:00Z" w:initials="a">
    <w:p w14:paraId="6506383B" w14:textId="5C64497F" w:rsidR="009E40E4" w:rsidRDefault="009E40E4">
      <w:pPr>
        <w:pStyle w:val="CommentText"/>
      </w:pPr>
      <w:r>
        <w:rPr>
          <w:rStyle w:val="CommentReference"/>
        </w:rPr>
        <w:annotationRef/>
      </w:r>
      <w:r>
        <w:t>What do we do with this?  Rewrite?  Delete?</w:t>
      </w:r>
    </w:p>
  </w:comment>
  <w:comment w:id="735" w:author="admin" w:date="2012-05-31T11:59:00Z" w:initials="a">
    <w:p w14:paraId="239AE4C7" w14:textId="26E1AC01" w:rsidR="009E40E4" w:rsidRDefault="009E40E4">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CC3" w14:textId="77777777" w:rsidR="009E40E4" w:rsidRDefault="009E40E4" w:rsidP="00A8207F">
      <w:r>
        <w:separator/>
      </w:r>
    </w:p>
  </w:endnote>
  <w:endnote w:type="continuationSeparator" w:id="0">
    <w:p w14:paraId="4A15E736" w14:textId="77777777" w:rsidR="009E40E4" w:rsidRDefault="009E40E4" w:rsidP="00A8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mp;#39">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3E2E" w14:textId="77777777" w:rsidR="009E40E4" w:rsidRDefault="009E40E4" w:rsidP="00A8207F">
      <w:r>
        <w:separator/>
      </w:r>
    </w:p>
  </w:footnote>
  <w:footnote w:type="continuationSeparator" w:id="0">
    <w:p w14:paraId="2C1A05A8" w14:textId="77777777" w:rsidR="009E40E4" w:rsidRDefault="009E40E4" w:rsidP="00A82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128D7"/>
    <w:multiLevelType w:val="hybridMultilevel"/>
    <w:tmpl w:val="3846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B3628"/>
    <w:multiLevelType w:val="hybridMultilevel"/>
    <w:tmpl w:val="C56A2B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05F0"/>
    <w:rsid w:val="00001A79"/>
    <w:rsid w:val="000025B8"/>
    <w:rsid w:val="00002C6E"/>
    <w:rsid w:val="00004EEB"/>
    <w:rsid w:val="00006CF9"/>
    <w:rsid w:val="00007216"/>
    <w:rsid w:val="00012552"/>
    <w:rsid w:val="00013249"/>
    <w:rsid w:val="0001372A"/>
    <w:rsid w:val="00013B51"/>
    <w:rsid w:val="000214DC"/>
    <w:rsid w:val="000250FC"/>
    <w:rsid w:val="00025C86"/>
    <w:rsid w:val="000312A7"/>
    <w:rsid w:val="00041715"/>
    <w:rsid w:val="00042700"/>
    <w:rsid w:val="00044BE9"/>
    <w:rsid w:val="0005056A"/>
    <w:rsid w:val="00050858"/>
    <w:rsid w:val="00055AD7"/>
    <w:rsid w:val="0006230E"/>
    <w:rsid w:val="00064347"/>
    <w:rsid w:val="000643B8"/>
    <w:rsid w:val="00067470"/>
    <w:rsid w:val="00084053"/>
    <w:rsid w:val="000871A1"/>
    <w:rsid w:val="00087958"/>
    <w:rsid w:val="00095263"/>
    <w:rsid w:val="00095F37"/>
    <w:rsid w:val="000966B7"/>
    <w:rsid w:val="00097C8D"/>
    <w:rsid w:val="000A1EFD"/>
    <w:rsid w:val="000B05F1"/>
    <w:rsid w:val="000B1DBF"/>
    <w:rsid w:val="000B4631"/>
    <w:rsid w:val="000B46AA"/>
    <w:rsid w:val="000B47CE"/>
    <w:rsid w:val="000C2F4B"/>
    <w:rsid w:val="000C63A5"/>
    <w:rsid w:val="000C68F9"/>
    <w:rsid w:val="000C75B7"/>
    <w:rsid w:val="000C79EF"/>
    <w:rsid w:val="000D289B"/>
    <w:rsid w:val="000D44C0"/>
    <w:rsid w:val="000E1FB3"/>
    <w:rsid w:val="000E2B27"/>
    <w:rsid w:val="000E6065"/>
    <w:rsid w:val="000F16A6"/>
    <w:rsid w:val="000F51E8"/>
    <w:rsid w:val="000F597A"/>
    <w:rsid w:val="000F5A2D"/>
    <w:rsid w:val="000F63D0"/>
    <w:rsid w:val="000F76D5"/>
    <w:rsid w:val="001003F3"/>
    <w:rsid w:val="001025B5"/>
    <w:rsid w:val="00111DDE"/>
    <w:rsid w:val="00112666"/>
    <w:rsid w:val="001210EE"/>
    <w:rsid w:val="0012664B"/>
    <w:rsid w:val="001340DD"/>
    <w:rsid w:val="00136D42"/>
    <w:rsid w:val="001374A0"/>
    <w:rsid w:val="00141846"/>
    <w:rsid w:val="00142E2F"/>
    <w:rsid w:val="00147AB7"/>
    <w:rsid w:val="001508E2"/>
    <w:rsid w:val="001510B4"/>
    <w:rsid w:val="001525CA"/>
    <w:rsid w:val="00153D6C"/>
    <w:rsid w:val="00153F65"/>
    <w:rsid w:val="0015432B"/>
    <w:rsid w:val="001545DF"/>
    <w:rsid w:val="00154971"/>
    <w:rsid w:val="00164063"/>
    <w:rsid w:val="0016533E"/>
    <w:rsid w:val="001706C9"/>
    <w:rsid w:val="00171235"/>
    <w:rsid w:val="001730CC"/>
    <w:rsid w:val="00174E20"/>
    <w:rsid w:val="00175D30"/>
    <w:rsid w:val="001822AB"/>
    <w:rsid w:val="00182FA2"/>
    <w:rsid w:val="0018318D"/>
    <w:rsid w:val="0018363D"/>
    <w:rsid w:val="001844A4"/>
    <w:rsid w:val="0018550B"/>
    <w:rsid w:val="001864A7"/>
    <w:rsid w:val="0018751F"/>
    <w:rsid w:val="0018757E"/>
    <w:rsid w:val="00187D6D"/>
    <w:rsid w:val="00192D27"/>
    <w:rsid w:val="0019612A"/>
    <w:rsid w:val="001A039F"/>
    <w:rsid w:val="001A35A4"/>
    <w:rsid w:val="001B08BB"/>
    <w:rsid w:val="001B200D"/>
    <w:rsid w:val="001B778A"/>
    <w:rsid w:val="001C1232"/>
    <w:rsid w:val="001C50FF"/>
    <w:rsid w:val="001C5173"/>
    <w:rsid w:val="001C5A05"/>
    <w:rsid w:val="001C63DD"/>
    <w:rsid w:val="001C695A"/>
    <w:rsid w:val="001D1370"/>
    <w:rsid w:val="001D4ED4"/>
    <w:rsid w:val="001D7C0F"/>
    <w:rsid w:val="001E4D88"/>
    <w:rsid w:val="001F3E41"/>
    <w:rsid w:val="001F57D1"/>
    <w:rsid w:val="00200374"/>
    <w:rsid w:val="00202489"/>
    <w:rsid w:val="002052E0"/>
    <w:rsid w:val="002073EB"/>
    <w:rsid w:val="00214AA6"/>
    <w:rsid w:val="00224E8C"/>
    <w:rsid w:val="00226F03"/>
    <w:rsid w:val="00234E54"/>
    <w:rsid w:val="00236045"/>
    <w:rsid w:val="00236D37"/>
    <w:rsid w:val="00237FA8"/>
    <w:rsid w:val="00243AE3"/>
    <w:rsid w:val="00246F31"/>
    <w:rsid w:val="00247FC6"/>
    <w:rsid w:val="002536E1"/>
    <w:rsid w:val="00255D54"/>
    <w:rsid w:val="00255DB3"/>
    <w:rsid w:val="00256B50"/>
    <w:rsid w:val="00256BCA"/>
    <w:rsid w:val="00263DF5"/>
    <w:rsid w:val="00264567"/>
    <w:rsid w:val="002708EA"/>
    <w:rsid w:val="00271948"/>
    <w:rsid w:val="00275B6F"/>
    <w:rsid w:val="00280359"/>
    <w:rsid w:val="002804B8"/>
    <w:rsid w:val="002807D5"/>
    <w:rsid w:val="002815AE"/>
    <w:rsid w:val="002816EA"/>
    <w:rsid w:val="0028348E"/>
    <w:rsid w:val="0028422F"/>
    <w:rsid w:val="0028542D"/>
    <w:rsid w:val="002879D2"/>
    <w:rsid w:val="00290324"/>
    <w:rsid w:val="0029794C"/>
    <w:rsid w:val="002A1441"/>
    <w:rsid w:val="002A1AA5"/>
    <w:rsid w:val="002A38AF"/>
    <w:rsid w:val="002A3B14"/>
    <w:rsid w:val="002A7038"/>
    <w:rsid w:val="002A7F62"/>
    <w:rsid w:val="002B01BC"/>
    <w:rsid w:val="002B0D9F"/>
    <w:rsid w:val="002B6595"/>
    <w:rsid w:val="002B7C28"/>
    <w:rsid w:val="002C0B6C"/>
    <w:rsid w:val="002C1858"/>
    <w:rsid w:val="002C36D4"/>
    <w:rsid w:val="002C3D7D"/>
    <w:rsid w:val="002C5904"/>
    <w:rsid w:val="002C5C95"/>
    <w:rsid w:val="002D1555"/>
    <w:rsid w:val="002D1F92"/>
    <w:rsid w:val="002D205F"/>
    <w:rsid w:val="002D257E"/>
    <w:rsid w:val="002E188B"/>
    <w:rsid w:val="002E75C2"/>
    <w:rsid w:val="002F3222"/>
    <w:rsid w:val="002F64BA"/>
    <w:rsid w:val="002F64FE"/>
    <w:rsid w:val="003022EF"/>
    <w:rsid w:val="00305FB4"/>
    <w:rsid w:val="00312174"/>
    <w:rsid w:val="00315569"/>
    <w:rsid w:val="0031606E"/>
    <w:rsid w:val="003201BD"/>
    <w:rsid w:val="003222D4"/>
    <w:rsid w:val="003223AA"/>
    <w:rsid w:val="00322FFF"/>
    <w:rsid w:val="003310F1"/>
    <w:rsid w:val="003347FF"/>
    <w:rsid w:val="00335A2D"/>
    <w:rsid w:val="00335BE4"/>
    <w:rsid w:val="00340439"/>
    <w:rsid w:val="00340C96"/>
    <w:rsid w:val="003446EA"/>
    <w:rsid w:val="00346207"/>
    <w:rsid w:val="00346A8E"/>
    <w:rsid w:val="00346B51"/>
    <w:rsid w:val="0035179F"/>
    <w:rsid w:val="00352103"/>
    <w:rsid w:val="00362553"/>
    <w:rsid w:val="00367579"/>
    <w:rsid w:val="00374E81"/>
    <w:rsid w:val="00376FE4"/>
    <w:rsid w:val="003809E8"/>
    <w:rsid w:val="00381835"/>
    <w:rsid w:val="003827E0"/>
    <w:rsid w:val="003858FD"/>
    <w:rsid w:val="00386841"/>
    <w:rsid w:val="00386E63"/>
    <w:rsid w:val="003926C6"/>
    <w:rsid w:val="00395841"/>
    <w:rsid w:val="003A1C77"/>
    <w:rsid w:val="003A3130"/>
    <w:rsid w:val="003A6583"/>
    <w:rsid w:val="003B0C91"/>
    <w:rsid w:val="003B554D"/>
    <w:rsid w:val="003C742C"/>
    <w:rsid w:val="003D22B8"/>
    <w:rsid w:val="003D2BEC"/>
    <w:rsid w:val="003D39D0"/>
    <w:rsid w:val="003D44B4"/>
    <w:rsid w:val="003D4D6B"/>
    <w:rsid w:val="003E0EDE"/>
    <w:rsid w:val="003E42DC"/>
    <w:rsid w:val="003E61B6"/>
    <w:rsid w:val="003E649D"/>
    <w:rsid w:val="003E75F7"/>
    <w:rsid w:val="003F09CC"/>
    <w:rsid w:val="003F38D2"/>
    <w:rsid w:val="003F4246"/>
    <w:rsid w:val="003F6ED2"/>
    <w:rsid w:val="003F7EF7"/>
    <w:rsid w:val="00401220"/>
    <w:rsid w:val="004040BF"/>
    <w:rsid w:val="00405879"/>
    <w:rsid w:val="00406161"/>
    <w:rsid w:val="004066BD"/>
    <w:rsid w:val="0040671D"/>
    <w:rsid w:val="00407D7A"/>
    <w:rsid w:val="0041101A"/>
    <w:rsid w:val="00411295"/>
    <w:rsid w:val="00417848"/>
    <w:rsid w:val="00422511"/>
    <w:rsid w:val="0042563A"/>
    <w:rsid w:val="004268FB"/>
    <w:rsid w:val="00426DD0"/>
    <w:rsid w:val="00427CAD"/>
    <w:rsid w:val="004373DC"/>
    <w:rsid w:val="00441171"/>
    <w:rsid w:val="0044230E"/>
    <w:rsid w:val="0044512A"/>
    <w:rsid w:val="00451421"/>
    <w:rsid w:val="0045142C"/>
    <w:rsid w:val="0045330C"/>
    <w:rsid w:val="00453D61"/>
    <w:rsid w:val="00455451"/>
    <w:rsid w:val="004571B3"/>
    <w:rsid w:val="00463961"/>
    <w:rsid w:val="00464CE5"/>
    <w:rsid w:val="00465C62"/>
    <w:rsid w:val="004671E8"/>
    <w:rsid w:val="004738D0"/>
    <w:rsid w:val="004739CF"/>
    <w:rsid w:val="00474872"/>
    <w:rsid w:val="00475C9B"/>
    <w:rsid w:val="0048118F"/>
    <w:rsid w:val="0048172B"/>
    <w:rsid w:val="0048736A"/>
    <w:rsid w:val="004939D6"/>
    <w:rsid w:val="00495398"/>
    <w:rsid w:val="00495AA8"/>
    <w:rsid w:val="004A11B9"/>
    <w:rsid w:val="004A2A53"/>
    <w:rsid w:val="004A4194"/>
    <w:rsid w:val="004A61E3"/>
    <w:rsid w:val="004B28E3"/>
    <w:rsid w:val="004C0AE4"/>
    <w:rsid w:val="004C27FE"/>
    <w:rsid w:val="004C649F"/>
    <w:rsid w:val="004C6667"/>
    <w:rsid w:val="004C6D36"/>
    <w:rsid w:val="004C7CB8"/>
    <w:rsid w:val="004D3000"/>
    <w:rsid w:val="004D54E6"/>
    <w:rsid w:val="004D78C6"/>
    <w:rsid w:val="004E3FF9"/>
    <w:rsid w:val="004F0BDE"/>
    <w:rsid w:val="004F390F"/>
    <w:rsid w:val="004F6F11"/>
    <w:rsid w:val="004F769C"/>
    <w:rsid w:val="00503137"/>
    <w:rsid w:val="0050325E"/>
    <w:rsid w:val="00504F69"/>
    <w:rsid w:val="00512154"/>
    <w:rsid w:val="00513A47"/>
    <w:rsid w:val="00515545"/>
    <w:rsid w:val="00524B5E"/>
    <w:rsid w:val="00531C8D"/>
    <w:rsid w:val="00533858"/>
    <w:rsid w:val="00542D8D"/>
    <w:rsid w:val="00544A4E"/>
    <w:rsid w:val="00551B77"/>
    <w:rsid w:val="00551B8C"/>
    <w:rsid w:val="00560A16"/>
    <w:rsid w:val="00564796"/>
    <w:rsid w:val="005649F4"/>
    <w:rsid w:val="00564D05"/>
    <w:rsid w:val="00565D80"/>
    <w:rsid w:val="005664B6"/>
    <w:rsid w:val="00574779"/>
    <w:rsid w:val="00582FE4"/>
    <w:rsid w:val="00583305"/>
    <w:rsid w:val="0058612C"/>
    <w:rsid w:val="005871C0"/>
    <w:rsid w:val="005875BC"/>
    <w:rsid w:val="00590496"/>
    <w:rsid w:val="0059211C"/>
    <w:rsid w:val="00596721"/>
    <w:rsid w:val="00597B39"/>
    <w:rsid w:val="005A29EF"/>
    <w:rsid w:val="005A317A"/>
    <w:rsid w:val="005A5529"/>
    <w:rsid w:val="005A6884"/>
    <w:rsid w:val="005B03F3"/>
    <w:rsid w:val="005B40A6"/>
    <w:rsid w:val="005B4636"/>
    <w:rsid w:val="005B4FB0"/>
    <w:rsid w:val="005B5D65"/>
    <w:rsid w:val="005B6D60"/>
    <w:rsid w:val="005C2BE1"/>
    <w:rsid w:val="005C2FDE"/>
    <w:rsid w:val="005C3D1C"/>
    <w:rsid w:val="005C6200"/>
    <w:rsid w:val="005C6758"/>
    <w:rsid w:val="005D078E"/>
    <w:rsid w:val="005D203D"/>
    <w:rsid w:val="005D3817"/>
    <w:rsid w:val="005D50AE"/>
    <w:rsid w:val="005D7C33"/>
    <w:rsid w:val="005E0035"/>
    <w:rsid w:val="005E3A40"/>
    <w:rsid w:val="005E7DDA"/>
    <w:rsid w:val="005F1497"/>
    <w:rsid w:val="005F1E44"/>
    <w:rsid w:val="005F4E94"/>
    <w:rsid w:val="005F5A2A"/>
    <w:rsid w:val="005F7B76"/>
    <w:rsid w:val="00612400"/>
    <w:rsid w:val="006146F5"/>
    <w:rsid w:val="00615985"/>
    <w:rsid w:val="006309E7"/>
    <w:rsid w:val="00633207"/>
    <w:rsid w:val="0064480A"/>
    <w:rsid w:val="00645287"/>
    <w:rsid w:val="00646FD6"/>
    <w:rsid w:val="00647358"/>
    <w:rsid w:val="00647D82"/>
    <w:rsid w:val="00650F87"/>
    <w:rsid w:val="00653C8B"/>
    <w:rsid w:val="006553E5"/>
    <w:rsid w:val="00656E02"/>
    <w:rsid w:val="00656F36"/>
    <w:rsid w:val="00660575"/>
    <w:rsid w:val="00660AF2"/>
    <w:rsid w:val="0066185F"/>
    <w:rsid w:val="006630FA"/>
    <w:rsid w:val="00664206"/>
    <w:rsid w:val="006659B1"/>
    <w:rsid w:val="00665DDD"/>
    <w:rsid w:val="00666383"/>
    <w:rsid w:val="006671DB"/>
    <w:rsid w:val="00671C00"/>
    <w:rsid w:val="00673608"/>
    <w:rsid w:val="0067419E"/>
    <w:rsid w:val="00677A80"/>
    <w:rsid w:val="0068080B"/>
    <w:rsid w:val="00682314"/>
    <w:rsid w:val="00690F91"/>
    <w:rsid w:val="0069270B"/>
    <w:rsid w:val="006A4508"/>
    <w:rsid w:val="006B5849"/>
    <w:rsid w:val="006C305A"/>
    <w:rsid w:val="006C4127"/>
    <w:rsid w:val="006D261B"/>
    <w:rsid w:val="006D2B57"/>
    <w:rsid w:val="006D44EB"/>
    <w:rsid w:val="006E0018"/>
    <w:rsid w:val="006E03F9"/>
    <w:rsid w:val="006E081E"/>
    <w:rsid w:val="006E41A1"/>
    <w:rsid w:val="006E53ED"/>
    <w:rsid w:val="006E62EC"/>
    <w:rsid w:val="006E6BAC"/>
    <w:rsid w:val="006F205D"/>
    <w:rsid w:val="007019B6"/>
    <w:rsid w:val="00704402"/>
    <w:rsid w:val="00705A7F"/>
    <w:rsid w:val="00714B78"/>
    <w:rsid w:val="00717D96"/>
    <w:rsid w:val="007237EC"/>
    <w:rsid w:val="00724792"/>
    <w:rsid w:val="00725BE9"/>
    <w:rsid w:val="007315CF"/>
    <w:rsid w:val="00731694"/>
    <w:rsid w:val="00736F25"/>
    <w:rsid w:val="00740C2E"/>
    <w:rsid w:val="00741215"/>
    <w:rsid w:val="007425B7"/>
    <w:rsid w:val="00744C6E"/>
    <w:rsid w:val="007479BB"/>
    <w:rsid w:val="007501AB"/>
    <w:rsid w:val="00750E4F"/>
    <w:rsid w:val="00755977"/>
    <w:rsid w:val="00756EF8"/>
    <w:rsid w:val="007606D0"/>
    <w:rsid w:val="007634FB"/>
    <w:rsid w:val="007660B7"/>
    <w:rsid w:val="00767D68"/>
    <w:rsid w:val="00770FE3"/>
    <w:rsid w:val="00772496"/>
    <w:rsid w:val="00775921"/>
    <w:rsid w:val="0077766B"/>
    <w:rsid w:val="00777979"/>
    <w:rsid w:val="007779C5"/>
    <w:rsid w:val="00777CEF"/>
    <w:rsid w:val="00781DA8"/>
    <w:rsid w:val="00782707"/>
    <w:rsid w:val="0078277E"/>
    <w:rsid w:val="00786BEB"/>
    <w:rsid w:val="00786DBB"/>
    <w:rsid w:val="00790B9A"/>
    <w:rsid w:val="00794A87"/>
    <w:rsid w:val="00796479"/>
    <w:rsid w:val="00797969"/>
    <w:rsid w:val="007A0E14"/>
    <w:rsid w:val="007A137F"/>
    <w:rsid w:val="007A300A"/>
    <w:rsid w:val="007A4EA4"/>
    <w:rsid w:val="007A551B"/>
    <w:rsid w:val="007A5ADD"/>
    <w:rsid w:val="007A6C62"/>
    <w:rsid w:val="007A7A02"/>
    <w:rsid w:val="007B1788"/>
    <w:rsid w:val="007B186A"/>
    <w:rsid w:val="007B307F"/>
    <w:rsid w:val="007B3ABA"/>
    <w:rsid w:val="007B6436"/>
    <w:rsid w:val="007C7A44"/>
    <w:rsid w:val="007D1259"/>
    <w:rsid w:val="007D1282"/>
    <w:rsid w:val="007D1DB1"/>
    <w:rsid w:val="007D7CA2"/>
    <w:rsid w:val="007E1196"/>
    <w:rsid w:val="007F039D"/>
    <w:rsid w:val="007F3F4E"/>
    <w:rsid w:val="007F4798"/>
    <w:rsid w:val="007F6DAC"/>
    <w:rsid w:val="007F6F1A"/>
    <w:rsid w:val="00800C87"/>
    <w:rsid w:val="008030A8"/>
    <w:rsid w:val="00803FDF"/>
    <w:rsid w:val="00806E68"/>
    <w:rsid w:val="00811341"/>
    <w:rsid w:val="00813FB7"/>
    <w:rsid w:val="008161AE"/>
    <w:rsid w:val="00817573"/>
    <w:rsid w:val="00817871"/>
    <w:rsid w:val="008253F9"/>
    <w:rsid w:val="00831DA0"/>
    <w:rsid w:val="00832613"/>
    <w:rsid w:val="0083290F"/>
    <w:rsid w:val="00833353"/>
    <w:rsid w:val="008346E9"/>
    <w:rsid w:val="00835610"/>
    <w:rsid w:val="00835C3B"/>
    <w:rsid w:val="00836C60"/>
    <w:rsid w:val="00845984"/>
    <w:rsid w:val="00845F9E"/>
    <w:rsid w:val="008503EA"/>
    <w:rsid w:val="0085181C"/>
    <w:rsid w:val="0085269E"/>
    <w:rsid w:val="00860127"/>
    <w:rsid w:val="0086438D"/>
    <w:rsid w:val="00864A43"/>
    <w:rsid w:val="00871045"/>
    <w:rsid w:val="0087133E"/>
    <w:rsid w:val="00877B07"/>
    <w:rsid w:val="00884606"/>
    <w:rsid w:val="00884D08"/>
    <w:rsid w:val="0089319D"/>
    <w:rsid w:val="0089546F"/>
    <w:rsid w:val="00897B03"/>
    <w:rsid w:val="008A451F"/>
    <w:rsid w:val="008A4839"/>
    <w:rsid w:val="008A5808"/>
    <w:rsid w:val="008B0975"/>
    <w:rsid w:val="008B11A7"/>
    <w:rsid w:val="008B2D1A"/>
    <w:rsid w:val="008C23F7"/>
    <w:rsid w:val="008C2C61"/>
    <w:rsid w:val="008C356E"/>
    <w:rsid w:val="008C3B49"/>
    <w:rsid w:val="008C5CB4"/>
    <w:rsid w:val="008D1066"/>
    <w:rsid w:val="008D1114"/>
    <w:rsid w:val="008D1310"/>
    <w:rsid w:val="008D301C"/>
    <w:rsid w:val="008D3A29"/>
    <w:rsid w:val="008D5949"/>
    <w:rsid w:val="008D731D"/>
    <w:rsid w:val="008D7523"/>
    <w:rsid w:val="008E00C2"/>
    <w:rsid w:val="008E11F6"/>
    <w:rsid w:val="008E6AB7"/>
    <w:rsid w:val="008E75D9"/>
    <w:rsid w:val="008F031F"/>
    <w:rsid w:val="008F1AD8"/>
    <w:rsid w:val="008F48CA"/>
    <w:rsid w:val="008F7AF0"/>
    <w:rsid w:val="008F7EA3"/>
    <w:rsid w:val="0090040D"/>
    <w:rsid w:val="0090390C"/>
    <w:rsid w:val="009039FD"/>
    <w:rsid w:val="00905C81"/>
    <w:rsid w:val="009075CE"/>
    <w:rsid w:val="0090796F"/>
    <w:rsid w:val="00912C2D"/>
    <w:rsid w:val="0091618A"/>
    <w:rsid w:val="009170E3"/>
    <w:rsid w:val="009272CC"/>
    <w:rsid w:val="00932887"/>
    <w:rsid w:val="009366D9"/>
    <w:rsid w:val="0094389F"/>
    <w:rsid w:val="0094583E"/>
    <w:rsid w:val="0094687B"/>
    <w:rsid w:val="0095096F"/>
    <w:rsid w:val="009527E2"/>
    <w:rsid w:val="00952DDC"/>
    <w:rsid w:val="00957B59"/>
    <w:rsid w:val="009676A0"/>
    <w:rsid w:val="00970644"/>
    <w:rsid w:val="00974193"/>
    <w:rsid w:val="0097613A"/>
    <w:rsid w:val="00977AB7"/>
    <w:rsid w:val="0098079A"/>
    <w:rsid w:val="00985ECA"/>
    <w:rsid w:val="0098710C"/>
    <w:rsid w:val="0099019E"/>
    <w:rsid w:val="0099356C"/>
    <w:rsid w:val="0099441F"/>
    <w:rsid w:val="009A2BA5"/>
    <w:rsid w:val="009A2F34"/>
    <w:rsid w:val="009A367B"/>
    <w:rsid w:val="009A39A3"/>
    <w:rsid w:val="009B1A05"/>
    <w:rsid w:val="009C3BD1"/>
    <w:rsid w:val="009C5B67"/>
    <w:rsid w:val="009D0B5A"/>
    <w:rsid w:val="009D34FE"/>
    <w:rsid w:val="009D5C10"/>
    <w:rsid w:val="009D60F5"/>
    <w:rsid w:val="009D76BE"/>
    <w:rsid w:val="009E3F52"/>
    <w:rsid w:val="009E40E4"/>
    <w:rsid w:val="009E43E9"/>
    <w:rsid w:val="009E510C"/>
    <w:rsid w:val="009E584D"/>
    <w:rsid w:val="009E5D4F"/>
    <w:rsid w:val="009E6213"/>
    <w:rsid w:val="009E64EB"/>
    <w:rsid w:val="009E7377"/>
    <w:rsid w:val="009F11E2"/>
    <w:rsid w:val="009F67FC"/>
    <w:rsid w:val="009F6831"/>
    <w:rsid w:val="009F76D1"/>
    <w:rsid w:val="00A02687"/>
    <w:rsid w:val="00A02D7D"/>
    <w:rsid w:val="00A05283"/>
    <w:rsid w:val="00A07144"/>
    <w:rsid w:val="00A1026E"/>
    <w:rsid w:val="00A10528"/>
    <w:rsid w:val="00A2134F"/>
    <w:rsid w:val="00A21651"/>
    <w:rsid w:val="00A226AA"/>
    <w:rsid w:val="00A3049B"/>
    <w:rsid w:val="00A36400"/>
    <w:rsid w:val="00A36E72"/>
    <w:rsid w:val="00A43CB4"/>
    <w:rsid w:val="00A459EC"/>
    <w:rsid w:val="00A460F4"/>
    <w:rsid w:val="00A6063F"/>
    <w:rsid w:val="00A6262E"/>
    <w:rsid w:val="00A64A61"/>
    <w:rsid w:val="00A65B15"/>
    <w:rsid w:val="00A65B86"/>
    <w:rsid w:val="00A670EB"/>
    <w:rsid w:val="00A8207F"/>
    <w:rsid w:val="00A8224A"/>
    <w:rsid w:val="00A82646"/>
    <w:rsid w:val="00A85D5C"/>
    <w:rsid w:val="00A863B5"/>
    <w:rsid w:val="00A86942"/>
    <w:rsid w:val="00A96BE5"/>
    <w:rsid w:val="00A96F74"/>
    <w:rsid w:val="00AA027F"/>
    <w:rsid w:val="00AA1C12"/>
    <w:rsid w:val="00AA652B"/>
    <w:rsid w:val="00AA7040"/>
    <w:rsid w:val="00AA710E"/>
    <w:rsid w:val="00AA73EF"/>
    <w:rsid w:val="00AB63F3"/>
    <w:rsid w:val="00AB683C"/>
    <w:rsid w:val="00AB6B9F"/>
    <w:rsid w:val="00AC523A"/>
    <w:rsid w:val="00AD0AAA"/>
    <w:rsid w:val="00AD1188"/>
    <w:rsid w:val="00AE3A67"/>
    <w:rsid w:val="00AE5B0B"/>
    <w:rsid w:val="00AE7518"/>
    <w:rsid w:val="00AE7BA5"/>
    <w:rsid w:val="00AF00A2"/>
    <w:rsid w:val="00B00B80"/>
    <w:rsid w:val="00B01C4F"/>
    <w:rsid w:val="00B029F8"/>
    <w:rsid w:val="00B0306D"/>
    <w:rsid w:val="00B05925"/>
    <w:rsid w:val="00B0606B"/>
    <w:rsid w:val="00B10430"/>
    <w:rsid w:val="00B10A29"/>
    <w:rsid w:val="00B10FDF"/>
    <w:rsid w:val="00B113BB"/>
    <w:rsid w:val="00B114BE"/>
    <w:rsid w:val="00B22808"/>
    <w:rsid w:val="00B23C23"/>
    <w:rsid w:val="00B26B8E"/>
    <w:rsid w:val="00B3248E"/>
    <w:rsid w:val="00B33474"/>
    <w:rsid w:val="00B374B0"/>
    <w:rsid w:val="00B40052"/>
    <w:rsid w:val="00B4041D"/>
    <w:rsid w:val="00B4693B"/>
    <w:rsid w:val="00B47203"/>
    <w:rsid w:val="00B51C75"/>
    <w:rsid w:val="00B66772"/>
    <w:rsid w:val="00B71067"/>
    <w:rsid w:val="00B7365E"/>
    <w:rsid w:val="00B77EA5"/>
    <w:rsid w:val="00B87988"/>
    <w:rsid w:val="00B905A4"/>
    <w:rsid w:val="00B91392"/>
    <w:rsid w:val="00B96F26"/>
    <w:rsid w:val="00BA0DF8"/>
    <w:rsid w:val="00BA23C6"/>
    <w:rsid w:val="00BA55F7"/>
    <w:rsid w:val="00BB153C"/>
    <w:rsid w:val="00BB17EE"/>
    <w:rsid w:val="00BB4480"/>
    <w:rsid w:val="00BB4A19"/>
    <w:rsid w:val="00BB4BF9"/>
    <w:rsid w:val="00BB5C05"/>
    <w:rsid w:val="00BB7933"/>
    <w:rsid w:val="00BC3072"/>
    <w:rsid w:val="00BC75A2"/>
    <w:rsid w:val="00BD006C"/>
    <w:rsid w:val="00BD4DF0"/>
    <w:rsid w:val="00BD5EBB"/>
    <w:rsid w:val="00BE218A"/>
    <w:rsid w:val="00BE3156"/>
    <w:rsid w:val="00BE37CB"/>
    <w:rsid w:val="00BE6D25"/>
    <w:rsid w:val="00BF16B0"/>
    <w:rsid w:val="00BF41A3"/>
    <w:rsid w:val="00BF6E60"/>
    <w:rsid w:val="00C00F6C"/>
    <w:rsid w:val="00C03449"/>
    <w:rsid w:val="00C038C1"/>
    <w:rsid w:val="00C0420D"/>
    <w:rsid w:val="00C04943"/>
    <w:rsid w:val="00C0692F"/>
    <w:rsid w:val="00C115E5"/>
    <w:rsid w:val="00C11D88"/>
    <w:rsid w:val="00C16334"/>
    <w:rsid w:val="00C23B64"/>
    <w:rsid w:val="00C23CAA"/>
    <w:rsid w:val="00C300F5"/>
    <w:rsid w:val="00C32F0C"/>
    <w:rsid w:val="00C35389"/>
    <w:rsid w:val="00C3580B"/>
    <w:rsid w:val="00C44D46"/>
    <w:rsid w:val="00C463D1"/>
    <w:rsid w:val="00C50FE8"/>
    <w:rsid w:val="00C515F5"/>
    <w:rsid w:val="00C51FA2"/>
    <w:rsid w:val="00C53129"/>
    <w:rsid w:val="00C54C61"/>
    <w:rsid w:val="00C57468"/>
    <w:rsid w:val="00C63484"/>
    <w:rsid w:val="00C66A44"/>
    <w:rsid w:val="00C670E9"/>
    <w:rsid w:val="00C70642"/>
    <w:rsid w:val="00C74A6E"/>
    <w:rsid w:val="00C755C1"/>
    <w:rsid w:val="00C75860"/>
    <w:rsid w:val="00C7689A"/>
    <w:rsid w:val="00C77BC6"/>
    <w:rsid w:val="00C815D9"/>
    <w:rsid w:val="00C91B27"/>
    <w:rsid w:val="00C93270"/>
    <w:rsid w:val="00C94373"/>
    <w:rsid w:val="00C94719"/>
    <w:rsid w:val="00CA1DBC"/>
    <w:rsid w:val="00CA46EB"/>
    <w:rsid w:val="00CA5D22"/>
    <w:rsid w:val="00CB2A67"/>
    <w:rsid w:val="00CB3082"/>
    <w:rsid w:val="00CB5241"/>
    <w:rsid w:val="00CB5520"/>
    <w:rsid w:val="00CC305B"/>
    <w:rsid w:val="00CD3A8D"/>
    <w:rsid w:val="00CD5245"/>
    <w:rsid w:val="00CD7608"/>
    <w:rsid w:val="00CE328B"/>
    <w:rsid w:val="00CE5923"/>
    <w:rsid w:val="00CF09CC"/>
    <w:rsid w:val="00CF171F"/>
    <w:rsid w:val="00CF2D7F"/>
    <w:rsid w:val="00CF4616"/>
    <w:rsid w:val="00CF4805"/>
    <w:rsid w:val="00CF547E"/>
    <w:rsid w:val="00CF58B8"/>
    <w:rsid w:val="00CF7769"/>
    <w:rsid w:val="00D02FA6"/>
    <w:rsid w:val="00D06FD0"/>
    <w:rsid w:val="00D1113F"/>
    <w:rsid w:val="00D1220B"/>
    <w:rsid w:val="00D12444"/>
    <w:rsid w:val="00D12BC2"/>
    <w:rsid w:val="00D13872"/>
    <w:rsid w:val="00D16EE6"/>
    <w:rsid w:val="00D16F1D"/>
    <w:rsid w:val="00D16FEE"/>
    <w:rsid w:val="00D201B0"/>
    <w:rsid w:val="00D2137B"/>
    <w:rsid w:val="00D2314A"/>
    <w:rsid w:val="00D24327"/>
    <w:rsid w:val="00D27C3B"/>
    <w:rsid w:val="00D30ECA"/>
    <w:rsid w:val="00D40410"/>
    <w:rsid w:val="00D4323C"/>
    <w:rsid w:val="00D43EDE"/>
    <w:rsid w:val="00D44149"/>
    <w:rsid w:val="00D5125B"/>
    <w:rsid w:val="00D51264"/>
    <w:rsid w:val="00D51962"/>
    <w:rsid w:val="00D53261"/>
    <w:rsid w:val="00D56FBB"/>
    <w:rsid w:val="00D6453A"/>
    <w:rsid w:val="00D66CED"/>
    <w:rsid w:val="00D701D6"/>
    <w:rsid w:val="00D72186"/>
    <w:rsid w:val="00D723C6"/>
    <w:rsid w:val="00D73BDA"/>
    <w:rsid w:val="00D74702"/>
    <w:rsid w:val="00D75B59"/>
    <w:rsid w:val="00D76EF3"/>
    <w:rsid w:val="00D773DA"/>
    <w:rsid w:val="00D77EB7"/>
    <w:rsid w:val="00D8357E"/>
    <w:rsid w:val="00D83B37"/>
    <w:rsid w:val="00D845EA"/>
    <w:rsid w:val="00D86965"/>
    <w:rsid w:val="00D92820"/>
    <w:rsid w:val="00D93052"/>
    <w:rsid w:val="00D93B8B"/>
    <w:rsid w:val="00D940C0"/>
    <w:rsid w:val="00D96777"/>
    <w:rsid w:val="00D972FC"/>
    <w:rsid w:val="00DA0585"/>
    <w:rsid w:val="00DA1330"/>
    <w:rsid w:val="00DA2C08"/>
    <w:rsid w:val="00DA30B6"/>
    <w:rsid w:val="00DA3287"/>
    <w:rsid w:val="00DA49C7"/>
    <w:rsid w:val="00DA4E12"/>
    <w:rsid w:val="00DA5149"/>
    <w:rsid w:val="00DA7B08"/>
    <w:rsid w:val="00DB1F6A"/>
    <w:rsid w:val="00DB5D7E"/>
    <w:rsid w:val="00DC2930"/>
    <w:rsid w:val="00DC57D1"/>
    <w:rsid w:val="00DC7BEC"/>
    <w:rsid w:val="00DD44D1"/>
    <w:rsid w:val="00DE387E"/>
    <w:rsid w:val="00DE467E"/>
    <w:rsid w:val="00DE6412"/>
    <w:rsid w:val="00DE6EE3"/>
    <w:rsid w:val="00DE7AB2"/>
    <w:rsid w:val="00DF0A21"/>
    <w:rsid w:val="00DF1D22"/>
    <w:rsid w:val="00DF3AFB"/>
    <w:rsid w:val="00DF63AE"/>
    <w:rsid w:val="00DF775C"/>
    <w:rsid w:val="00E00DEA"/>
    <w:rsid w:val="00E051D1"/>
    <w:rsid w:val="00E104A1"/>
    <w:rsid w:val="00E122EC"/>
    <w:rsid w:val="00E153AF"/>
    <w:rsid w:val="00E21543"/>
    <w:rsid w:val="00E21678"/>
    <w:rsid w:val="00E24BDB"/>
    <w:rsid w:val="00E2691F"/>
    <w:rsid w:val="00E27BA9"/>
    <w:rsid w:val="00E34961"/>
    <w:rsid w:val="00E34F43"/>
    <w:rsid w:val="00E373D5"/>
    <w:rsid w:val="00E37789"/>
    <w:rsid w:val="00E377AC"/>
    <w:rsid w:val="00E41851"/>
    <w:rsid w:val="00E43CC6"/>
    <w:rsid w:val="00E43D6A"/>
    <w:rsid w:val="00E53597"/>
    <w:rsid w:val="00E538D4"/>
    <w:rsid w:val="00E55A20"/>
    <w:rsid w:val="00E5644A"/>
    <w:rsid w:val="00E64CD0"/>
    <w:rsid w:val="00E80C50"/>
    <w:rsid w:val="00E84D56"/>
    <w:rsid w:val="00E875EC"/>
    <w:rsid w:val="00E91D81"/>
    <w:rsid w:val="00E924FC"/>
    <w:rsid w:val="00E92A5F"/>
    <w:rsid w:val="00E93101"/>
    <w:rsid w:val="00EA2CD0"/>
    <w:rsid w:val="00EA49BC"/>
    <w:rsid w:val="00EA5557"/>
    <w:rsid w:val="00EA7A1C"/>
    <w:rsid w:val="00EB0E1D"/>
    <w:rsid w:val="00EB3BC6"/>
    <w:rsid w:val="00EC32AD"/>
    <w:rsid w:val="00EC5212"/>
    <w:rsid w:val="00EC5D2E"/>
    <w:rsid w:val="00EC72FE"/>
    <w:rsid w:val="00ED2310"/>
    <w:rsid w:val="00ED58CA"/>
    <w:rsid w:val="00ED5C20"/>
    <w:rsid w:val="00EE2324"/>
    <w:rsid w:val="00EE43D9"/>
    <w:rsid w:val="00EE46EE"/>
    <w:rsid w:val="00EE4F6D"/>
    <w:rsid w:val="00EE52A6"/>
    <w:rsid w:val="00EE7BC7"/>
    <w:rsid w:val="00EE7D34"/>
    <w:rsid w:val="00EF282B"/>
    <w:rsid w:val="00EF4FD5"/>
    <w:rsid w:val="00F00E53"/>
    <w:rsid w:val="00F014AE"/>
    <w:rsid w:val="00F028B8"/>
    <w:rsid w:val="00F07861"/>
    <w:rsid w:val="00F10812"/>
    <w:rsid w:val="00F14B1E"/>
    <w:rsid w:val="00F16BE6"/>
    <w:rsid w:val="00F17051"/>
    <w:rsid w:val="00F1744C"/>
    <w:rsid w:val="00F2349B"/>
    <w:rsid w:val="00F237EF"/>
    <w:rsid w:val="00F272BE"/>
    <w:rsid w:val="00F3098D"/>
    <w:rsid w:val="00F330CD"/>
    <w:rsid w:val="00F331A7"/>
    <w:rsid w:val="00F33B2C"/>
    <w:rsid w:val="00F34687"/>
    <w:rsid w:val="00F3524F"/>
    <w:rsid w:val="00F36888"/>
    <w:rsid w:val="00F37032"/>
    <w:rsid w:val="00F47736"/>
    <w:rsid w:val="00F51B95"/>
    <w:rsid w:val="00F528E7"/>
    <w:rsid w:val="00F54846"/>
    <w:rsid w:val="00F55ABB"/>
    <w:rsid w:val="00F55C24"/>
    <w:rsid w:val="00F573F9"/>
    <w:rsid w:val="00F578FB"/>
    <w:rsid w:val="00F6081E"/>
    <w:rsid w:val="00F60CAB"/>
    <w:rsid w:val="00F62B11"/>
    <w:rsid w:val="00F6522D"/>
    <w:rsid w:val="00F66B3D"/>
    <w:rsid w:val="00F704CC"/>
    <w:rsid w:val="00F76AF0"/>
    <w:rsid w:val="00F76F05"/>
    <w:rsid w:val="00F76FBD"/>
    <w:rsid w:val="00F77CEA"/>
    <w:rsid w:val="00F810B3"/>
    <w:rsid w:val="00F81244"/>
    <w:rsid w:val="00F836D8"/>
    <w:rsid w:val="00F8505B"/>
    <w:rsid w:val="00F8745B"/>
    <w:rsid w:val="00F9019A"/>
    <w:rsid w:val="00F914EC"/>
    <w:rsid w:val="00F94886"/>
    <w:rsid w:val="00F95720"/>
    <w:rsid w:val="00FA00E1"/>
    <w:rsid w:val="00FA1ED7"/>
    <w:rsid w:val="00FA540E"/>
    <w:rsid w:val="00FA54C4"/>
    <w:rsid w:val="00FA78CC"/>
    <w:rsid w:val="00FB5392"/>
    <w:rsid w:val="00FB72F2"/>
    <w:rsid w:val="00FC311B"/>
    <w:rsid w:val="00FD05F9"/>
    <w:rsid w:val="00FD0B15"/>
    <w:rsid w:val="00FD0EB3"/>
    <w:rsid w:val="00FD2554"/>
    <w:rsid w:val="00FD3B86"/>
    <w:rsid w:val="00FD4C0E"/>
    <w:rsid w:val="00FE0D1D"/>
    <w:rsid w:val="00FE1079"/>
    <w:rsid w:val="00FF0209"/>
    <w:rsid w:val="00FF3F03"/>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337C0-B100-6441-9420-5F1375134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12</Pages>
  <Words>4354</Words>
  <Characters>24824</Characters>
  <Application>Microsoft Macintosh Word</Application>
  <DocSecurity>0</DocSecurity>
  <Lines>206</Lines>
  <Paragraphs>58</Paragraphs>
  <ScaleCrop>false</ScaleCrop>
  <Company>asap</Company>
  <LinksUpToDate>false</LinksUpToDate>
  <CharactersWithSpaces>29120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412</cp:revision>
  <cp:lastPrinted>2012-06-18T16:35:00Z</cp:lastPrinted>
  <dcterms:created xsi:type="dcterms:W3CDTF">2012-06-14T15:28:00Z</dcterms:created>
  <dcterms:modified xsi:type="dcterms:W3CDTF">2012-06-18T17:59:00Z</dcterms:modified>
</cp:coreProperties>
</file>